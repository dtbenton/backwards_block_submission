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12AEB" w14:textId="77777777" w:rsidR="006C7A00" w:rsidRPr="001E2FC1" w:rsidRDefault="006C7A00">
      <w:pPr>
        <w:rPr>
          <w:rFonts w:ascii="Times New Roman" w:hAnsi="Times New Roman" w:cs="Times New Roman"/>
          <w:sz w:val="24"/>
          <w:szCs w:val="24"/>
        </w:rPr>
      </w:pPr>
    </w:p>
    <w:p w14:paraId="4C9845CC" w14:textId="77777777" w:rsidR="006C7A00" w:rsidRPr="001E2FC1" w:rsidRDefault="006C7A00">
      <w:pPr>
        <w:rPr>
          <w:rFonts w:ascii="Times New Roman" w:hAnsi="Times New Roman" w:cs="Times New Roman"/>
          <w:sz w:val="24"/>
          <w:szCs w:val="24"/>
        </w:rPr>
      </w:pPr>
    </w:p>
    <w:p w14:paraId="08BA8771" w14:textId="77777777" w:rsidR="006C7A00" w:rsidRPr="001E2FC1" w:rsidRDefault="006C7A00">
      <w:pPr>
        <w:rPr>
          <w:rFonts w:ascii="Times New Roman" w:hAnsi="Times New Roman" w:cs="Times New Roman"/>
          <w:sz w:val="24"/>
          <w:szCs w:val="24"/>
        </w:rPr>
      </w:pPr>
    </w:p>
    <w:p w14:paraId="76EAB5D7" w14:textId="77777777" w:rsidR="006C7A00" w:rsidRPr="001E2FC1" w:rsidRDefault="006C7A00">
      <w:pPr>
        <w:rPr>
          <w:rFonts w:ascii="Times New Roman" w:hAnsi="Times New Roman" w:cs="Times New Roman"/>
          <w:sz w:val="24"/>
          <w:szCs w:val="24"/>
        </w:rPr>
      </w:pPr>
    </w:p>
    <w:p w14:paraId="254EF75D" w14:textId="77777777" w:rsidR="006C7A00" w:rsidRPr="001E2FC1" w:rsidRDefault="006C7A00">
      <w:pPr>
        <w:rPr>
          <w:rFonts w:ascii="Times New Roman" w:hAnsi="Times New Roman" w:cs="Times New Roman"/>
          <w:sz w:val="24"/>
          <w:szCs w:val="24"/>
        </w:rPr>
      </w:pPr>
    </w:p>
    <w:p w14:paraId="617460CF" w14:textId="77777777" w:rsidR="006C7A00" w:rsidRPr="001E2FC1" w:rsidRDefault="006C7A00">
      <w:pPr>
        <w:rPr>
          <w:rFonts w:ascii="Times New Roman" w:hAnsi="Times New Roman" w:cs="Times New Roman"/>
          <w:sz w:val="24"/>
          <w:szCs w:val="24"/>
        </w:rPr>
      </w:pPr>
    </w:p>
    <w:p w14:paraId="48B2BD9D" w14:textId="77777777" w:rsidR="006C7A00" w:rsidRPr="001E2FC1" w:rsidRDefault="006C7A00">
      <w:pPr>
        <w:rPr>
          <w:rFonts w:ascii="Times New Roman" w:hAnsi="Times New Roman" w:cs="Times New Roman"/>
          <w:sz w:val="24"/>
          <w:szCs w:val="24"/>
        </w:rPr>
      </w:pPr>
    </w:p>
    <w:p w14:paraId="0C2116C4" w14:textId="77777777" w:rsidR="00052DBC" w:rsidRDefault="00052DBC" w:rsidP="006C7A00">
      <w:pPr>
        <w:jc w:val="center"/>
        <w:rPr>
          <w:rFonts w:ascii="Times New Roman" w:hAnsi="Times New Roman" w:cs="Times New Roman"/>
          <w:sz w:val="24"/>
          <w:szCs w:val="24"/>
        </w:rPr>
      </w:pPr>
    </w:p>
    <w:p w14:paraId="6C7311CD" w14:textId="77777777" w:rsidR="006C7A00" w:rsidRPr="001E2FC1"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 xml:space="preserve">Causal reasoning in adults: Revisiting backwards-blocking reasoning </w:t>
      </w:r>
    </w:p>
    <w:p w14:paraId="157ED2F2" w14:textId="77777777" w:rsidR="006C7A00" w:rsidRPr="001E2FC1"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Deon T. Benton and David H. Rakison</w:t>
      </w:r>
    </w:p>
    <w:p w14:paraId="3D6F4FED" w14:textId="77777777" w:rsidR="00052DBC"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Carnegie Mellon University</w:t>
      </w:r>
    </w:p>
    <w:p w14:paraId="725A11E8" w14:textId="77777777" w:rsidR="00052DBC" w:rsidRDefault="00052DBC" w:rsidP="00052DBC">
      <w:pPr>
        <w:rPr>
          <w:rFonts w:ascii="Times New Roman" w:hAnsi="Times New Roman" w:cs="Times New Roman"/>
          <w:sz w:val="24"/>
          <w:szCs w:val="24"/>
        </w:rPr>
      </w:pPr>
    </w:p>
    <w:p w14:paraId="046DF72F" w14:textId="77777777" w:rsidR="00052DBC" w:rsidRDefault="00052DBC" w:rsidP="00052DBC">
      <w:pPr>
        <w:rPr>
          <w:rFonts w:ascii="Times New Roman" w:hAnsi="Times New Roman" w:cs="Times New Roman"/>
          <w:sz w:val="24"/>
          <w:szCs w:val="24"/>
        </w:rPr>
      </w:pPr>
    </w:p>
    <w:p w14:paraId="09B069F8" w14:textId="77777777" w:rsidR="00052DBC" w:rsidRDefault="00052DBC" w:rsidP="00052DBC">
      <w:pPr>
        <w:rPr>
          <w:rFonts w:ascii="Times New Roman" w:hAnsi="Times New Roman" w:cs="Times New Roman"/>
          <w:sz w:val="24"/>
          <w:szCs w:val="24"/>
        </w:rPr>
      </w:pPr>
    </w:p>
    <w:p w14:paraId="4FDE02CB" w14:textId="77777777" w:rsidR="00052DBC" w:rsidRDefault="00052DBC" w:rsidP="00052DBC">
      <w:pPr>
        <w:rPr>
          <w:rFonts w:ascii="Times New Roman" w:hAnsi="Times New Roman" w:cs="Times New Roman"/>
          <w:sz w:val="24"/>
          <w:szCs w:val="24"/>
        </w:rPr>
      </w:pPr>
    </w:p>
    <w:p w14:paraId="131E0C53" w14:textId="77777777" w:rsidR="00052DBC" w:rsidRDefault="00052DBC" w:rsidP="00052DBC">
      <w:pPr>
        <w:rPr>
          <w:rFonts w:ascii="Times New Roman" w:hAnsi="Times New Roman" w:cs="Times New Roman"/>
          <w:sz w:val="24"/>
          <w:szCs w:val="24"/>
        </w:rPr>
      </w:pPr>
    </w:p>
    <w:p w14:paraId="02CB992F" w14:textId="77777777" w:rsidR="00052DBC" w:rsidRDefault="00052DBC" w:rsidP="00052DBC">
      <w:pPr>
        <w:rPr>
          <w:rFonts w:ascii="Times New Roman" w:hAnsi="Times New Roman" w:cs="Times New Roman"/>
          <w:sz w:val="24"/>
          <w:szCs w:val="24"/>
        </w:rPr>
      </w:pPr>
    </w:p>
    <w:p w14:paraId="57C0490F" w14:textId="77777777" w:rsidR="00052DBC" w:rsidRDefault="00052DBC" w:rsidP="00052DBC">
      <w:pPr>
        <w:rPr>
          <w:rFonts w:ascii="Times New Roman" w:hAnsi="Times New Roman" w:cs="Times New Roman"/>
          <w:sz w:val="24"/>
          <w:szCs w:val="24"/>
        </w:rPr>
      </w:pPr>
    </w:p>
    <w:p w14:paraId="06BFAC02" w14:textId="77777777" w:rsidR="00052DBC" w:rsidRDefault="00052DBC" w:rsidP="00052DBC">
      <w:pPr>
        <w:spacing w:line="480" w:lineRule="auto"/>
        <w:contextualSpacing/>
        <w:rPr>
          <w:rFonts w:ascii="Times New Roman" w:hAnsi="Times New Roman" w:cs="Times New Roman"/>
          <w:sz w:val="24"/>
          <w:szCs w:val="24"/>
        </w:rPr>
      </w:pPr>
    </w:p>
    <w:p w14:paraId="02366DE5" w14:textId="77777777" w:rsidR="00052DBC" w:rsidRDefault="00052DBC" w:rsidP="00052DBC">
      <w:pPr>
        <w:spacing w:line="480" w:lineRule="auto"/>
        <w:contextualSpacing/>
        <w:rPr>
          <w:rFonts w:ascii="Times New Roman" w:hAnsi="Times New Roman" w:cs="Times New Roman"/>
          <w:sz w:val="24"/>
          <w:szCs w:val="24"/>
        </w:rPr>
      </w:pPr>
    </w:p>
    <w:p w14:paraId="7D22A143" w14:textId="77777777" w:rsidR="00052DBC" w:rsidRDefault="00052DBC" w:rsidP="00052DBC">
      <w:pPr>
        <w:spacing w:line="480" w:lineRule="auto"/>
        <w:contextualSpacing/>
        <w:rPr>
          <w:rFonts w:ascii="Times New Roman" w:hAnsi="Times New Roman" w:cs="Times New Roman"/>
          <w:sz w:val="24"/>
          <w:szCs w:val="24"/>
        </w:rPr>
      </w:pPr>
    </w:p>
    <w:p w14:paraId="34917497" w14:textId="77777777" w:rsidR="00052DBC" w:rsidRDefault="00052DBC" w:rsidP="00052DBC">
      <w:pPr>
        <w:contextualSpacing/>
        <w:rPr>
          <w:rFonts w:ascii="Times New Roman" w:hAnsi="Times New Roman" w:cs="Times New Roman"/>
          <w:sz w:val="24"/>
          <w:szCs w:val="24"/>
        </w:rPr>
      </w:pPr>
    </w:p>
    <w:p w14:paraId="4B3288F7" w14:textId="77777777" w:rsidR="00052DBC" w:rsidRPr="00B84DCB" w:rsidRDefault="00052DBC" w:rsidP="00052DBC">
      <w:pPr>
        <w:spacing w:line="480" w:lineRule="auto"/>
        <w:contextualSpacing/>
        <w:rPr>
          <w:rFonts w:ascii="Times New Roman" w:hAnsi="Times New Roman" w:cs="Times New Roman"/>
          <w:sz w:val="24"/>
          <w:szCs w:val="24"/>
        </w:rPr>
      </w:pPr>
      <w:r w:rsidRPr="00B84DCB">
        <w:rPr>
          <w:rFonts w:ascii="Times New Roman" w:hAnsi="Times New Roman" w:cs="Times New Roman"/>
          <w:sz w:val="24"/>
          <w:szCs w:val="24"/>
        </w:rPr>
        <w:t xml:space="preserve">Correspondence should be sent to </w:t>
      </w:r>
      <w:r>
        <w:rPr>
          <w:rFonts w:ascii="Times New Roman" w:hAnsi="Times New Roman" w:cs="Times New Roman"/>
          <w:sz w:val="24"/>
          <w:szCs w:val="24"/>
        </w:rPr>
        <w:t>Deon T. Benton</w:t>
      </w:r>
      <w:r w:rsidRPr="00B84DCB">
        <w:rPr>
          <w:rFonts w:ascii="Times New Roman" w:hAnsi="Times New Roman" w:cs="Times New Roman"/>
          <w:sz w:val="24"/>
          <w:szCs w:val="24"/>
        </w:rPr>
        <w:t>, Department of Psychology, Carnegie</w:t>
      </w:r>
    </w:p>
    <w:p w14:paraId="6CBD49D7" w14:textId="77777777" w:rsidR="00323E12" w:rsidRPr="001E2FC1" w:rsidRDefault="00052DBC" w:rsidP="00052DBC">
      <w:pPr>
        <w:spacing w:line="480" w:lineRule="auto"/>
        <w:rPr>
          <w:rFonts w:ascii="Times New Roman" w:hAnsi="Times New Roman" w:cs="Times New Roman"/>
          <w:sz w:val="24"/>
          <w:szCs w:val="24"/>
        </w:rPr>
      </w:pPr>
      <w:r w:rsidRPr="00B84DCB">
        <w:rPr>
          <w:rFonts w:ascii="Times New Roman" w:hAnsi="Times New Roman" w:cs="Times New Roman"/>
          <w:sz w:val="24"/>
          <w:szCs w:val="24"/>
        </w:rPr>
        <w:t xml:space="preserve">Mellon University, 5000 Forbes Avenue, Pittsburgh, PA 15213, USA. E-mail: </w:t>
      </w:r>
      <w:r>
        <w:rPr>
          <w:rFonts w:ascii="Times New Roman" w:hAnsi="Times New Roman" w:cs="Times New Roman"/>
          <w:sz w:val="24"/>
          <w:szCs w:val="24"/>
        </w:rPr>
        <w:t>dtbenton</w:t>
      </w:r>
      <w:r w:rsidRPr="00B84DCB">
        <w:rPr>
          <w:rFonts w:ascii="Times New Roman" w:hAnsi="Times New Roman" w:cs="Times New Roman"/>
          <w:sz w:val="24"/>
          <w:szCs w:val="24"/>
        </w:rPr>
        <w:t xml:space="preserve">@ andrew.cmu.edu </w:t>
      </w:r>
      <w:r w:rsidR="00323E12" w:rsidRPr="001E2FC1">
        <w:rPr>
          <w:rFonts w:ascii="Times New Roman" w:hAnsi="Times New Roman" w:cs="Times New Roman"/>
          <w:sz w:val="24"/>
          <w:szCs w:val="24"/>
        </w:rPr>
        <w:br w:type="page"/>
      </w:r>
    </w:p>
    <w:p w14:paraId="34C69C57" w14:textId="77777777" w:rsidR="00937EEE" w:rsidRDefault="00937EEE" w:rsidP="00937EE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42688A59" w14:textId="209F90E5" w:rsidR="00937EEE" w:rsidRDefault="00F54156" w:rsidP="00F54156">
      <w:pPr>
        <w:spacing w:line="480" w:lineRule="auto"/>
        <w:ind w:firstLine="720"/>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 reasone</w:t>
      </w:r>
      <w:r>
        <w:rPr>
          <w:rFonts w:ascii="Times New Roman" w:hAnsi="Times New Roman" w:cs="Times New Roman"/>
          <w:sz w:val="24"/>
          <w:szCs w:val="24"/>
        </w:rPr>
        <w:t>rs 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with children and adults </w:t>
      </w:r>
      <w:r w:rsidRPr="00F54156">
        <w:rPr>
          <w:rFonts w:ascii="Times New Roman" w:hAnsi="Times New Roman" w:cs="Times New Roman"/>
          <w:sz w:val="24"/>
          <w:szCs w:val="24"/>
        </w:rPr>
        <w:t>suggests that the mechanism or set of mechanisms that underpins</w:t>
      </w:r>
      <w:r>
        <w:rPr>
          <w:rFonts w:ascii="Times New Roman" w:hAnsi="Times New Roman" w:cs="Times New Roman"/>
          <w:sz w:val="24"/>
          <w:szCs w:val="24"/>
        </w:rPr>
        <w:t xml:space="preserve"> causal perception and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the backward-blocking </w:t>
      </w:r>
      <w:r w:rsidRPr="00F54156">
        <w:rPr>
          <w:rFonts w:ascii="Times New Roman" w:hAnsi="Times New Roman" w:cs="Times New Roman"/>
          <w:sz w:val="24"/>
          <w:szCs w:val="24"/>
        </w:rPr>
        <w:t>finding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whether, and to what extent, adult reasoners engage in </w:t>
      </w:r>
      <w:r>
        <w:rPr>
          <w:rFonts w:ascii="Times New Roman" w:hAnsi="Times New Roman" w:cs="Times New Roman"/>
          <w:sz w:val="24"/>
          <w:szCs w:val="24"/>
        </w:rPr>
        <w:t xml:space="preserve">backwards-blocking reasoning. </w:t>
      </w:r>
      <w:r w:rsidRPr="00F54156">
        <w:rPr>
          <w:rFonts w:ascii="Times New Roman" w:hAnsi="Times New Roman" w:cs="Times New Roman"/>
          <w:sz w:val="24"/>
          <w:szCs w:val="24"/>
        </w:rPr>
        <w:t>Here, we report four</w:t>
      </w:r>
      <w:r>
        <w:rPr>
          <w:rFonts w:ascii="Times New Roman" w:hAnsi="Times New Roman" w:cs="Times New Roman"/>
          <w:sz w:val="24"/>
          <w:szCs w:val="24"/>
        </w:rPr>
        <w:t xml:space="preserve"> </w:t>
      </w:r>
      <w:r w:rsidRPr="00F54156">
        <w:rPr>
          <w:rFonts w:ascii="Times New Roman" w:hAnsi="Times New Roman" w:cs="Times New Roman"/>
          <w:sz w:val="24"/>
          <w:szCs w:val="24"/>
        </w:rPr>
        <w:t xml:space="preserve">experiments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backwards-blocking reasoning </w:t>
      </w:r>
      <w:r w:rsidRPr="00F54156">
        <w:rPr>
          <w:rFonts w:ascii="Times New Roman" w:hAnsi="Times New Roman" w:cs="Times New Roman"/>
          <w:sz w:val="24"/>
          <w:szCs w:val="24"/>
        </w:rPr>
        <w:t xml:space="preserve">and </w:t>
      </w:r>
      <w:r w:rsidR="00D44FEF">
        <w:rPr>
          <w:rFonts w:ascii="Times New Roman" w:hAnsi="Times New Roman" w:cs="Times New Roman"/>
          <w:sz w:val="24"/>
          <w:szCs w:val="24"/>
        </w:rPr>
        <w:t xml:space="preserve">what mechanism best explains their behavior in the task.  </w:t>
      </w:r>
    </w:p>
    <w:p w14:paraId="3F9062E1" w14:textId="77777777" w:rsidR="00937EEE" w:rsidRDefault="00937EEE" w:rsidP="00937EEE">
      <w:pPr>
        <w:rPr>
          <w:rFonts w:ascii="Times New Roman" w:hAnsi="Times New Roman" w:cs="Times New Roman"/>
          <w:sz w:val="24"/>
          <w:szCs w:val="24"/>
        </w:rPr>
      </w:pPr>
    </w:p>
    <w:p w14:paraId="212E36D2" w14:textId="77777777" w:rsidR="00937EEE" w:rsidRDefault="00937EEE" w:rsidP="00937EEE">
      <w:pPr>
        <w:rPr>
          <w:rFonts w:ascii="Times New Roman" w:hAnsi="Times New Roman" w:cs="Times New Roman"/>
          <w:sz w:val="24"/>
          <w:szCs w:val="24"/>
        </w:rPr>
      </w:pPr>
    </w:p>
    <w:p w14:paraId="04F9CB0B" w14:textId="77777777" w:rsidR="00937EEE" w:rsidRDefault="00937EEE" w:rsidP="00937EEE">
      <w:pPr>
        <w:rPr>
          <w:rFonts w:ascii="Times New Roman" w:hAnsi="Times New Roman" w:cs="Times New Roman"/>
          <w:sz w:val="24"/>
          <w:szCs w:val="24"/>
        </w:rPr>
      </w:pPr>
    </w:p>
    <w:p w14:paraId="7DEF13AC" w14:textId="77777777" w:rsidR="00937EEE" w:rsidRDefault="00937EEE" w:rsidP="00937EEE">
      <w:pPr>
        <w:rPr>
          <w:rFonts w:ascii="Times New Roman" w:hAnsi="Times New Roman" w:cs="Times New Roman"/>
          <w:sz w:val="24"/>
          <w:szCs w:val="24"/>
        </w:rPr>
      </w:pPr>
    </w:p>
    <w:p w14:paraId="57D2B3E8" w14:textId="77777777" w:rsidR="00937EEE" w:rsidRDefault="00937EEE" w:rsidP="00937EEE">
      <w:pPr>
        <w:rPr>
          <w:rFonts w:ascii="Times New Roman" w:hAnsi="Times New Roman" w:cs="Times New Roman"/>
          <w:sz w:val="24"/>
          <w:szCs w:val="24"/>
        </w:rPr>
      </w:pPr>
    </w:p>
    <w:p w14:paraId="494CA006" w14:textId="77777777" w:rsidR="00937EEE" w:rsidRDefault="00937EEE" w:rsidP="00937EEE">
      <w:pPr>
        <w:rPr>
          <w:rFonts w:ascii="Times New Roman" w:hAnsi="Times New Roman" w:cs="Times New Roman"/>
          <w:sz w:val="24"/>
          <w:szCs w:val="24"/>
        </w:rPr>
      </w:pPr>
    </w:p>
    <w:p w14:paraId="1BA3F0BB" w14:textId="77777777" w:rsidR="00937EEE" w:rsidRDefault="00937EEE" w:rsidP="00937EEE">
      <w:pPr>
        <w:rPr>
          <w:rFonts w:ascii="Times New Roman" w:hAnsi="Times New Roman" w:cs="Times New Roman"/>
          <w:sz w:val="24"/>
          <w:szCs w:val="24"/>
        </w:rPr>
      </w:pPr>
    </w:p>
    <w:p w14:paraId="7B56F4A5" w14:textId="77777777" w:rsidR="00937EEE" w:rsidRDefault="00937EEE" w:rsidP="00937EEE">
      <w:pPr>
        <w:rPr>
          <w:rFonts w:ascii="Times New Roman" w:hAnsi="Times New Roman" w:cs="Times New Roman"/>
          <w:sz w:val="24"/>
          <w:szCs w:val="24"/>
        </w:rPr>
      </w:pPr>
    </w:p>
    <w:p w14:paraId="51F45F6B" w14:textId="77777777" w:rsidR="00D676A9" w:rsidRDefault="00D676A9" w:rsidP="00F54156">
      <w:pPr>
        <w:rPr>
          <w:rFonts w:ascii="Times New Roman" w:hAnsi="Times New Roman" w:cs="Times New Roman"/>
          <w:sz w:val="24"/>
          <w:szCs w:val="24"/>
        </w:rPr>
      </w:pPr>
    </w:p>
    <w:p w14:paraId="26FD60EB" w14:textId="77777777" w:rsidR="00F54156" w:rsidRDefault="00F54156" w:rsidP="00F54156">
      <w:pPr>
        <w:rPr>
          <w:rFonts w:ascii="Times New Roman" w:hAnsi="Times New Roman" w:cs="Times New Roman"/>
          <w:sz w:val="24"/>
          <w:szCs w:val="24"/>
        </w:rPr>
      </w:pPr>
    </w:p>
    <w:p w14:paraId="617BD110" w14:textId="77777777" w:rsidR="00D57F26" w:rsidRDefault="00D57F26" w:rsidP="001E2FC1">
      <w:pPr>
        <w:jc w:val="center"/>
        <w:rPr>
          <w:rFonts w:ascii="Times New Roman" w:hAnsi="Times New Roman" w:cs="Times New Roman"/>
          <w:sz w:val="24"/>
          <w:szCs w:val="24"/>
        </w:rPr>
      </w:pPr>
    </w:p>
    <w:p w14:paraId="66104DC5" w14:textId="77777777" w:rsidR="00D44FEF" w:rsidRDefault="00D44FEF">
      <w:pPr>
        <w:rPr>
          <w:rFonts w:ascii="Times New Roman" w:hAnsi="Times New Roman" w:cs="Times New Roman"/>
          <w:sz w:val="24"/>
          <w:szCs w:val="24"/>
        </w:rPr>
      </w:pPr>
      <w:r>
        <w:rPr>
          <w:rFonts w:ascii="Times New Roman" w:hAnsi="Times New Roman" w:cs="Times New Roman"/>
          <w:sz w:val="24"/>
          <w:szCs w:val="24"/>
        </w:rPr>
        <w:br w:type="page"/>
      </w:r>
    </w:p>
    <w:p w14:paraId="1A845B2E" w14:textId="77777777" w:rsidR="0079051B" w:rsidRDefault="001E2FC1" w:rsidP="001E2FC1">
      <w:pPr>
        <w:jc w:val="center"/>
        <w:rPr>
          <w:rFonts w:ascii="Times New Roman" w:hAnsi="Times New Roman" w:cs="Times New Roman"/>
          <w:sz w:val="24"/>
          <w:szCs w:val="24"/>
        </w:rPr>
      </w:pPr>
      <w:r w:rsidRPr="001E2FC1">
        <w:rPr>
          <w:rFonts w:ascii="Times New Roman" w:hAnsi="Times New Roman" w:cs="Times New Roman"/>
          <w:sz w:val="24"/>
          <w:szCs w:val="24"/>
        </w:rPr>
        <w:lastRenderedPageBreak/>
        <w:t>Introduction</w:t>
      </w:r>
    </w:p>
    <w:p w14:paraId="62AABAAB" w14:textId="2EA1B5B8" w:rsidR="006F6DEA" w:rsidRDefault="001E2FC1" w:rsidP="006F6DEA">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There is perhaps no ability that is more important for learning about how the world works than reason</w:t>
      </w:r>
      <w:r w:rsidR="002E7C43">
        <w:rPr>
          <w:rFonts w:ascii="Times New Roman" w:hAnsi="Times New Roman" w:cs="Times New Roman"/>
          <w:sz w:val="24"/>
          <w:szCs w:val="24"/>
        </w:rPr>
        <w:t xml:space="preserve">ing </w:t>
      </w:r>
      <w:r w:rsidRPr="001E2FC1">
        <w:rPr>
          <w:rFonts w:ascii="Times New Roman" w:hAnsi="Times New Roman" w:cs="Times New Roman"/>
          <w:sz w:val="24"/>
          <w:szCs w:val="24"/>
        </w:rPr>
        <w:t xml:space="preserve">about cause-and-effect relations.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xml:space="preserve">, </w:t>
      </w:r>
      <w:del w:id="0" w:author="Deon T. Benton" w:date="2018-11-27T11:46:00Z">
        <w:r w:rsidR="006F6DEA" w:rsidRPr="006F6DEA" w:rsidDel="00D23381">
          <w:rPr>
            <w:rFonts w:ascii="Times New Roman" w:hAnsi="Times New Roman" w:cs="Times New Roman"/>
            <w:sz w:val="24"/>
            <w:szCs w:val="24"/>
          </w:rPr>
          <w:delText xml:space="preserve">causally </w:delText>
        </w:r>
      </w:del>
      <w:r w:rsidR="006F6DEA" w:rsidRPr="006F6DEA">
        <w:rPr>
          <w:rFonts w:ascii="Times New Roman" w:hAnsi="Times New Roman" w:cs="Times New Roman"/>
          <w:sz w:val="24"/>
          <w:szCs w:val="24"/>
        </w:rPr>
        <w:t>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4AC80C7C" w14:textId="6F16ED64" w:rsidR="001E2FC1" w:rsidRDefault="001E2FC1" w:rsidP="00B56EE2">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Despite general consensu</w:t>
      </w:r>
      <w:r>
        <w:rPr>
          <w:rFonts w:ascii="Times New Roman" w:hAnsi="Times New Roman" w:cs="Times New Roman"/>
          <w:sz w:val="24"/>
          <w:szCs w:val="24"/>
        </w:rPr>
        <w:t xml:space="preserve">s among researchers about the </w:t>
      </w:r>
      <w:r w:rsidRPr="001E2FC1">
        <w:rPr>
          <w:rFonts w:ascii="Times New Roman" w:hAnsi="Times New Roman" w:cs="Times New Roman"/>
          <w:sz w:val="24"/>
          <w:szCs w:val="24"/>
        </w:rPr>
        <w:t xml:space="preserve">importance of causal reasoning, there </w:t>
      </w:r>
      <w:del w:id="1" w:author="Deon T. Benton" w:date="2018-11-27T11:53:00Z">
        <w:r w:rsidRPr="001E2FC1" w:rsidDel="00D23381">
          <w:rPr>
            <w:rFonts w:ascii="Times New Roman" w:hAnsi="Times New Roman" w:cs="Times New Roman"/>
            <w:sz w:val="24"/>
            <w:szCs w:val="24"/>
          </w:rPr>
          <w:delText>remains considerable disagreement</w:delText>
        </w:r>
      </w:del>
      <w:ins w:id="2" w:author="Deon T. Benton" w:date="2018-11-27T11:53:00Z">
        <w:r w:rsidR="00D23381">
          <w:rPr>
            <w:rFonts w:ascii="Times New Roman" w:hAnsi="Times New Roman" w:cs="Times New Roman"/>
            <w:sz w:val="24"/>
            <w:szCs w:val="24"/>
          </w:rPr>
          <w:t>is much less consensus</w:t>
        </w:r>
      </w:ins>
      <w:r w:rsidRPr="001E2FC1">
        <w:rPr>
          <w:rFonts w:ascii="Times New Roman" w:hAnsi="Times New Roman" w:cs="Times New Roman"/>
          <w:sz w:val="24"/>
          <w:szCs w:val="24"/>
        </w:rPr>
        <w:t xml:space="preserve"> among theorists about the mechanisms that underpin this ability. </w:t>
      </w:r>
      <w:r w:rsidR="00F15561">
        <w:rPr>
          <w:rFonts w:ascii="Times New Roman" w:hAnsi="Times New Roman" w:cs="Times New Roman"/>
          <w:sz w:val="24"/>
          <w:szCs w:val="24"/>
        </w:rPr>
        <w:t>For example, it is unclear</w:t>
      </w:r>
      <w:r w:rsidRPr="001E2FC1">
        <w:rPr>
          <w:rFonts w:ascii="Times New Roman" w:hAnsi="Times New Roman" w:cs="Times New Roman"/>
          <w:sz w:val="24"/>
          <w:szCs w:val="24"/>
        </w:rPr>
        <w:t xml:space="preserve"> whether </w:t>
      </w:r>
      <w:del w:id="3" w:author="Deon T. Benton" w:date="2018-11-27T11:46:00Z">
        <w:r w:rsidR="000F6103" w:rsidDel="00D23381">
          <w:rPr>
            <w:rFonts w:ascii="Times New Roman" w:hAnsi="Times New Roman" w:cs="Times New Roman"/>
            <w:sz w:val="24"/>
            <w:szCs w:val="24"/>
          </w:rPr>
          <w:delText>a domain-general associative mechanism</w:delText>
        </w:r>
      </w:del>
      <w:ins w:id="4" w:author="Deon T. Benton" w:date="2018-11-27T11:46:00Z">
        <w:r w:rsidR="00D23381">
          <w:rPr>
            <w:rFonts w:ascii="Times New Roman" w:hAnsi="Times New Roman" w:cs="Times New Roman"/>
            <w:sz w:val="24"/>
            <w:szCs w:val="24"/>
          </w:rPr>
          <w:t>domain-general mechanisms</w:t>
        </w:r>
      </w:ins>
      <w:r w:rsidRPr="001E2FC1">
        <w:rPr>
          <w:rFonts w:ascii="Times New Roman" w:hAnsi="Times New Roman" w:cs="Times New Roman"/>
          <w:sz w:val="24"/>
          <w:szCs w:val="24"/>
        </w:rPr>
        <w:t xml:space="preserve"> </w:t>
      </w:r>
      <w:r w:rsidR="0063692C">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sidR="00533F63">
        <w:rPr>
          <w:rFonts w:ascii="Times New Roman" w:hAnsi="Times New Roman" w:cs="Times New Roman"/>
          <w:sz w:val="24"/>
          <w:szCs w:val="24"/>
        </w:rPr>
        <w:t>s causal reasoning</w:t>
      </w:r>
      <w:r w:rsidR="000F6103">
        <w:rPr>
          <w:rFonts w:ascii="Times New Roman" w:hAnsi="Times New Roman" w:cs="Times New Roman"/>
          <w:sz w:val="24"/>
          <w:szCs w:val="24"/>
        </w:rPr>
        <w:t xml:space="preserve"> </w:t>
      </w:r>
      <w:r w:rsidRPr="001E2FC1">
        <w:rPr>
          <w:rFonts w:ascii="Times New Roman" w:hAnsi="Times New Roman" w:cs="Times New Roman"/>
          <w:sz w:val="24"/>
          <w:szCs w:val="24"/>
        </w:rPr>
        <w:t>or whether</w:t>
      </w:r>
      <w:r w:rsidR="000F6103">
        <w:rPr>
          <w:rFonts w:ascii="Times New Roman" w:hAnsi="Times New Roman" w:cs="Times New Roman"/>
          <w:sz w:val="24"/>
          <w:szCs w:val="24"/>
        </w:rPr>
        <w:t>—</w:t>
      </w:r>
      <w:r w:rsidRPr="001E2FC1">
        <w:rPr>
          <w:rFonts w:ascii="Times New Roman" w:hAnsi="Times New Roman" w:cs="Times New Roman"/>
          <w:sz w:val="24"/>
          <w:szCs w:val="24"/>
        </w:rPr>
        <w:t xml:space="preserve">as has </w:t>
      </w:r>
      <w:r w:rsidR="000F6103">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sidR="005A100F">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sidR="00EA1E15">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sidR="000F6103">
        <w:rPr>
          <w:rFonts w:ascii="Times New Roman" w:hAnsi="Times New Roman" w:cs="Times New Roman"/>
          <w:sz w:val="24"/>
          <w:szCs w:val="24"/>
        </w:rPr>
        <w:t>—causal reasoning</w:t>
      </w:r>
      <w:r w:rsidR="00E774D1">
        <w:rPr>
          <w:rFonts w:ascii="Times New Roman" w:hAnsi="Times New Roman" w:cs="Times New Roman"/>
          <w:sz w:val="24"/>
          <w:szCs w:val="24"/>
        </w:rPr>
        <w:t xml:space="preserve"> is </w:t>
      </w:r>
      <w:r w:rsidR="002E7C43">
        <w:rPr>
          <w:rFonts w:ascii="Times New Roman" w:hAnsi="Times New Roman" w:cs="Times New Roman"/>
          <w:sz w:val="24"/>
          <w:szCs w:val="24"/>
        </w:rPr>
        <w:t xml:space="preserve">grounded in </w:t>
      </w:r>
      <w:r w:rsidR="00E774D1">
        <w:rPr>
          <w:rFonts w:ascii="Times New Roman" w:hAnsi="Times New Roman" w:cs="Times New Roman"/>
          <w:sz w:val="24"/>
          <w:szCs w:val="24"/>
        </w:rPr>
        <w:t>a Bayesian-inference mechanism</w:t>
      </w:r>
      <w:r w:rsidRPr="001E2FC1">
        <w:rPr>
          <w:rFonts w:ascii="Times New Roman" w:hAnsi="Times New Roman" w:cs="Times New Roman"/>
          <w:sz w:val="24"/>
          <w:szCs w:val="24"/>
        </w:rPr>
        <w:t>.</w:t>
      </w:r>
      <w:ins w:id="5" w:author="Deon T. Benton" w:date="2018-11-27T11:57:00Z">
        <w:r w:rsidR="0033497E">
          <w:rPr>
            <w:rFonts w:ascii="Times New Roman" w:hAnsi="Times New Roman" w:cs="Times New Roman"/>
            <w:sz w:val="24"/>
            <w:szCs w:val="24"/>
          </w:rPr>
          <w:t xml:space="preserve"> One empirical finding about which</w:t>
        </w:r>
      </w:ins>
      <w:ins w:id="6" w:author="Deon T. Benton" w:date="2018-11-27T11:59:00Z">
        <w:r w:rsidR="0033497E">
          <w:rPr>
            <w:rFonts w:ascii="Times New Roman" w:hAnsi="Times New Roman" w:cs="Times New Roman"/>
            <w:sz w:val="24"/>
            <w:szCs w:val="24"/>
          </w:rPr>
          <w:t xml:space="preserve"> domain-specific and domain-general</w:t>
        </w:r>
      </w:ins>
      <w:ins w:id="7" w:author="Deon T. Benton" w:date="2018-11-27T11:57:00Z">
        <w:r w:rsidR="0033497E">
          <w:rPr>
            <w:rFonts w:ascii="Times New Roman" w:hAnsi="Times New Roman" w:cs="Times New Roman"/>
            <w:sz w:val="24"/>
            <w:szCs w:val="24"/>
          </w:rPr>
          <w:t xml:space="preserve"> </w:t>
        </w:r>
      </w:ins>
      <w:ins w:id="8" w:author="Deon T. Benton" w:date="2018-11-27T11:58:00Z">
        <w:r w:rsidR="0033497E">
          <w:rPr>
            <w:rFonts w:ascii="Times New Roman" w:hAnsi="Times New Roman" w:cs="Times New Roman"/>
            <w:sz w:val="24"/>
            <w:szCs w:val="24"/>
          </w:rPr>
          <w:t xml:space="preserve">theorists have disagreed considerably </w:t>
        </w:r>
      </w:ins>
      <w:ins w:id="9" w:author="Deon T. Benton" w:date="2018-11-27T11:59:00Z">
        <w:r w:rsidR="0033497E">
          <w:rPr>
            <w:rFonts w:ascii="Times New Roman" w:hAnsi="Times New Roman" w:cs="Times New Roman"/>
            <w:sz w:val="24"/>
            <w:szCs w:val="24"/>
          </w:rPr>
          <w:t>concerns</w:t>
        </w:r>
      </w:ins>
      <w:ins w:id="10" w:author="Deon T. Benton" w:date="2018-11-27T12:00:00Z">
        <w:r w:rsidR="0033497E">
          <w:rPr>
            <w:rFonts w:ascii="Times New Roman" w:hAnsi="Times New Roman" w:cs="Times New Roman"/>
            <w:sz w:val="24"/>
            <w:szCs w:val="24"/>
          </w:rPr>
          <w:t xml:space="preserve"> </w:t>
        </w:r>
      </w:ins>
      <w:del w:id="11" w:author="Deon T. Benton" w:date="2018-11-27T11:59:00Z">
        <w:r w:rsidRPr="001E2FC1" w:rsidDel="0033497E">
          <w:rPr>
            <w:rFonts w:ascii="Times New Roman" w:hAnsi="Times New Roman" w:cs="Times New Roman"/>
            <w:sz w:val="24"/>
            <w:szCs w:val="24"/>
          </w:rPr>
          <w:delText xml:space="preserve"> </w:delText>
        </w:r>
        <w:r w:rsidR="0063692C" w:rsidDel="0033497E">
          <w:rPr>
            <w:rFonts w:ascii="Times New Roman" w:hAnsi="Times New Roman" w:cs="Times New Roman"/>
            <w:sz w:val="24"/>
            <w:szCs w:val="24"/>
          </w:rPr>
          <w:delText>In particular</w:delText>
        </w:r>
        <w:r w:rsidR="00006724" w:rsidRPr="00006724" w:rsidDel="0033497E">
          <w:rPr>
            <w:rFonts w:ascii="Times New Roman" w:hAnsi="Times New Roman" w:cs="Times New Roman"/>
            <w:sz w:val="24"/>
            <w:szCs w:val="24"/>
          </w:rPr>
          <w:delText xml:space="preserve">, it is as yet unresolved </w:delText>
        </w:r>
      </w:del>
      <w:r w:rsidR="00006724" w:rsidRPr="00006724">
        <w:rPr>
          <w:rFonts w:ascii="Times New Roman" w:hAnsi="Times New Roman" w:cs="Times New Roman"/>
          <w:sz w:val="24"/>
          <w:szCs w:val="24"/>
        </w:rPr>
        <w:t xml:space="preserve">whether, and to what extent, an associative mechanism or a Bayesian mechanism can explain </w:t>
      </w:r>
      <w:r w:rsidR="00006724">
        <w:rPr>
          <w:rFonts w:ascii="Times New Roman" w:hAnsi="Times New Roman" w:cs="Times New Roman"/>
          <w:sz w:val="24"/>
          <w:szCs w:val="24"/>
        </w:rPr>
        <w:t>the finding that</w:t>
      </w:r>
      <w:r w:rsidR="00006724" w:rsidRPr="00006724">
        <w:rPr>
          <w:rFonts w:ascii="Times New Roman" w:hAnsi="Times New Roman" w:cs="Times New Roman"/>
          <w:sz w:val="24"/>
          <w:szCs w:val="24"/>
        </w:rPr>
        <w:t xml:space="preserve"> human learners engage in backwards-blocking reasoning</w:t>
      </w:r>
      <w:ins w:id="12" w:author="Deon T. Benton" w:date="2018-11-27T12:00:00Z">
        <w:r w:rsidR="0033497E">
          <w:rPr>
            <w:rFonts w:ascii="Times New Roman" w:hAnsi="Times New Roman" w:cs="Times New Roman"/>
            <w:sz w:val="24"/>
            <w:szCs w:val="24"/>
          </w:rPr>
          <w:t xml:space="preserve"> in which learners are said to block</w:t>
        </w:r>
      </w:ins>
      <w:ins w:id="13" w:author="Deon T. Benton" w:date="2018-11-27T12:09:00Z">
        <w:r w:rsidR="00946B82">
          <w:rPr>
            <w:rFonts w:ascii="Times New Roman" w:hAnsi="Times New Roman" w:cs="Times New Roman"/>
            <w:sz w:val="24"/>
            <w:szCs w:val="24"/>
          </w:rPr>
          <w:t>,</w:t>
        </w:r>
      </w:ins>
      <w:ins w:id="14" w:author="Deon T. Benton" w:date="2018-11-27T12:00:00Z">
        <w:r w:rsidR="0033497E">
          <w:rPr>
            <w:rFonts w:ascii="Times New Roman" w:hAnsi="Times New Roman" w:cs="Times New Roman"/>
            <w:sz w:val="24"/>
            <w:szCs w:val="24"/>
          </w:rPr>
          <w:t xml:space="preserve"> or discount</w:t>
        </w:r>
      </w:ins>
      <w:ins w:id="15" w:author="Deon T. Benton" w:date="2018-11-27T12:09:00Z">
        <w:r w:rsidR="00946B82">
          <w:rPr>
            <w:rFonts w:ascii="Times New Roman" w:hAnsi="Times New Roman" w:cs="Times New Roman"/>
            <w:sz w:val="24"/>
            <w:szCs w:val="24"/>
          </w:rPr>
          <w:t>,</w:t>
        </w:r>
      </w:ins>
      <w:ins w:id="16" w:author="Deon T. Benton" w:date="2018-11-27T12:00:00Z">
        <w:r w:rsidR="0033497E">
          <w:rPr>
            <w:rFonts w:ascii="Times New Roman" w:hAnsi="Times New Roman" w:cs="Times New Roman"/>
            <w:sz w:val="24"/>
            <w:szCs w:val="24"/>
          </w:rPr>
          <w:t xml:space="preserve"> redundant causal cues when other cues unambiguously produce effects</w:t>
        </w:r>
      </w:ins>
      <w:r w:rsidR="002E7C43">
        <w:rPr>
          <w:rFonts w:ascii="Times New Roman" w:hAnsi="Times New Roman" w:cs="Times New Roman"/>
          <w:sz w:val="24"/>
          <w:szCs w:val="24"/>
        </w:rPr>
        <w:t xml:space="preserve"> </w:t>
      </w:r>
      <w:r w:rsidR="00006724" w:rsidRPr="00006724">
        <w:rPr>
          <w:rFonts w:ascii="Times New Roman" w:hAnsi="Times New Roman" w:cs="Times New Roman"/>
          <w:sz w:val="24"/>
          <w:szCs w:val="24"/>
        </w:rPr>
        <w:t>(</w:t>
      </w:r>
      <w:r w:rsidR="00510D09">
        <w:rPr>
          <w:rFonts w:ascii="Times New Roman" w:hAnsi="Times New Roman" w:cs="Times New Roman"/>
          <w:sz w:val="24"/>
          <w:szCs w:val="24"/>
        </w:rPr>
        <w:t xml:space="preserve">e.g., </w:t>
      </w:r>
      <w:ins w:id="17" w:author="Deon T. Benton" w:date="2018-11-27T13:15:00Z">
        <w:r w:rsidR="003049C4">
          <w:rPr>
            <w:rFonts w:ascii="Times New Roman" w:hAnsi="Times New Roman" w:cs="Times New Roman"/>
            <w:sz w:val="24"/>
            <w:szCs w:val="24"/>
          </w:rPr>
          <w:t xml:space="preserve">Blaser, </w:t>
        </w:r>
        <w:r w:rsidR="003049C4" w:rsidRPr="001C5E18">
          <w:rPr>
            <w:rFonts w:ascii="Times New Roman" w:hAnsi="Times New Roman" w:cs="Times New Roman"/>
            <w:sz w:val="24"/>
            <w:szCs w:val="24"/>
          </w:rPr>
          <w:t>Couvillon, &amp; Bitterman, 2004</w:t>
        </w:r>
        <w:r w:rsidR="003049C4">
          <w:rPr>
            <w:rFonts w:ascii="Times New Roman" w:hAnsi="Times New Roman" w:cs="Times New Roman"/>
            <w:sz w:val="24"/>
            <w:szCs w:val="24"/>
          </w:rPr>
          <w:t xml:space="preserve">; </w:t>
        </w:r>
      </w:ins>
      <w:ins w:id="18" w:author="Deon T. Benton" w:date="2018-11-27T12:50:00Z">
        <w:r w:rsidR="004F07E4">
          <w:rPr>
            <w:rFonts w:ascii="Times New Roman" w:hAnsi="Times New Roman" w:cs="Times New Roman"/>
            <w:sz w:val="24"/>
            <w:szCs w:val="24"/>
          </w:rPr>
          <w:t xml:space="preserve">Shanks, 1985; Shanks &amp; Dickinson, 1987; </w:t>
        </w:r>
      </w:ins>
      <w:r w:rsidR="00006724" w:rsidRPr="00006724">
        <w:rPr>
          <w:rFonts w:ascii="Times New Roman" w:hAnsi="Times New Roman" w:cs="Times New Roman"/>
          <w:sz w:val="24"/>
          <w:szCs w:val="24"/>
        </w:rPr>
        <w:t xml:space="preserve">Sobel et al., 2004). </w:t>
      </w:r>
      <w:r w:rsidR="00EA1E15">
        <w:rPr>
          <w:rFonts w:ascii="Times New Roman" w:hAnsi="Times New Roman" w:cs="Times New Roman"/>
          <w:sz w:val="24"/>
          <w:szCs w:val="24"/>
        </w:rPr>
        <w:t xml:space="preserve"> </w:t>
      </w:r>
      <w:del w:id="19" w:author="Deon T. Benton" w:date="2018-11-27T12:01:00Z">
        <w:r w:rsidR="00EA1E15" w:rsidDel="0033497E">
          <w:rPr>
            <w:rFonts w:ascii="Times New Roman" w:hAnsi="Times New Roman" w:cs="Times New Roman"/>
            <w:sz w:val="24"/>
            <w:szCs w:val="24"/>
          </w:rPr>
          <w:delText xml:space="preserve">Note that </w:delText>
        </w:r>
        <w:r w:rsidR="00341569" w:rsidDel="0033497E">
          <w:rPr>
            <w:rFonts w:ascii="Times New Roman" w:hAnsi="Times New Roman" w:cs="Times New Roman"/>
            <w:sz w:val="24"/>
            <w:szCs w:val="24"/>
          </w:rPr>
          <w:delText>backwards blocking</w:delText>
        </w:r>
        <w:r w:rsidR="00EA1E15" w:rsidDel="0033497E">
          <w:rPr>
            <w:rFonts w:ascii="Times New Roman" w:hAnsi="Times New Roman" w:cs="Times New Roman"/>
            <w:sz w:val="24"/>
            <w:szCs w:val="24"/>
          </w:rPr>
          <w:delText xml:space="preserve"> refers to when observers “block” or discount redundant potential causal cues. </w:delText>
        </w:r>
        <w:r w:rsidR="00006724" w:rsidDel="0033497E">
          <w:rPr>
            <w:rFonts w:ascii="Times New Roman" w:hAnsi="Times New Roman" w:cs="Times New Roman"/>
            <w:sz w:val="24"/>
            <w:szCs w:val="24"/>
          </w:rPr>
          <w:delText xml:space="preserve"> </w:delText>
        </w:r>
      </w:del>
      <w:r w:rsidR="00533F63">
        <w:rPr>
          <w:rFonts w:ascii="Times New Roman" w:hAnsi="Times New Roman" w:cs="Times New Roman"/>
          <w:sz w:val="24"/>
          <w:szCs w:val="24"/>
        </w:rPr>
        <w:t xml:space="preserve">The aim of the experiments </w:t>
      </w:r>
      <w:r w:rsidR="002E7C43">
        <w:rPr>
          <w:rFonts w:ascii="Times New Roman" w:hAnsi="Times New Roman" w:cs="Times New Roman"/>
          <w:sz w:val="24"/>
          <w:szCs w:val="24"/>
        </w:rPr>
        <w:t xml:space="preserve">reported here was </w:t>
      </w:r>
      <w:r>
        <w:rPr>
          <w:rFonts w:ascii="Times New Roman" w:hAnsi="Times New Roman" w:cs="Times New Roman"/>
          <w:sz w:val="24"/>
          <w:szCs w:val="24"/>
        </w:rPr>
        <w:t xml:space="preserve">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w:t>
      </w:r>
      <w:ins w:id="20" w:author="Deon T. Benton" w:date="2018-11-27T12:01:00Z">
        <w:r w:rsidR="0033497E">
          <w:rPr>
            <w:rFonts w:ascii="Times New Roman" w:hAnsi="Times New Roman" w:cs="Times New Roman"/>
            <w:sz w:val="24"/>
            <w:szCs w:val="24"/>
          </w:rPr>
          <w:t xml:space="preserve">to what extent, </w:t>
        </w:r>
      </w:ins>
      <w:r>
        <w:rPr>
          <w:rFonts w:ascii="Times New Roman" w:hAnsi="Times New Roman" w:cs="Times New Roman"/>
          <w:sz w:val="24"/>
          <w:szCs w:val="24"/>
        </w:rPr>
        <w:t xml:space="preserve">and under what conditions, </w:t>
      </w:r>
      <w:r w:rsidRPr="001E2FC1">
        <w:rPr>
          <w:rFonts w:ascii="Times New Roman" w:hAnsi="Times New Roman" w:cs="Times New Roman"/>
          <w:sz w:val="24"/>
          <w:szCs w:val="24"/>
        </w:rPr>
        <w:t xml:space="preserve">adults use </w:t>
      </w:r>
      <w:r w:rsidR="00341569">
        <w:rPr>
          <w:rFonts w:ascii="Times New Roman" w:hAnsi="Times New Roman" w:cs="Times New Roman"/>
          <w:sz w:val="24"/>
          <w:szCs w:val="24"/>
        </w:rPr>
        <w:t>backwards blocking</w:t>
      </w:r>
      <w:r w:rsidRPr="001E2FC1">
        <w:rPr>
          <w:rFonts w:ascii="Times New Roman" w:hAnsi="Times New Roman" w:cs="Times New Roman"/>
          <w:sz w:val="24"/>
          <w:szCs w:val="24"/>
        </w:rPr>
        <w:t xml:space="preserve"> reasoning</w:t>
      </w:r>
      <w:r w:rsidR="0063692C">
        <w:rPr>
          <w:rFonts w:ascii="Times New Roman" w:hAnsi="Times New Roman" w:cs="Times New Roman"/>
          <w:sz w:val="24"/>
          <w:szCs w:val="24"/>
        </w:rPr>
        <w:t xml:space="preserve">, and to investigate which mechanism best fits the data. </w:t>
      </w:r>
      <w:ins w:id="21" w:author="Deon T. Benton" w:date="2018-11-27T12:09:00Z">
        <w:r w:rsidR="00946B82">
          <w:rPr>
            <w:rFonts w:ascii="Times New Roman" w:hAnsi="Times New Roman" w:cs="Times New Roman"/>
            <w:sz w:val="24"/>
            <w:szCs w:val="24"/>
          </w:rPr>
          <w:t>We focus on backwards-</w:t>
        </w:r>
        <w:r w:rsidR="00946B82">
          <w:rPr>
            <w:rFonts w:ascii="Times New Roman" w:hAnsi="Times New Roman" w:cs="Times New Roman"/>
            <w:sz w:val="24"/>
            <w:szCs w:val="24"/>
          </w:rPr>
          <w:lastRenderedPageBreak/>
          <w:t xml:space="preserve">blocking reasoning </w:t>
        </w:r>
      </w:ins>
      <w:ins w:id="22" w:author="Deon T. Benton" w:date="2018-11-27T12:10:00Z">
        <w:r w:rsidR="00946B82">
          <w:rPr>
            <w:rFonts w:ascii="Times New Roman" w:hAnsi="Times New Roman" w:cs="Times New Roman"/>
            <w:sz w:val="24"/>
            <w:szCs w:val="24"/>
          </w:rPr>
          <w:t>because</w:t>
        </w:r>
      </w:ins>
      <w:ins w:id="23" w:author="Deon T. Benton" w:date="2018-11-27T12:09:00Z">
        <w:r w:rsidR="00946B82">
          <w:rPr>
            <w:rFonts w:ascii="Times New Roman" w:hAnsi="Times New Roman" w:cs="Times New Roman"/>
            <w:sz w:val="24"/>
            <w:szCs w:val="24"/>
          </w:rPr>
          <w:t xml:space="preserve"> </w:t>
        </w:r>
      </w:ins>
      <w:ins w:id="24" w:author="Deon T. Benton" w:date="2018-11-27T12:10:00Z">
        <w:r w:rsidR="00946B82">
          <w:rPr>
            <w:rFonts w:ascii="Times New Roman" w:hAnsi="Times New Roman" w:cs="Times New Roman"/>
            <w:sz w:val="24"/>
            <w:szCs w:val="24"/>
          </w:rPr>
          <w:t>it bears directly on the question of whether an associative or a Bayesian mechanism underpins adults’ causal-reasoning abilities</w:t>
        </w:r>
      </w:ins>
      <w:ins w:id="25" w:author="Deon T. Benton" w:date="2018-11-27T12:11:00Z">
        <w:r w:rsidR="00946B82">
          <w:rPr>
            <w:rFonts w:ascii="Times New Roman" w:hAnsi="Times New Roman" w:cs="Times New Roman"/>
            <w:sz w:val="24"/>
            <w:szCs w:val="24"/>
          </w:rPr>
          <w:t xml:space="preserve"> and because, as we will discuss, the evidence if mixed about the extent to which adults engage in backwards-blocking reasoning</w:t>
        </w:r>
      </w:ins>
      <w:ins w:id="26" w:author="Deon T. Benton" w:date="2018-11-27T12:10:00Z">
        <w:r w:rsidR="00946B82">
          <w:rPr>
            <w:rFonts w:ascii="Times New Roman" w:hAnsi="Times New Roman" w:cs="Times New Roman"/>
            <w:sz w:val="24"/>
            <w:szCs w:val="24"/>
          </w:rPr>
          <w:t>.</w:t>
        </w:r>
      </w:ins>
    </w:p>
    <w:p w14:paraId="71B869FB" w14:textId="6C0F8E97" w:rsidR="0036255F" w:rsidRPr="0036255F" w:rsidRDefault="0036255F" w:rsidP="0036255F">
      <w:pPr>
        <w:spacing w:line="480" w:lineRule="auto"/>
        <w:contextualSpacing/>
        <w:rPr>
          <w:ins w:id="27" w:author="Deon T. Benton" w:date="2018-11-27T12:03:00Z"/>
          <w:rFonts w:ascii="Times New Roman" w:hAnsi="Times New Roman" w:cs="Times New Roman"/>
          <w:b/>
          <w:sz w:val="24"/>
          <w:szCs w:val="24"/>
          <w:rPrChange w:id="28" w:author="Deon T. Benton" w:date="2018-11-27T12:03:00Z">
            <w:rPr>
              <w:ins w:id="29" w:author="Deon T. Benton" w:date="2018-11-27T12:03:00Z"/>
              <w:rFonts w:ascii="Times New Roman" w:hAnsi="Times New Roman" w:cs="Times New Roman"/>
              <w:sz w:val="24"/>
              <w:szCs w:val="24"/>
            </w:rPr>
          </w:rPrChange>
        </w:rPr>
        <w:pPrChange w:id="30" w:author="Deon T. Benton" w:date="2018-11-27T12:03:00Z">
          <w:pPr>
            <w:spacing w:line="480" w:lineRule="auto"/>
            <w:ind w:firstLine="720"/>
            <w:contextualSpacing/>
          </w:pPr>
        </w:pPrChange>
      </w:pPr>
      <w:ins w:id="31" w:author="Deon T. Benton" w:date="2018-11-27T12:03:00Z">
        <w:r w:rsidRPr="0036255F">
          <w:rPr>
            <w:rFonts w:ascii="Times New Roman" w:hAnsi="Times New Roman" w:cs="Times New Roman"/>
            <w:b/>
            <w:sz w:val="24"/>
            <w:szCs w:val="24"/>
            <w:rPrChange w:id="32" w:author="Deon T. Benton" w:date="2018-11-27T12:03:00Z">
              <w:rPr>
                <w:rFonts w:ascii="Times New Roman" w:hAnsi="Times New Roman" w:cs="Times New Roman"/>
                <w:sz w:val="24"/>
                <w:szCs w:val="24"/>
              </w:rPr>
            </w:rPrChange>
          </w:rPr>
          <w:t>The</w:t>
        </w:r>
        <w:r>
          <w:rPr>
            <w:rFonts w:ascii="Times New Roman" w:hAnsi="Times New Roman" w:cs="Times New Roman"/>
            <w:sz w:val="24"/>
            <w:szCs w:val="24"/>
          </w:rPr>
          <w:t xml:space="preserve"> </w:t>
        </w:r>
        <w:r>
          <w:rPr>
            <w:rFonts w:ascii="Times New Roman" w:hAnsi="Times New Roman" w:cs="Times New Roman"/>
            <w:b/>
            <w:sz w:val="24"/>
            <w:szCs w:val="24"/>
          </w:rPr>
          <w:t>emergence of backwards-blocking reasoning</w:t>
        </w:r>
      </w:ins>
    </w:p>
    <w:p w14:paraId="7793CD21" w14:textId="0F8D58AF" w:rsidR="002C3666" w:rsidRDefault="002C3666" w:rsidP="00152736">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sidR="00762DB0">
        <w:rPr>
          <w:rFonts w:ascii="Times New Roman" w:hAnsi="Times New Roman" w:cs="Times New Roman"/>
          <w:sz w:val="24"/>
          <w:szCs w:val="24"/>
        </w:rPr>
        <w:t xml:space="preserve">; </w:t>
      </w:r>
      <w:r w:rsidR="00305A75">
        <w:rPr>
          <w:rFonts w:ascii="Times New Roman" w:hAnsi="Times New Roman" w:cs="Times New Roman"/>
          <w:sz w:val="24"/>
          <w:szCs w:val="24"/>
        </w:rPr>
        <w:t>cf.</w:t>
      </w:r>
      <w:r w:rsidR="00762DB0">
        <w:rPr>
          <w:rFonts w:ascii="Times New Roman" w:hAnsi="Times New Roman" w:cs="Times New Roman"/>
          <w:sz w:val="24"/>
          <w:szCs w:val="24"/>
        </w:rPr>
        <w:t xml:space="preserve"> Sobel &amp; Kirkham, 2005</w:t>
      </w:r>
      <w:r w:rsidR="00305A75">
        <w:rPr>
          <w:rFonts w:ascii="Times New Roman" w:hAnsi="Times New Roman" w:cs="Times New Roman"/>
          <w:sz w:val="24"/>
          <w:szCs w:val="24"/>
        </w:rPr>
        <w:t>, 2006</w:t>
      </w:r>
      <w:r w:rsidR="00762DB0">
        <w:rPr>
          <w:rFonts w:ascii="Times New Roman" w:hAnsi="Times New Roman" w:cs="Times New Roman"/>
          <w:sz w:val="24"/>
          <w:szCs w:val="24"/>
        </w:rPr>
        <w:t xml:space="preserve">). </w:t>
      </w:r>
      <w:r w:rsidR="0063692C">
        <w:rPr>
          <w:rFonts w:ascii="Times New Roman" w:hAnsi="Times New Roman" w:cs="Times New Roman"/>
          <w:sz w:val="24"/>
          <w:szCs w:val="24"/>
        </w:rPr>
        <w:t>Alt</w:t>
      </w:r>
      <w:r w:rsidR="00A356B4">
        <w:rPr>
          <w:rFonts w:ascii="Times New Roman" w:hAnsi="Times New Roman" w:cs="Times New Roman"/>
          <w:sz w:val="24"/>
          <w:szCs w:val="24"/>
        </w:rPr>
        <w:t>hough</w:t>
      </w:r>
      <w:r w:rsidRPr="002C3666">
        <w:rPr>
          <w:rFonts w:ascii="Times New Roman" w:hAnsi="Times New Roman" w:cs="Times New Roman"/>
          <w:sz w:val="24"/>
          <w:szCs w:val="24"/>
        </w:rPr>
        <w:t xml:space="preserve"> researchers have used a variety of paradigms to examine causal reasoning in childh</w:t>
      </w:r>
      <w:r>
        <w:rPr>
          <w:rFonts w:ascii="Times New Roman" w:hAnsi="Times New Roman" w:cs="Times New Roman"/>
          <w:sz w:val="24"/>
          <w:szCs w:val="24"/>
        </w:rPr>
        <w:t>ood (for a review</w:t>
      </w:r>
      <w:r w:rsidR="00714EE6">
        <w:rPr>
          <w:rFonts w:ascii="Times New Roman" w:hAnsi="Times New Roman" w:cs="Times New Roman"/>
          <w:sz w:val="24"/>
          <w:szCs w:val="24"/>
        </w:rPr>
        <w:t xml:space="preserve"> </w:t>
      </w:r>
      <w:r>
        <w:rPr>
          <w:rFonts w:ascii="Times New Roman" w:hAnsi="Times New Roman" w:cs="Times New Roman"/>
          <w:sz w:val="24"/>
          <w:szCs w:val="24"/>
        </w:rPr>
        <w:t xml:space="preserve">see Bullock, </w:t>
      </w:r>
      <w:r w:rsidRPr="002C3666">
        <w:rPr>
          <w:rFonts w:ascii="Times New Roman" w:hAnsi="Times New Roman" w:cs="Times New Roman"/>
          <w:sz w:val="24"/>
          <w:szCs w:val="24"/>
        </w:rPr>
        <w:t xml:space="preserve">Gelman, &amp; Baillargeon, 1982), here we focus on research that </w:t>
      </w:r>
      <w:r w:rsidR="001C50F5">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sidR="00C956FC">
        <w:rPr>
          <w:rFonts w:ascii="Times New Roman" w:hAnsi="Times New Roman" w:cs="Times New Roman"/>
          <w:sz w:val="24"/>
          <w:szCs w:val="24"/>
        </w:rPr>
        <w:t>We focus on this paradigm</w:t>
      </w:r>
      <w:ins w:id="33" w:author="Deon T. Benton" w:date="2018-11-27T12:12:00Z">
        <w:r w:rsidR="00EB5111">
          <w:rPr>
            <w:rFonts w:ascii="Times New Roman" w:hAnsi="Times New Roman" w:cs="Times New Roman"/>
            <w:sz w:val="24"/>
            <w:szCs w:val="24"/>
          </w:rPr>
          <w:t xml:space="preserve"> for two reasons. First,</w:t>
        </w:r>
      </w:ins>
      <w:r w:rsidR="00C956FC">
        <w:rPr>
          <w:rFonts w:ascii="Times New Roman" w:hAnsi="Times New Roman" w:cs="Times New Roman"/>
          <w:sz w:val="24"/>
          <w:szCs w:val="24"/>
        </w:rPr>
        <w:t xml:space="preserve"> </w:t>
      </w:r>
      <w:del w:id="34" w:author="Deon T. Benton" w:date="2018-11-27T12:12:00Z">
        <w:r w:rsidRPr="002C3666" w:rsidDel="00EB5111">
          <w:rPr>
            <w:rFonts w:ascii="Times New Roman" w:hAnsi="Times New Roman" w:cs="Times New Roman"/>
            <w:sz w:val="24"/>
            <w:szCs w:val="24"/>
          </w:rPr>
          <w:delText xml:space="preserve">because </w:delText>
        </w:r>
      </w:del>
      <w:r w:rsidR="00762619">
        <w:rPr>
          <w:rFonts w:ascii="Times New Roman" w:hAnsi="Times New Roman" w:cs="Times New Roman"/>
          <w:sz w:val="24"/>
          <w:szCs w:val="24"/>
        </w:rPr>
        <w:t>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w:t>
      </w:r>
      <w:r w:rsidR="001B5D9D">
        <w:rPr>
          <w:rFonts w:ascii="Times New Roman" w:hAnsi="Times New Roman" w:cs="Times New Roman"/>
          <w:sz w:val="24"/>
          <w:szCs w:val="24"/>
        </w:rPr>
        <w:t xml:space="preserve">test children’s causal-reasoning abilities </w:t>
      </w:r>
      <w:r w:rsidR="00305A75">
        <w:rPr>
          <w:rFonts w:ascii="Times New Roman" w:hAnsi="Times New Roman" w:cs="Times New Roman"/>
          <w:sz w:val="24"/>
          <w:szCs w:val="24"/>
        </w:rPr>
        <w:t>as well as</w:t>
      </w:r>
      <w:r w:rsidR="001B5D9D">
        <w:rPr>
          <w:rFonts w:ascii="Times New Roman" w:hAnsi="Times New Roman" w:cs="Times New Roman"/>
          <w:sz w:val="24"/>
          <w:szCs w:val="24"/>
        </w:rPr>
        <w:t xml:space="preserve"> </w:t>
      </w:r>
      <w:r w:rsidR="00762619">
        <w:rPr>
          <w:rFonts w:ascii="Times New Roman" w:hAnsi="Times New Roman" w:cs="Times New Roman"/>
          <w:sz w:val="24"/>
          <w:szCs w:val="24"/>
        </w:rPr>
        <w:t xml:space="preserve">to assess </w:t>
      </w:r>
      <w:r w:rsidR="001B5D9D">
        <w:rPr>
          <w:rFonts w:ascii="Times New Roman" w:hAnsi="Times New Roman" w:cs="Times New Roman"/>
          <w:sz w:val="24"/>
          <w:szCs w:val="24"/>
        </w:rPr>
        <w:t xml:space="preserve">their ability to engage in </w:t>
      </w:r>
      <w:r w:rsidR="00341569">
        <w:rPr>
          <w:rFonts w:ascii="Times New Roman" w:hAnsi="Times New Roman" w:cs="Times New Roman"/>
          <w:sz w:val="24"/>
          <w:szCs w:val="24"/>
        </w:rPr>
        <w:t>backwards blocking</w:t>
      </w:r>
      <w:r w:rsidR="001B5D9D">
        <w:rPr>
          <w:rFonts w:ascii="Times New Roman" w:hAnsi="Times New Roman" w:cs="Times New Roman"/>
          <w:sz w:val="24"/>
          <w:szCs w:val="24"/>
        </w:rPr>
        <w:t xml:space="preserve"> reasoning</w:t>
      </w:r>
      <w:del w:id="35" w:author="Deon T. Benton" w:date="2018-11-27T12:13:00Z">
        <w:r w:rsidR="00F42552" w:rsidDel="00EB5111">
          <w:rPr>
            <w:rFonts w:ascii="Times New Roman" w:hAnsi="Times New Roman" w:cs="Times New Roman"/>
            <w:sz w:val="24"/>
            <w:szCs w:val="24"/>
          </w:rPr>
          <w:delText>,</w:delText>
        </w:r>
        <w:r w:rsidR="00DA6E11" w:rsidDel="00EB5111">
          <w:rPr>
            <w:rFonts w:ascii="Times New Roman" w:hAnsi="Times New Roman" w:cs="Times New Roman"/>
            <w:sz w:val="24"/>
            <w:szCs w:val="24"/>
          </w:rPr>
          <w:delText xml:space="preserve"> and </w:delText>
        </w:r>
        <w:r w:rsidR="00A93D9C" w:rsidDel="00EB5111">
          <w:rPr>
            <w:rFonts w:ascii="Times New Roman" w:hAnsi="Times New Roman" w:cs="Times New Roman"/>
            <w:sz w:val="24"/>
            <w:szCs w:val="24"/>
          </w:rPr>
          <w:delText xml:space="preserve">because </w:delText>
        </w:r>
        <w:r w:rsidR="00260E33" w:rsidDel="00EB5111">
          <w:rPr>
            <w:rFonts w:ascii="Times New Roman" w:hAnsi="Times New Roman" w:cs="Times New Roman"/>
            <w:sz w:val="24"/>
            <w:szCs w:val="24"/>
          </w:rPr>
          <w:delText xml:space="preserve">we use this paradigm </w:delText>
        </w:r>
        <w:r w:rsidRPr="002C3666" w:rsidDel="00EB5111">
          <w:rPr>
            <w:rFonts w:ascii="Times New Roman" w:hAnsi="Times New Roman" w:cs="Times New Roman"/>
            <w:sz w:val="24"/>
            <w:szCs w:val="24"/>
          </w:rPr>
          <w:delText>to assess causal reasonin</w:delText>
        </w:r>
        <w:r w:rsidR="00A93D9C" w:rsidDel="00EB5111">
          <w:rPr>
            <w:rFonts w:ascii="Times New Roman" w:hAnsi="Times New Roman" w:cs="Times New Roman"/>
            <w:sz w:val="24"/>
            <w:szCs w:val="24"/>
          </w:rPr>
          <w:delText>g</w:delText>
        </w:r>
        <w:r w:rsidR="00260E33" w:rsidDel="00EB5111">
          <w:rPr>
            <w:rFonts w:ascii="Times New Roman" w:hAnsi="Times New Roman" w:cs="Times New Roman"/>
            <w:sz w:val="24"/>
            <w:szCs w:val="24"/>
          </w:rPr>
          <w:delText xml:space="preserve"> and </w:delText>
        </w:r>
        <w:r w:rsidR="00341569" w:rsidDel="00EB5111">
          <w:rPr>
            <w:rFonts w:ascii="Times New Roman" w:hAnsi="Times New Roman" w:cs="Times New Roman"/>
            <w:sz w:val="24"/>
            <w:szCs w:val="24"/>
          </w:rPr>
          <w:delText>backwards blocking</w:delText>
        </w:r>
        <w:r w:rsidR="00260E33" w:rsidDel="00EB5111">
          <w:rPr>
            <w:rFonts w:ascii="Times New Roman" w:hAnsi="Times New Roman" w:cs="Times New Roman"/>
            <w:sz w:val="24"/>
            <w:szCs w:val="24"/>
          </w:rPr>
          <w:delText xml:space="preserve"> reasoning</w:delText>
        </w:r>
        <w:r w:rsidR="00A93D9C" w:rsidDel="00EB5111">
          <w:rPr>
            <w:rFonts w:ascii="Times New Roman" w:hAnsi="Times New Roman" w:cs="Times New Roman"/>
            <w:sz w:val="24"/>
            <w:szCs w:val="24"/>
          </w:rPr>
          <w:delText xml:space="preserve"> in adults</w:delText>
        </w:r>
        <w:r w:rsidR="00260E33" w:rsidDel="00EB5111">
          <w:rPr>
            <w:rFonts w:ascii="Times New Roman" w:hAnsi="Times New Roman" w:cs="Times New Roman"/>
            <w:sz w:val="24"/>
            <w:szCs w:val="24"/>
          </w:rPr>
          <w:delText xml:space="preserve"> in Experiments 1-3</w:delText>
        </w:r>
      </w:del>
      <w:r w:rsidR="001B5D9D">
        <w:rPr>
          <w:rFonts w:ascii="Times New Roman" w:hAnsi="Times New Roman" w:cs="Times New Roman"/>
          <w:sz w:val="24"/>
          <w:szCs w:val="24"/>
        </w:rPr>
        <w:t>.</w:t>
      </w:r>
      <w:ins w:id="36" w:author="Deon T. Benton" w:date="2018-11-27T12:12:00Z">
        <w:r w:rsidR="00EB5111">
          <w:rPr>
            <w:rFonts w:ascii="Times New Roman" w:hAnsi="Times New Roman" w:cs="Times New Roman"/>
            <w:sz w:val="24"/>
            <w:szCs w:val="24"/>
          </w:rPr>
          <w:t xml:space="preserve"> Second, versions of this design have been used to evaluate adults’ causal reasoning abilities, which </w:t>
        </w:r>
      </w:ins>
      <w:ins w:id="37" w:author="Deon T. Benton" w:date="2018-11-27T12:21:00Z">
        <w:r w:rsidR="00EB5111">
          <w:rPr>
            <w:rFonts w:ascii="Times New Roman" w:hAnsi="Times New Roman" w:cs="Times New Roman"/>
            <w:sz w:val="24"/>
            <w:szCs w:val="24"/>
          </w:rPr>
          <w:t>may support cross-study and between-age comparisons</w:t>
        </w:r>
      </w:ins>
      <w:ins w:id="38" w:author="Deon T. Benton" w:date="2018-11-27T12:14:00Z">
        <w:r w:rsidR="00EB5111">
          <w:rPr>
            <w:rFonts w:ascii="Times New Roman" w:hAnsi="Times New Roman" w:cs="Times New Roman"/>
            <w:sz w:val="24"/>
            <w:szCs w:val="24"/>
          </w:rPr>
          <w:t>. Third,</w:t>
        </w:r>
      </w:ins>
      <w:r w:rsidR="001B5D9D">
        <w:rPr>
          <w:rFonts w:ascii="Times New Roman" w:hAnsi="Times New Roman" w:cs="Times New Roman"/>
          <w:sz w:val="24"/>
          <w:szCs w:val="24"/>
        </w:rPr>
        <w:t xml:space="preserve"> </w:t>
      </w:r>
      <w:del w:id="39" w:author="Deon T. Benton" w:date="2018-11-27T12:14:00Z">
        <w:r w:rsidR="00260E33" w:rsidDel="00EB5111">
          <w:rPr>
            <w:rFonts w:ascii="Times New Roman" w:hAnsi="Times New Roman" w:cs="Times New Roman"/>
            <w:sz w:val="24"/>
            <w:szCs w:val="24"/>
          </w:rPr>
          <w:delText>We chose</w:delText>
        </w:r>
        <w:r w:rsidR="00C021A7" w:rsidDel="00EB5111">
          <w:rPr>
            <w:rFonts w:ascii="Times New Roman" w:hAnsi="Times New Roman" w:cs="Times New Roman"/>
            <w:sz w:val="24"/>
            <w:szCs w:val="24"/>
          </w:rPr>
          <w:delText xml:space="preserve"> also</w:delText>
        </w:r>
        <w:r w:rsidR="00260E33" w:rsidDel="00EB5111">
          <w:rPr>
            <w:rFonts w:ascii="Times New Roman" w:hAnsi="Times New Roman" w:cs="Times New Roman"/>
            <w:sz w:val="24"/>
            <w:szCs w:val="24"/>
          </w:rPr>
          <w:delText xml:space="preserve"> to</w:delText>
        </w:r>
      </w:del>
      <w:ins w:id="40" w:author="Deon T. Benton" w:date="2018-11-27T12:14:00Z">
        <w:r w:rsidR="00EB5111">
          <w:rPr>
            <w:rFonts w:ascii="Times New Roman" w:hAnsi="Times New Roman" w:cs="Times New Roman"/>
            <w:sz w:val="24"/>
            <w:szCs w:val="24"/>
          </w:rPr>
          <w:t>we</w:t>
        </w:r>
      </w:ins>
      <w:r w:rsidR="001B5D9D">
        <w:rPr>
          <w:rFonts w:ascii="Times New Roman" w:hAnsi="Times New Roman" w:cs="Times New Roman"/>
          <w:sz w:val="24"/>
          <w:szCs w:val="24"/>
        </w:rPr>
        <w:t xml:space="preserve"> focus on </w:t>
      </w:r>
      <w:r w:rsidR="00260E33">
        <w:rPr>
          <w:rFonts w:ascii="Times New Roman" w:hAnsi="Times New Roman" w:cs="Times New Roman"/>
          <w:sz w:val="24"/>
          <w:szCs w:val="24"/>
        </w:rPr>
        <w:t>this paradigm</w:t>
      </w:r>
      <w:r w:rsidR="001B5D9D">
        <w:rPr>
          <w:rFonts w:ascii="Times New Roman" w:hAnsi="Times New Roman" w:cs="Times New Roman"/>
          <w:sz w:val="24"/>
          <w:szCs w:val="24"/>
        </w:rPr>
        <w:t xml:space="preserve"> </w:t>
      </w:r>
      <w:r w:rsidR="00152736">
        <w:rPr>
          <w:rFonts w:ascii="Times New Roman" w:hAnsi="Times New Roman" w:cs="Times New Roman"/>
          <w:sz w:val="24"/>
          <w:szCs w:val="24"/>
        </w:rPr>
        <w:t xml:space="preserve">because the notion that </w:t>
      </w:r>
      <w:del w:id="41" w:author="Deon T. Benton" w:date="2018-11-27T12:14:00Z">
        <w:r w:rsidR="00152736" w:rsidDel="00EB5111">
          <w:rPr>
            <w:rFonts w:ascii="Times New Roman" w:hAnsi="Times New Roman" w:cs="Times New Roman"/>
            <w:sz w:val="24"/>
            <w:szCs w:val="24"/>
          </w:rPr>
          <w:delText>children</w:delText>
        </w:r>
        <w:r w:rsidR="002C3587" w:rsidDel="00EB5111">
          <w:rPr>
            <w:rFonts w:ascii="Times New Roman" w:hAnsi="Times New Roman" w:cs="Times New Roman"/>
            <w:sz w:val="24"/>
            <w:szCs w:val="24"/>
          </w:rPr>
          <w:delText>—and to some extent adults—</w:delText>
        </w:r>
      </w:del>
      <w:ins w:id="42" w:author="Deon T. Benton" w:date="2018-11-27T12:14:00Z">
        <w:r w:rsidR="00EB5111">
          <w:rPr>
            <w:rFonts w:ascii="Times New Roman" w:hAnsi="Times New Roman" w:cs="Times New Roman"/>
            <w:sz w:val="24"/>
            <w:szCs w:val="24"/>
          </w:rPr>
          <w:t xml:space="preserve">human reasoners </w:t>
        </w:r>
      </w:ins>
      <w:r w:rsidR="00152736">
        <w:rPr>
          <w:rFonts w:ascii="Times New Roman" w:hAnsi="Times New Roman" w:cs="Times New Roman"/>
          <w:sz w:val="24"/>
          <w:szCs w:val="24"/>
        </w:rPr>
        <w:t>use Bayesian inference to reason about causal events</w:t>
      </w:r>
      <w:r w:rsidR="00C5272D">
        <w:rPr>
          <w:rFonts w:ascii="Times New Roman" w:hAnsi="Times New Roman" w:cs="Times New Roman"/>
          <w:sz w:val="24"/>
          <w:szCs w:val="24"/>
        </w:rPr>
        <w:t xml:space="preserve"> and to engage in </w:t>
      </w:r>
      <w:r w:rsidR="00341569">
        <w:rPr>
          <w:rFonts w:ascii="Times New Roman" w:hAnsi="Times New Roman" w:cs="Times New Roman"/>
          <w:sz w:val="24"/>
          <w:szCs w:val="24"/>
        </w:rPr>
        <w:t>backwards blocking</w:t>
      </w:r>
      <w:r w:rsidR="00C5272D">
        <w:rPr>
          <w:rFonts w:ascii="Times New Roman" w:hAnsi="Times New Roman" w:cs="Times New Roman"/>
          <w:sz w:val="24"/>
          <w:szCs w:val="24"/>
        </w:rPr>
        <w:t xml:space="preserve"> reasoning</w:t>
      </w:r>
      <w:r w:rsidR="00F42552">
        <w:rPr>
          <w:rFonts w:ascii="Times New Roman" w:hAnsi="Times New Roman" w:cs="Times New Roman"/>
          <w:sz w:val="24"/>
          <w:szCs w:val="24"/>
        </w:rPr>
        <w:t xml:space="preserve"> </w:t>
      </w:r>
      <w:r w:rsidR="00DA6E11">
        <w:rPr>
          <w:rFonts w:ascii="Times New Roman" w:hAnsi="Times New Roman" w:cs="Times New Roman"/>
          <w:sz w:val="24"/>
          <w:szCs w:val="24"/>
        </w:rPr>
        <w:t xml:space="preserve">was </w:t>
      </w:r>
      <w:r w:rsidR="00A93D9C">
        <w:rPr>
          <w:rFonts w:ascii="Times New Roman" w:hAnsi="Times New Roman" w:cs="Times New Roman"/>
          <w:sz w:val="24"/>
          <w:szCs w:val="24"/>
        </w:rPr>
        <w:t xml:space="preserve">developed in the context of the blicket-detector </w:t>
      </w:r>
      <w:r w:rsidR="009A5F36">
        <w:rPr>
          <w:rFonts w:ascii="Times New Roman" w:hAnsi="Times New Roman" w:cs="Times New Roman"/>
          <w:sz w:val="24"/>
          <w:szCs w:val="24"/>
        </w:rPr>
        <w:t>paradigm</w:t>
      </w:r>
      <w:r w:rsidR="00A93D9C">
        <w:rPr>
          <w:rFonts w:ascii="Times New Roman" w:hAnsi="Times New Roman" w:cs="Times New Roman"/>
          <w:sz w:val="24"/>
          <w:szCs w:val="24"/>
        </w:rPr>
        <w:t xml:space="preserve"> and </w:t>
      </w:r>
      <w:r w:rsidR="00F12BF0">
        <w:rPr>
          <w:rFonts w:ascii="Times New Roman" w:hAnsi="Times New Roman" w:cs="Times New Roman"/>
          <w:sz w:val="24"/>
          <w:szCs w:val="24"/>
        </w:rPr>
        <w:t>in concert with</w:t>
      </w:r>
      <w:r w:rsidR="00A93D9C">
        <w:rPr>
          <w:rFonts w:ascii="Times New Roman" w:hAnsi="Times New Roman" w:cs="Times New Roman"/>
          <w:sz w:val="24"/>
          <w:szCs w:val="24"/>
        </w:rPr>
        <w:t xml:space="preserve"> </w:t>
      </w:r>
      <w:r w:rsidR="009A5F36">
        <w:rPr>
          <w:rFonts w:ascii="Times New Roman" w:hAnsi="Times New Roman" w:cs="Times New Roman"/>
          <w:sz w:val="24"/>
          <w:szCs w:val="24"/>
        </w:rPr>
        <w:t xml:space="preserve">key </w:t>
      </w:r>
      <w:r w:rsidR="00A93D9C">
        <w:rPr>
          <w:rFonts w:ascii="Times New Roman" w:hAnsi="Times New Roman" w:cs="Times New Roman"/>
          <w:sz w:val="24"/>
          <w:szCs w:val="24"/>
        </w:rPr>
        <w:t xml:space="preserve">advances in computer science, </w:t>
      </w:r>
      <w:r w:rsidR="00A42ECE">
        <w:rPr>
          <w:rFonts w:ascii="Times New Roman" w:hAnsi="Times New Roman" w:cs="Times New Roman"/>
          <w:sz w:val="24"/>
          <w:szCs w:val="24"/>
        </w:rPr>
        <w:t xml:space="preserve">philosophy, </w:t>
      </w:r>
      <w:r w:rsidR="000D2D3C">
        <w:rPr>
          <w:rFonts w:ascii="Times New Roman" w:hAnsi="Times New Roman" w:cs="Times New Roman"/>
          <w:sz w:val="24"/>
          <w:szCs w:val="24"/>
        </w:rPr>
        <w:t>machine learning,</w:t>
      </w:r>
      <w:r w:rsidR="00A42ECE">
        <w:rPr>
          <w:rFonts w:ascii="Times New Roman" w:hAnsi="Times New Roman" w:cs="Times New Roman"/>
          <w:sz w:val="24"/>
          <w:szCs w:val="24"/>
        </w:rPr>
        <w:t xml:space="preserve"> </w:t>
      </w:r>
      <w:r w:rsidR="00EA1E15">
        <w:rPr>
          <w:rFonts w:ascii="Times New Roman" w:hAnsi="Times New Roman" w:cs="Times New Roman"/>
          <w:sz w:val="24"/>
          <w:szCs w:val="24"/>
        </w:rPr>
        <w:t xml:space="preserve">and </w:t>
      </w:r>
      <w:r w:rsidR="00A42ECE">
        <w:rPr>
          <w:rFonts w:ascii="Times New Roman" w:hAnsi="Times New Roman" w:cs="Times New Roman"/>
          <w:sz w:val="24"/>
          <w:szCs w:val="24"/>
        </w:rPr>
        <w:t>statistics</w:t>
      </w:r>
      <w:r w:rsidR="00A93D9C">
        <w:rPr>
          <w:rFonts w:ascii="Times New Roman" w:hAnsi="Times New Roman" w:cs="Times New Roman"/>
          <w:sz w:val="24"/>
          <w:szCs w:val="24"/>
        </w:rPr>
        <w:t xml:space="preserve"> (for a review, see Gopnik et al., 2004</w:t>
      </w:r>
      <w:r w:rsidR="007A6C11">
        <w:rPr>
          <w:rFonts w:ascii="Times New Roman" w:hAnsi="Times New Roman" w:cs="Times New Roman"/>
          <w:sz w:val="24"/>
          <w:szCs w:val="24"/>
        </w:rPr>
        <w:t>)</w:t>
      </w:r>
      <w:r w:rsidR="00DA6E11">
        <w:rPr>
          <w:rFonts w:ascii="Times New Roman" w:hAnsi="Times New Roman" w:cs="Times New Roman"/>
          <w:sz w:val="24"/>
          <w:szCs w:val="24"/>
        </w:rPr>
        <w:t>.</w:t>
      </w:r>
    </w:p>
    <w:p w14:paraId="7C317441" w14:textId="09C8E32B" w:rsidR="00E3186E" w:rsidRDefault="00B26745" w:rsidP="00A563F9">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sidR="00152736">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first to a </w:t>
      </w:r>
      <w:r w:rsidR="006979F8">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are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sidR="00E23DA0">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w:t>
      </w:r>
      <w:r w:rsidRPr="00B26745">
        <w:rPr>
          <w:rFonts w:ascii="Times New Roman" w:hAnsi="Times New Roman" w:cs="Times New Roman"/>
          <w:sz w:val="24"/>
          <w:szCs w:val="24"/>
        </w:rPr>
        <w:lastRenderedPageBreak/>
        <w:t xml:space="preserve">series of events in which the detector activates </w:t>
      </w:r>
      <w:del w:id="43" w:author="Deon T. Benton" w:date="2018-11-27T12:40:00Z">
        <w:r w:rsidR="00505D03" w:rsidDel="008F7746">
          <w:rPr>
            <w:rFonts w:ascii="Times New Roman" w:hAnsi="Times New Roman" w:cs="Times New Roman"/>
            <w:sz w:val="24"/>
            <w:szCs w:val="24"/>
          </w:rPr>
          <w:delText>when some</w:delText>
        </w:r>
        <w:r w:rsidRPr="00B26745" w:rsidDel="008F7746">
          <w:rPr>
            <w:rFonts w:ascii="Times New Roman" w:hAnsi="Times New Roman" w:cs="Times New Roman"/>
            <w:sz w:val="24"/>
            <w:szCs w:val="24"/>
          </w:rPr>
          <w:delText xml:space="preserve"> but not other objects</w:delText>
        </w:r>
        <w:r w:rsidR="00505D03" w:rsidDel="008F7746">
          <w:rPr>
            <w:rFonts w:ascii="Times New Roman" w:hAnsi="Times New Roman" w:cs="Times New Roman"/>
            <w:sz w:val="24"/>
            <w:szCs w:val="24"/>
          </w:rPr>
          <w:delText xml:space="preserve"> are placed on it</w:delText>
        </w:r>
      </w:del>
      <w:ins w:id="44" w:author="Deon T. Benton" w:date="2018-11-27T12:40:00Z">
        <w:r w:rsidR="008F7746">
          <w:rPr>
            <w:rFonts w:ascii="Times New Roman" w:hAnsi="Times New Roman" w:cs="Times New Roman"/>
            <w:sz w:val="24"/>
            <w:szCs w:val="24"/>
          </w:rPr>
          <w:t>(or not)</w:t>
        </w:r>
      </w:ins>
      <w:r w:rsidRPr="00B26745">
        <w:rPr>
          <w:rFonts w:ascii="Times New Roman" w:hAnsi="Times New Roman" w:cs="Times New Roman"/>
          <w:sz w:val="24"/>
          <w:szCs w:val="24"/>
        </w:rPr>
        <w:t>, children are</w:t>
      </w:r>
      <w:r w:rsidR="006979F8">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sidR="002C3587">
        <w:rPr>
          <w:rFonts w:ascii="Times New Roman" w:hAnsi="Times New Roman" w:cs="Times New Roman"/>
          <w:sz w:val="24"/>
          <w:szCs w:val="24"/>
        </w:rPr>
        <w:t>“</w:t>
      </w:r>
      <w:r w:rsidR="00E23DA0">
        <w:rPr>
          <w:rFonts w:ascii="Times New Roman" w:hAnsi="Times New Roman" w:cs="Times New Roman"/>
          <w:sz w:val="24"/>
          <w:szCs w:val="24"/>
        </w:rPr>
        <w:t>make the machine go</w:t>
      </w:r>
      <w:r w:rsidR="002C3587">
        <w:rPr>
          <w:rFonts w:ascii="Times New Roman" w:hAnsi="Times New Roman" w:cs="Times New Roman"/>
          <w:sz w:val="24"/>
          <w:szCs w:val="24"/>
        </w:rPr>
        <w:t>”</w:t>
      </w:r>
      <w:r w:rsidRPr="00B26745">
        <w:rPr>
          <w:rFonts w:ascii="Times New Roman" w:hAnsi="Times New Roman" w:cs="Times New Roman"/>
          <w:sz w:val="24"/>
          <w:szCs w:val="24"/>
        </w:rPr>
        <w:t xml:space="preserve"> by placing the </w:t>
      </w:r>
      <w:del w:id="45" w:author="Deon T. Benton" w:date="2018-11-27T12:40:00Z">
        <w:r w:rsidRPr="00B26745" w:rsidDel="008F7746">
          <w:rPr>
            <w:rFonts w:ascii="Times New Roman" w:hAnsi="Times New Roman" w:cs="Times New Roman"/>
            <w:sz w:val="24"/>
            <w:szCs w:val="24"/>
          </w:rPr>
          <w:delText>appropriate objects on the detector</w:delText>
        </w:r>
      </w:del>
      <w:ins w:id="46" w:author="Deon T. Benton" w:date="2018-11-27T12:40:00Z">
        <w:r w:rsidR="008F7746">
          <w:rPr>
            <w:rFonts w:ascii="Times New Roman" w:hAnsi="Times New Roman" w:cs="Times New Roman"/>
            <w:sz w:val="24"/>
            <w:szCs w:val="24"/>
          </w:rPr>
          <w:t>blicket on the machine</w:t>
        </w:r>
      </w:ins>
      <w:r w:rsidRPr="00B26745">
        <w:rPr>
          <w:rFonts w:ascii="Times New Roman" w:hAnsi="Times New Roman" w:cs="Times New Roman"/>
          <w:sz w:val="24"/>
          <w:szCs w:val="24"/>
        </w:rPr>
        <w:t>. This research has demonstrated</w:t>
      </w:r>
      <w:r w:rsidR="003D4D33">
        <w:rPr>
          <w:rFonts w:ascii="Times New Roman" w:hAnsi="Times New Roman" w:cs="Times New Roman"/>
          <w:sz w:val="24"/>
          <w:szCs w:val="24"/>
        </w:rPr>
        <w:t xml:space="preserve"> </w:t>
      </w:r>
      <w:r w:rsidRPr="00B26745">
        <w:rPr>
          <w:rFonts w:ascii="Times New Roman" w:hAnsi="Times New Roman" w:cs="Times New Roman"/>
          <w:sz w:val="24"/>
          <w:szCs w:val="24"/>
        </w:rPr>
        <w:t>that 2-year-olds can use patterns of variation and covariation to make</w:t>
      </w:r>
      <w:r w:rsidR="003D4D33">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sidR="003D4D33">
        <w:rPr>
          <w:rFonts w:ascii="Times New Roman" w:hAnsi="Times New Roman" w:cs="Times New Roman"/>
          <w:sz w:val="24"/>
          <w:szCs w:val="24"/>
        </w:rPr>
        <w:t>and to generate causal interventions</w:t>
      </w:r>
      <w:r w:rsidR="00A563F9">
        <w:rPr>
          <w:rFonts w:ascii="Times New Roman" w:hAnsi="Times New Roman" w:cs="Times New Roman"/>
          <w:sz w:val="24"/>
          <w:szCs w:val="24"/>
        </w:rPr>
        <w:t xml:space="preserve"> (e.g., Gopnik et al., 2001); </w:t>
      </w:r>
      <w:r w:rsidR="00C56640">
        <w:rPr>
          <w:rFonts w:ascii="Times New Roman" w:hAnsi="Times New Roman" w:cs="Times New Roman"/>
          <w:sz w:val="24"/>
          <w:szCs w:val="24"/>
        </w:rPr>
        <w:t xml:space="preserve">that </w:t>
      </w:r>
      <w:r w:rsidR="00A563F9">
        <w:rPr>
          <w:rFonts w:ascii="Times New Roman" w:hAnsi="Times New Roman" w:cs="Times New Roman"/>
          <w:sz w:val="24"/>
          <w:szCs w:val="24"/>
        </w:rPr>
        <w:t xml:space="preserve">3- and </w:t>
      </w:r>
      <w:r w:rsidR="00C56640">
        <w:rPr>
          <w:rFonts w:ascii="Times New Roman" w:hAnsi="Times New Roman" w:cs="Times New Roman"/>
          <w:sz w:val="24"/>
          <w:szCs w:val="24"/>
        </w:rPr>
        <w:t>4-year-olds</w:t>
      </w:r>
      <w:r w:rsidRPr="00B26745">
        <w:rPr>
          <w:rFonts w:ascii="Times New Roman" w:hAnsi="Times New Roman" w:cs="Times New Roman"/>
          <w:sz w:val="24"/>
          <w:szCs w:val="24"/>
        </w:rPr>
        <w:t xml:space="preserve"> can use base rates</w:t>
      </w:r>
      <w:ins w:id="47" w:author="Deon T. Benton" w:date="2018-11-27T12:42:00Z">
        <w:r w:rsidR="00EB1452">
          <w:rPr>
            <w:rFonts w:ascii="Times New Roman" w:hAnsi="Times New Roman" w:cs="Times New Roman"/>
            <w:sz w:val="24"/>
            <w:szCs w:val="24"/>
          </w:rPr>
          <w:t>, or the likelihood that objects are blickets before any event is shown,</w:t>
        </w:r>
      </w:ins>
      <w:r w:rsidRPr="00B26745">
        <w:rPr>
          <w:rFonts w:ascii="Times New Roman" w:hAnsi="Times New Roman" w:cs="Times New Roman"/>
          <w:sz w:val="24"/>
          <w:szCs w:val="24"/>
        </w:rPr>
        <w:t xml:space="preserve"> to make inferences about the causal status of potential blicket objects (Sobel, Tenenbaum, &amp; Gopnik, 2004; Sobel &amp; Munro, 2006</w:t>
      </w:r>
      <w:r w:rsidR="00A563F9">
        <w:rPr>
          <w:rFonts w:ascii="Times New Roman" w:hAnsi="Times New Roman" w:cs="Times New Roman"/>
          <w:sz w:val="24"/>
          <w:szCs w:val="24"/>
        </w:rPr>
        <w:t>);</w:t>
      </w:r>
      <w:r w:rsidR="00F8644B">
        <w:rPr>
          <w:rFonts w:ascii="Times New Roman" w:hAnsi="Times New Roman" w:cs="Times New Roman"/>
          <w:sz w:val="24"/>
          <w:szCs w:val="24"/>
        </w:rPr>
        <w:t xml:space="preserve"> that </w:t>
      </w:r>
      <w:r w:rsidRPr="00B26745">
        <w:rPr>
          <w:rFonts w:ascii="Times New Roman" w:hAnsi="Times New Roman" w:cs="Times New Roman"/>
          <w:sz w:val="24"/>
          <w:szCs w:val="24"/>
        </w:rPr>
        <w:t>3- to 5-year-olds can reason about causes that span multiple domains such as the psychological and biological domains</w:t>
      </w:r>
      <w:r w:rsidR="00A563F9">
        <w:rPr>
          <w:rFonts w:ascii="Times New Roman" w:hAnsi="Times New Roman" w:cs="Times New Roman"/>
          <w:sz w:val="24"/>
          <w:szCs w:val="24"/>
        </w:rPr>
        <w:t xml:space="preserve"> (Schulz &amp; Gopnik, 2004)</w:t>
      </w:r>
      <w:r w:rsidR="00BB2867">
        <w:rPr>
          <w:rFonts w:ascii="Times New Roman" w:hAnsi="Times New Roman" w:cs="Times New Roman"/>
          <w:sz w:val="24"/>
          <w:szCs w:val="24"/>
        </w:rPr>
        <w:t xml:space="preserve">; </w:t>
      </w:r>
      <w:r w:rsidRPr="00B26745">
        <w:rPr>
          <w:rFonts w:ascii="Times New Roman" w:hAnsi="Times New Roman" w:cs="Times New Roman"/>
          <w:sz w:val="24"/>
          <w:szCs w:val="24"/>
        </w:rPr>
        <w:t>that 18- to 30-month-</w:t>
      </w:r>
      <w:r w:rsidR="003D4D33" w:rsidRPr="00B26745">
        <w:rPr>
          <w:rFonts w:ascii="Times New Roman" w:hAnsi="Times New Roman" w:cs="Times New Roman"/>
          <w:sz w:val="24"/>
          <w:szCs w:val="24"/>
        </w:rPr>
        <w:t>old</w:t>
      </w:r>
      <w:r w:rsidRPr="00B26745">
        <w:rPr>
          <w:rFonts w:ascii="Times New Roman" w:hAnsi="Times New Roman" w:cs="Times New Roman"/>
          <w:sz w:val="24"/>
          <w:szCs w:val="24"/>
        </w:rPr>
        <w:t xml:space="preserve"> infants can use second-order relational rules to make causal inferences about </w:t>
      </w:r>
      <w:r w:rsidR="00ED6D30">
        <w:rPr>
          <w:rFonts w:ascii="Times New Roman" w:hAnsi="Times New Roman" w:cs="Times New Roman"/>
          <w:sz w:val="24"/>
          <w:szCs w:val="24"/>
        </w:rPr>
        <w:t xml:space="preserve">novel objects </w:t>
      </w:r>
      <w:r w:rsidR="00F8644B">
        <w:rPr>
          <w:rFonts w:ascii="Times New Roman" w:hAnsi="Times New Roman" w:cs="Times New Roman"/>
          <w:sz w:val="24"/>
          <w:szCs w:val="24"/>
        </w:rPr>
        <w:t>(e.g., Walker &amp; Gopnik, 2014)</w:t>
      </w:r>
      <w:r w:rsidR="00BB2867">
        <w:rPr>
          <w:rFonts w:ascii="Times New Roman" w:hAnsi="Times New Roman" w:cs="Times New Roman"/>
          <w:sz w:val="24"/>
          <w:szCs w:val="24"/>
        </w:rPr>
        <w:t xml:space="preserve">; and </w:t>
      </w:r>
      <w:del w:id="48" w:author="Deon T. Benton" w:date="2018-11-27T12:43:00Z">
        <w:r w:rsidR="00BB2867" w:rsidDel="00EB1452">
          <w:rPr>
            <w:rFonts w:ascii="Times New Roman" w:hAnsi="Times New Roman" w:cs="Times New Roman"/>
            <w:sz w:val="24"/>
            <w:szCs w:val="24"/>
          </w:rPr>
          <w:delText>finally</w:delText>
        </w:r>
      </w:del>
      <w:r w:rsidR="00BB2867">
        <w:rPr>
          <w:rFonts w:ascii="Times New Roman" w:hAnsi="Times New Roman" w:cs="Times New Roman"/>
          <w:sz w:val="24"/>
          <w:szCs w:val="24"/>
        </w:rPr>
        <w:t xml:space="preserve"> </w:t>
      </w:r>
      <w:r w:rsidRPr="00B26745">
        <w:rPr>
          <w:rFonts w:ascii="Times New Roman" w:hAnsi="Times New Roman" w:cs="Times New Roman"/>
          <w:sz w:val="24"/>
          <w:szCs w:val="24"/>
        </w:rPr>
        <w:t>t</w:t>
      </w:r>
      <w:r w:rsidR="0079460E">
        <w:rPr>
          <w:rFonts w:ascii="Times New Roman" w:hAnsi="Times New Roman" w:cs="Times New Roman"/>
          <w:sz w:val="24"/>
          <w:szCs w:val="24"/>
        </w:rPr>
        <w:t>hat</w:t>
      </w:r>
      <w:r w:rsidRPr="00B26745">
        <w:rPr>
          <w:rFonts w:ascii="Times New Roman" w:hAnsi="Times New Roman" w:cs="Times New Roman"/>
          <w:sz w:val="24"/>
          <w:szCs w:val="24"/>
        </w:rPr>
        <w:t xml:space="preserve"> 24-month-olds can design causal interventions based on the observed interventions and actions of others (e.g., Meltzoff, Waismeyer, &amp; Gopnik, 2012). </w:t>
      </w:r>
    </w:p>
    <w:p w14:paraId="414FA3BA" w14:textId="14061378" w:rsidR="00BE10E2" w:rsidRDefault="00E3186E" w:rsidP="00BE10E2">
      <w:pPr>
        <w:spacing w:line="480" w:lineRule="auto"/>
        <w:ind w:firstLine="720"/>
        <w:contextualSpacing/>
        <w:rPr>
          <w:ins w:id="49" w:author="Deon T. Benton" w:date="2018-11-27T13:18:00Z"/>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del w:id="50" w:author="Deon T. Benton" w:date="2018-11-27T12:48:00Z">
        <w:r w:rsidRPr="00E3186E" w:rsidDel="004F07E4">
          <w:rPr>
            <w:rFonts w:ascii="Times New Roman" w:hAnsi="Times New Roman" w:cs="Times New Roman"/>
            <w:sz w:val="24"/>
            <w:szCs w:val="24"/>
          </w:rPr>
          <w:delText>3- and 4-year-old</w:delText>
        </w:r>
      </w:del>
      <w:ins w:id="51" w:author="Deon T. Benton" w:date="2018-11-27T12:48:00Z">
        <w:r w:rsidR="004F07E4">
          <w:rPr>
            <w:rFonts w:ascii="Times New Roman" w:hAnsi="Times New Roman" w:cs="Times New Roman"/>
            <w:sz w:val="24"/>
            <w:szCs w:val="24"/>
          </w:rPr>
          <w:t>4-year-old</w:t>
        </w:r>
      </w:ins>
      <w:r w:rsidRPr="00E3186E">
        <w:rPr>
          <w:rFonts w:ascii="Times New Roman" w:hAnsi="Times New Roman" w:cs="Times New Roman"/>
          <w:sz w:val="24"/>
          <w:szCs w:val="24"/>
        </w:rPr>
        <w:t xml:space="preserve"> children</w:t>
      </w:r>
      <w:ins w:id="52" w:author="Deon T. Benton" w:date="2018-11-27T12:48:00Z">
        <w:r w:rsidR="004F07E4">
          <w:rPr>
            <w:rFonts w:ascii="Times New Roman" w:hAnsi="Times New Roman" w:cs="Times New Roman"/>
            <w:sz w:val="24"/>
            <w:szCs w:val="24"/>
          </w:rPr>
          <w:t>—and to a lesser extent 3-year-old children</w:t>
        </w:r>
      </w:ins>
      <w:del w:id="53" w:author="Deon T. Benton" w:date="2018-11-27T12:48:00Z">
        <w:r w:rsidRPr="00E3186E" w:rsidDel="004F07E4">
          <w:rPr>
            <w:rFonts w:ascii="Times New Roman" w:hAnsi="Times New Roman" w:cs="Times New Roman"/>
            <w:sz w:val="24"/>
            <w:szCs w:val="24"/>
          </w:rPr>
          <w:delText xml:space="preserve"> </w:delText>
        </w:r>
      </w:del>
      <w:ins w:id="54" w:author="Deon T. Benton" w:date="2018-11-27T12:48:00Z">
        <w:r w:rsidR="004F07E4">
          <w:rPr>
            <w:rFonts w:ascii="Times New Roman" w:hAnsi="Times New Roman" w:cs="Times New Roman"/>
            <w:sz w:val="24"/>
            <w:szCs w:val="24"/>
          </w:rPr>
          <w:t>—</w:t>
        </w:r>
      </w:ins>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341569">
        <w:rPr>
          <w:rFonts w:ascii="Times New Roman" w:hAnsi="Times New Roman" w:cs="Times New Roman"/>
          <w:sz w:val="24"/>
          <w:szCs w:val="24"/>
        </w:rPr>
        <w:t>backwards blocking</w:t>
      </w:r>
      <w:r w:rsidRPr="00E3186E">
        <w:rPr>
          <w:rFonts w:ascii="Times New Roman" w:hAnsi="Times New Roman" w:cs="Times New Roman"/>
          <w:sz w:val="24"/>
          <w:szCs w:val="24"/>
        </w:rPr>
        <w:t xml:space="preserve"> reasoning</w:t>
      </w:r>
      <w:ins w:id="55" w:author="Deon Benton" w:date="2018-11-26T21:39:00Z">
        <w:r w:rsidR="00C90B9F">
          <w:rPr>
            <w:rFonts w:ascii="Times New Roman" w:hAnsi="Times New Roman" w:cs="Times New Roman"/>
            <w:sz w:val="24"/>
            <w:szCs w:val="24"/>
          </w:rPr>
          <w:t xml:space="preserve"> (henceforth, BB reasoning)</w:t>
        </w:r>
      </w:ins>
      <w:r w:rsidR="00BC3756">
        <w:rPr>
          <w:rFonts w:ascii="Times New Roman" w:hAnsi="Times New Roman" w:cs="Times New Roman"/>
          <w:sz w:val="24"/>
          <w:szCs w:val="24"/>
        </w:rPr>
        <w:t xml:space="preserve"> and, to a lesser extent, indirect screening-off reasoning (henceforth, IS reasoning)</w:t>
      </w:r>
      <w:r w:rsidRPr="00E3186E">
        <w:rPr>
          <w:rFonts w:ascii="Times New Roman" w:hAnsi="Times New Roman" w:cs="Times New Roman"/>
          <w:sz w:val="24"/>
          <w:szCs w:val="24"/>
        </w:rPr>
        <w:t xml:space="preserve">. In </w:t>
      </w:r>
      <w:r w:rsidR="001D0639">
        <w:rPr>
          <w:rFonts w:ascii="Times New Roman" w:hAnsi="Times New Roman" w:cs="Times New Roman"/>
          <w:sz w:val="24"/>
          <w:szCs w:val="24"/>
        </w:rPr>
        <w:t>the study</w:t>
      </w:r>
      <w:r w:rsidRPr="00E3186E">
        <w:rPr>
          <w:rFonts w:ascii="Times New Roman" w:hAnsi="Times New Roman" w:cs="Times New Roman"/>
          <w:sz w:val="24"/>
          <w:szCs w:val="24"/>
        </w:rPr>
        <w:t xml:space="preserve">, children were shown initially that </w:t>
      </w:r>
      <w:r w:rsidR="009E1E32">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sidR="009E1E32">
        <w:rPr>
          <w:rFonts w:ascii="Times New Roman" w:hAnsi="Times New Roman" w:cs="Times New Roman"/>
          <w:sz w:val="24"/>
          <w:szCs w:val="24"/>
        </w:rPr>
        <w:t xml:space="preserve">, </w:t>
      </w:r>
      <w:r w:rsidR="00B56EE2">
        <w:rPr>
          <w:rFonts w:ascii="Times New Roman" w:hAnsi="Times New Roman" w:cs="Times New Roman"/>
          <w:sz w:val="24"/>
          <w:szCs w:val="24"/>
        </w:rPr>
        <w:t>together</w:t>
      </w:r>
      <w:r w:rsidR="00B56EE2" w:rsidRPr="00E3186E">
        <w:rPr>
          <w:rFonts w:ascii="Times New Roman" w:hAnsi="Times New Roman" w:cs="Times New Roman"/>
          <w:sz w:val="24"/>
          <w:szCs w:val="24"/>
        </w:rPr>
        <w:t xml:space="preserve"> </w:t>
      </w:r>
      <w:r w:rsidRPr="00E3186E">
        <w:rPr>
          <w:rFonts w:ascii="Times New Roman" w:hAnsi="Times New Roman" w:cs="Times New Roman"/>
          <w:sz w:val="24"/>
          <w:szCs w:val="24"/>
        </w:rPr>
        <w:t xml:space="preserve">caused the detector </w:t>
      </w:r>
      <w:r w:rsidR="009E1E32">
        <w:rPr>
          <w:rFonts w:ascii="Times New Roman" w:hAnsi="Times New Roman" w:cs="Times New Roman"/>
          <w:sz w:val="24"/>
          <w:szCs w:val="24"/>
        </w:rPr>
        <w:t>to activate</w:t>
      </w:r>
      <w:r w:rsidRPr="00E3186E">
        <w:rPr>
          <w:rFonts w:ascii="Times New Roman" w:hAnsi="Times New Roman" w:cs="Times New Roman"/>
          <w:sz w:val="24"/>
          <w:szCs w:val="24"/>
        </w:rPr>
        <w:t xml:space="preserve"> </w:t>
      </w:r>
      <w:r w:rsidR="00C152A1">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sidR="001D0639">
        <w:rPr>
          <w:rFonts w:ascii="Times New Roman" w:hAnsi="Times New Roman" w:cs="Times New Roman"/>
          <w:sz w:val="24"/>
          <w:szCs w:val="24"/>
        </w:rPr>
        <w:t xml:space="preserve"> either</w:t>
      </w:r>
      <w:r w:rsidRPr="00E3186E">
        <w:rPr>
          <w:rFonts w:ascii="Times New Roman" w:hAnsi="Times New Roman" w:cs="Times New Roman"/>
          <w:sz w:val="24"/>
          <w:szCs w:val="24"/>
        </w:rPr>
        <w:t xml:space="preserve"> failed to activate the detector (i.e., AB+ A-</w:t>
      </w:r>
      <w:r w:rsidR="00B56EE2">
        <w:rPr>
          <w:rFonts w:ascii="Times New Roman" w:hAnsi="Times New Roman" w:cs="Times New Roman"/>
          <w:sz w:val="24"/>
          <w:szCs w:val="24"/>
        </w:rPr>
        <w:t xml:space="preserve">; </w:t>
      </w:r>
      <w:del w:id="56" w:author="Deon Benton" w:date="2018-11-26T21:39:00Z">
        <w:r w:rsidR="00B56EE2" w:rsidDel="0049018D">
          <w:rPr>
            <w:rFonts w:ascii="Times New Roman" w:hAnsi="Times New Roman" w:cs="Times New Roman"/>
            <w:sz w:val="24"/>
            <w:szCs w:val="24"/>
          </w:rPr>
          <w:delText>indirect screening-off</w:delText>
        </w:r>
      </w:del>
      <w:ins w:id="57" w:author="Deon Benton" w:date="2018-11-26T21:39:00Z">
        <w:r w:rsidR="0049018D">
          <w:rPr>
            <w:rFonts w:ascii="Times New Roman" w:hAnsi="Times New Roman" w:cs="Times New Roman"/>
            <w:sz w:val="24"/>
            <w:szCs w:val="24"/>
          </w:rPr>
          <w:t>IS</w:t>
        </w:r>
      </w:ins>
      <w:r w:rsidR="00B56EE2">
        <w:rPr>
          <w:rFonts w:ascii="Times New Roman" w:hAnsi="Times New Roman" w:cs="Times New Roman"/>
          <w:sz w:val="24"/>
          <w:szCs w:val="24"/>
        </w:rPr>
        <w:t xml:space="preserve"> condition</w:t>
      </w:r>
      <w:r w:rsidRPr="00E3186E">
        <w:rPr>
          <w:rFonts w:ascii="Times New Roman" w:hAnsi="Times New Roman" w:cs="Times New Roman"/>
          <w:sz w:val="24"/>
          <w:szCs w:val="24"/>
        </w:rPr>
        <w:t>)</w:t>
      </w:r>
      <w:r w:rsidR="001D0639">
        <w:rPr>
          <w:rFonts w:ascii="Times New Roman" w:hAnsi="Times New Roman" w:cs="Times New Roman"/>
          <w:sz w:val="24"/>
          <w:szCs w:val="24"/>
        </w:rPr>
        <w:t xml:space="preserve"> or activated the detector when placed alone on it (</w:t>
      </w:r>
      <w:r w:rsidR="00F42552">
        <w:rPr>
          <w:rFonts w:ascii="Times New Roman" w:hAnsi="Times New Roman" w:cs="Times New Roman"/>
          <w:sz w:val="24"/>
          <w:szCs w:val="24"/>
        </w:rPr>
        <w:t xml:space="preserve">i.e., AB+, A+; </w:t>
      </w:r>
      <w:del w:id="58" w:author="Deon Benton" w:date="2018-11-26T21:39:00Z">
        <w:r w:rsidR="001D0639" w:rsidDel="0049018D">
          <w:rPr>
            <w:rFonts w:ascii="Times New Roman" w:hAnsi="Times New Roman" w:cs="Times New Roman"/>
            <w:sz w:val="24"/>
            <w:szCs w:val="24"/>
          </w:rPr>
          <w:delText>backwards-blocking</w:delText>
        </w:r>
      </w:del>
      <w:ins w:id="59" w:author="Deon Benton" w:date="2018-11-26T21:39:00Z">
        <w:r w:rsidR="0049018D">
          <w:rPr>
            <w:rFonts w:ascii="Times New Roman" w:hAnsi="Times New Roman" w:cs="Times New Roman"/>
            <w:sz w:val="24"/>
            <w:szCs w:val="24"/>
          </w:rPr>
          <w:t>BB</w:t>
        </w:r>
      </w:ins>
      <w:r w:rsidR="001D0639">
        <w:rPr>
          <w:rFonts w:ascii="Times New Roman" w:hAnsi="Times New Roman" w:cs="Times New Roman"/>
          <w:sz w:val="24"/>
          <w:szCs w:val="24"/>
        </w:rPr>
        <w:t xml:space="preserve">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the appropriate object on </w:t>
      </w:r>
      <w:r w:rsidR="00336161">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del w:id="60" w:author="Deon Benton" w:date="2018-11-26T21:39:00Z">
        <w:r w:rsidR="00341569" w:rsidDel="0049018D">
          <w:rPr>
            <w:rFonts w:ascii="Times New Roman" w:hAnsi="Times New Roman" w:cs="Times New Roman"/>
            <w:sz w:val="24"/>
            <w:szCs w:val="24"/>
          </w:rPr>
          <w:delText>backwards blocking</w:delText>
        </w:r>
      </w:del>
      <w:ins w:id="61" w:author="Deon Benton" w:date="2018-11-26T21:39:00Z">
        <w:r w:rsidR="0049018D">
          <w:rPr>
            <w:rFonts w:ascii="Times New Roman" w:hAnsi="Times New Roman" w:cs="Times New Roman"/>
            <w:sz w:val="24"/>
            <w:szCs w:val="24"/>
          </w:rPr>
          <w:t>BB</w:t>
        </w:r>
      </w:ins>
      <w:r w:rsidRPr="00E3186E">
        <w:rPr>
          <w:rFonts w:ascii="Times New Roman" w:hAnsi="Times New Roman" w:cs="Times New Roman"/>
          <w:sz w:val="24"/>
          <w:szCs w:val="24"/>
        </w:rPr>
        <w:t xml:space="preserve"> condition is so called because </w:t>
      </w:r>
      <w:r w:rsidRPr="00E3186E">
        <w:rPr>
          <w:rFonts w:ascii="Times New Roman" w:hAnsi="Times New Roman" w:cs="Times New Roman"/>
          <w:sz w:val="24"/>
          <w:szCs w:val="24"/>
        </w:rPr>
        <w:lastRenderedPageBreak/>
        <w:t xml:space="preserve">after observing that A alone can activate the detector, </w:t>
      </w:r>
      <w:r w:rsidR="00A80B26">
        <w:rPr>
          <w:rFonts w:ascii="Times New Roman" w:hAnsi="Times New Roman" w:cs="Times New Roman"/>
          <w:sz w:val="24"/>
          <w:szCs w:val="24"/>
        </w:rPr>
        <w:t xml:space="preserve">children who engage in </w:t>
      </w:r>
      <w:del w:id="62" w:author="Deon Benton" w:date="2018-11-26T21:39:00Z">
        <w:r w:rsidR="00A80B26" w:rsidDel="00F0366D">
          <w:rPr>
            <w:rFonts w:ascii="Times New Roman" w:hAnsi="Times New Roman" w:cs="Times New Roman"/>
            <w:sz w:val="24"/>
            <w:szCs w:val="24"/>
          </w:rPr>
          <w:delText>backwards-blocking reasoning</w:delText>
        </w:r>
      </w:del>
      <w:ins w:id="63" w:author="Deon Benton" w:date="2018-11-26T21:39:00Z">
        <w:r w:rsidR="00F0366D">
          <w:rPr>
            <w:rFonts w:ascii="Times New Roman" w:hAnsi="Times New Roman" w:cs="Times New Roman"/>
            <w:sz w:val="24"/>
            <w:szCs w:val="24"/>
          </w:rPr>
          <w:t>this</w:t>
        </w:r>
      </w:ins>
      <w:ins w:id="64" w:author="Deon Benton" w:date="2018-11-26T21:40:00Z">
        <w:r w:rsidR="00F0366D">
          <w:rPr>
            <w:rFonts w:ascii="Times New Roman" w:hAnsi="Times New Roman" w:cs="Times New Roman"/>
            <w:sz w:val="24"/>
            <w:szCs w:val="24"/>
          </w:rPr>
          <w:t xml:space="preserve"> form of reasoning</w:t>
        </w:r>
      </w:ins>
      <w:r w:rsidR="00A80B26">
        <w:rPr>
          <w:rFonts w:ascii="Times New Roman" w:hAnsi="Times New Roman" w:cs="Times New Roman"/>
          <w:sz w:val="24"/>
          <w:szCs w:val="24"/>
        </w:rPr>
        <w:t xml:space="preserve"> are</w:t>
      </w:r>
      <w:r w:rsidRPr="00E3186E">
        <w:rPr>
          <w:rFonts w:ascii="Times New Roman" w:hAnsi="Times New Roman" w:cs="Times New Roman"/>
          <w:sz w:val="24"/>
          <w:szCs w:val="24"/>
        </w:rPr>
        <w:t xml:space="preserve"> thought </w:t>
      </w:r>
      <w:del w:id="65" w:author="Deon Benton" w:date="2018-11-26T21:40:00Z">
        <w:r w:rsidRPr="00E3186E" w:rsidDel="00F0366D">
          <w:rPr>
            <w:rFonts w:ascii="Times New Roman" w:hAnsi="Times New Roman" w:cs="Times New Roman"/>
            <w:sz w:val="24"/>
            <w:szCs w:val="24"/>
          </w:rPr>
          <w:delText>to retrospectively</w:delText>
        </w:r>
      </w:del>
      <w:ins w:id="66" w:author="Deon Benton" w:date="2018-11-26T21:40:00Z">
        <w:r w:rsidR="00F0366D">
          <w:rPr>
            <w:rFonts w:ascii="Times New Roman" w:hAnsi="Times New Roman" w:cs="Times New Roman"/>
            <w:sz w:val="24"/>
            <w:szCs w:val="24"/>
          </w:rPr>
          <w:t>retrospectively to</w:t>
        </w:r>
      </w:ins>
      <w:r w:rsidRPr="00E3186E">
        <w:rPr>
          <w:rFonts w:ascii="Times New Roman" w:hAnsi="Times New Roman" w:cs="Times New Roman"/>
          <w:sz w:val="24"/>
          <w:szCs w:val="24"/>
        </w:rPr>
        <w:t xml:space="preserve"> reevaluate </w:t>
      </w:r>
      <w:r w:rsidR="00B655B9">
        <w:rPr>
          <w:rFonts w:ascii="Times New Roman" w:hAnsi="Times New Roman" w:cs="Times New Roman"/>
          <w:sz w:val="24"/>
          <w:szCs w:val="24"/>
        </w:rPr>
        <w:t>B by blocking it as a potential cause (because it is redundant with object A</w:t>
      </w:r>
      <w:del w:id="67" w:author="Deon Benton" w:date="2018-11-26T21:40:00Z">
        <w:r w:rsidR="00B655B9" w:rsidDel="00F0366D">
          <w:rPr>
            <w:rFonts w:ascii="Times New Roman" w:hAnsi="Times New Roman" w:cs="Times New Roman"/>
            <w:sz w:val="24"/>
            <w:szCs w:val="24"/>
          </w:rPr>
          <w:delText>)</w:delText>
        </w:r>
        <w:r w:rsidRPr="00E3186E" w:rsidDel="00F0366D">
          <w:rPr>
            <w:rFonts w:ascii="Times New Roman" w:hAnsi="Times New Roman" w:cs="Times New Roman"/>
            <w:sz w:val="24"/>
            <w:szCs w:val="24"/>
          </w:rPr>
          <w:delText xml:space="preserve">, </w:delText>
        </w:r>
      </w:del>
      <w:ins w:id="68" w:author="Deon Benton" w:date="2018-11-26T21:40:00Z">
        <w:r w:rsidR="00F0366D">
          <w:rPr>
            <w:rFonts w:ascii="Times New Roman" w:hAnsi="Times New Roman" w:cs="Times New Roman"/>
            <w:sz w:val="24"/>
            <w:szCs w:val="24"/>
          </w:rPr>
          <w:t>).</w:t>
        </w:r>
        <w:r w:rsidR="00F0366D" w:rsidRPr="00E3186E">
          <w:rPr>
            <w:rFonts w:ascii="Times New Roman" w:hAnsi="Times New Roman" w:cs="Times New Roman"/>
            <w:sz w:val="24"/>
            <w:szCs w:val="24"/>
          </w:rPr>
          <w:t xml:space="preserve"> </w:t>
        </w:r>
      </w:ins>
      <w:del w:id="69" w:author="Deon Benton" w:date="2018-11-26T21:40:00Z">
        <w:r w:rsidRPr="00E3186E" w:rsidDel="00F0366D">
          <w:rPr>
            <w:rFonts w:ascii="Times New Roman" w:hAnsi="Times New Roman" w:cs="Times New Roman"/>
            <w:sz w:val="24"/>
            <w:szCs w:val="24"/>
          </w:rPr>
          <w:delText>whereas the</w:delText>
        </w:r>
      </w:del>
      <w:ins w:id="70" w:author="Deon Benton" w:date="2018-11-26T21:40:00Z">
        <w:r w:rsidR="00F0366D">
          <w:rPr>
            <w:rFonts w:ascii="Times New Roman" w:hAnsi="Times New Roman" w:cs="Times New Roman"/>
            <w:sz w:val="24"/>
            <w:szCs w:val="24"/>
          </w:rPr>
          <w:t>In contrast, the</w:t>
        </w:r>
      </w:ins>
      <w:r w:rsidRPr="00E3186E">
        <w:rPr>
          <w:rFonts w:ascii="Times New Roman" w:hAnsi="Times New Roman" w:cs="Times New Roman"/>
          <w:sz w:val="24"/>
          <w:szCs w:val="24"/>
        </w:rPr>
        <w:t xml:space="preserve"> IS condition is so-called because B is assumed </w:t>
      </w:r>
      <w:r w:rsidR="00E968B3">
        <w:rPr>
          <w:rFonts w:ascii="Times New Roman" w:hAnsi="Times New Roman" w:cs="Times New Roman"/>
          <w:sz w:val="24"/>
          <w:szCs w:val="24"/>
        </w:rPr>
        <w:t xml:space="preserve">indirectly </w:t>
      </w:r>
      <w:r w:rsidRPr="00E3186E">
        <w:rPr>
          <w:rFonts w:ascii="Times New Roman" w:hAnsi="Times New Roman" w:cs="Times New Roman"/>
          <w:sz w:val="24"/>
          <w:szCs w:val="24"/>
        </w:rPr>
        <w:t>to "screen off" or to block object A from being considered to be a cause when A alone fails to activate the detector.</w:t>
      </w:r>
      <w:ins w:id="71" w:author="Deon T. Benton" w:date="2018-11-27T12:46:00Z">
        <w:r w:rsidR="00EB1452">
          <w:rPr>
            <w:rFonts w:ascii="Times New Roman" w:hAnsi="Times New Roman" w:cs="Times New Roman"/>
            <w:sz w:val="24"/>
            <w:szCs w:val="24"/>
          </w:rPr>
          <w:t xml:space="preserve"> </w:t>
        </w:r>
      </w:ins>
      <w:ins w:id="72" w:author="Deon T. Benton" w:date="2018-11-27T13:18:00Z">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In addition, results from a subsequent experiment revealed that the 4-year-olds were less likely to categorize</w:t>
        </w:r>
      </w:ins>
      <w:ins w:id="73" w:author="Deon T. Benton" w:date="2018-11-27T13:19:00Z">
        <w:r w:rsidR="00BE10E2">
          <w:rPr>
            <w:rFonts w:ascii="Times New Roman" w:hAnsi="Times New Roman" w:cs="Times New Roman"/>
            <w:sz w:val="24"/>
            <w:szCs w:val="24"/>
          </w:rPr>
          <w:t xml:space="preserve"> object</w:t>
        </w:r>
      </w:ins>
      <w:ins w:id="74" w:author="Deon T. Benton" w:date="2018-11-27T13:18:00Z">
        <w:r w:rsidR="00BE10E2">
          <w:rPr>
            <w:rFonts w:ascii="Times New Roman" w:hAnsi="Times New Roman" w:cs="Times New Roman"/>
            <w:sz w:val="24"/>
            <w:szCs w:val="24"/>
          </w:rPr>
          <w:t xml:space="preserve"> B differently</w:t>
        </w:r>
      </w:ins>
      <w:ins w:id="75" w:author="Deon T. Benton" w:date="2018-11-27T13:19:00Z">
        <w:r w:rsidR="00BE10E2">
          <w:rPr>
            <w:rFonts w:ascii="Times New Roman" w:hAnsi="Times New Roman" w:cs="Times New Roman"/>
            <w:sz w:val="24"/>
            <w:szCs w:val="24"/>
          </w:rPr>
          <w:t xml:space="preserve"> than A</w:t>
        </w:r>
      </w:ins>
      <w:ins w:id="76" w:author="Deon T. Benton" w:date="2018-11-27T13:18:00Z">
        <w:r w:rsidR="00BE10E2">
          <w:rPr>
            <w:rFonts w:ascii="Times New Roman" w:hAnsi="Times New Roman" w:cs="Times New Roman"/>
            <w:sz w:val="24"/>
            <w:szCs w:val="24"/>
          </w:rPr>
          <w:t xml:space="preserve"> if blickets were shown to be common compared to if they were shown to be rare; in other words, children could also use base-rate information. These findings—that children categorized object B differently between the two conditions and use </w:t>
        </w:r>
      </w:ins>
      <w:ins w:id="77" w:author="Deon T. Benton" w:date="2018-11-27T13:19:00Z">
        <w:r w:rsidR="00BE10E2">
          <w:rPr>
            <w:rFonts w:ascii="Times New Roman" w:hAnsi="Times New Roman" w:cs="Times New Roman"/>
            <w:sz w:val="24"/>
            <w:szCs w:val="24"/>
          </w:rPr>
          <w:t>base-rate information</w:t>
        </w:r>
      </w:ins>
      <w:ins w:id="78" w:author="Deon T. Benton" w:date="2018-11-27T13:18:00Z">
        <w:r w:rsidR="00BE10E2">
          <w:rPr>
            <w:rFonts w:ascii="Times New Roman" w:hAnsi="Times New Roman" w:cs="Times New Roman"/>
            <w:sz w:val="24"/>
            <w:szCs w:val="24"/>
          </w:rPr>
          <w:t xml:space="preserve">—have been interpreted to mean that children </w:t>
        </w:r>
      </w:ins>
      <w:ins w:id="79" w:author="Deon T. Benton" w:date="2018-11-27T13:19:00Z">
        <w:r w:rsidR="00BE10E2">
          <w:rPr>
            <w:rFonts w:ascii="Times New Roman" w:hAnsi="Times New Roman" w:cs="Times New Roman"/>
            <w:sz w:val="24"/>
            <w:szCs w:val="24"/>
          </w:rPr>
          <w:t>engage in BB reasoning</w:t>
        </w:r>
      </w:ins>
      <w:ins w:id="80" w:author="Deon T. Benton" w:date="2018-11-27T13:18:00Z">
        <w:r w:rsidR="00BE10E2">
          <w:rPr>
            <w:rFonts w:ascii="Times New Roman" w:hAnsi="Times New Roman" w:cs="Times New Roman"/>
            <w:sz w:val="24"/>
            <w:szCs w:val="24"/>
          </w:rPr>
          <w:t xml:space="preserve"> and</w:t>
        </w:r>
      </w:ins>
      <w:ins w:id="81" w:author="Deon T. Benton" w:date="2018-11-27T13:20:00Z">
        <w:r w:rsidR="00BE10E2">
          <w:rPr>
            <w:rFonts w:ascii="Times New Roman" w:hAnsi="Times New Roman" w:cs="Times New Roman"/>
            <w:sz w:val="24"/>
            <w:szCs w:val="24"/>
          </w:rPr>
          <w:t xml:space="preserve"> use</w:t>
        </w:r>
      </w:ins>
      <w:ins w:id="82" w:author="Deon T. Benton" w:date="2018-11-27T13:18:00Z">
        <w:r w:rsidR="00BE10E2">
          <w:rPr>
            <w:rFonts w:ascii="Times New Roman" w:hAnsi="Times New Roman" w:cs="Times New Roman"/>
            <w:sz w:val="24"/>
            <w:szCs w:val="24"/>
          </w:rPr>
          <w:t xml:space="preserve"> Bayesian inference</w:t>
        </w:r>
      </w:ins>
      <w:ins w:id="83" w:author="Deon T. Benton" w:date="2018-11-27T13:20:00Z">
        <w:r w:rsidR="00BE10E2">
          <w:rPr>
            <w:rFonts w:ascii="Times New Roman" w:hAnsi="Times New Roman" w:cs="Times New Roman"/>
            <w:sz w:val="24"/>
            <w:szCs w:val="24"/>
          </w:rPr>
          <w:t xml:space="preserve"> to reason about causal events.</w:t>
        </w:r>
      </w:ins>
      <w:ins w:id="84" w:author="Deon T. Benton" w:date="2018-11-27T13:18:00Z">
        <w:r w:rsidR="00BE10E2">
          <w:rPr>
            <w:rFonts w:ascii="Times New Roman" w:hAnsi="Times New Roman" w:cs="Times New Roman"/>
            <w:sz w:val="24"/>
            <w:szCs w:val="24"/>
          </w:rPr>
          <w:t xml:space="preserve"> </w:t>
        </w:r>
      </w:ins>
      <w:ins w:id="85" w:author="Deon T. Benton" w:date="2018-11-27T13:20:00Z">
        <w:r w:rsidR="00BE10E2">
          <w:rPr>
            <w:rFonts w:ascii="Times New Roman" w:hAnsi="Times New Roman" w:cs="Times New Roman"/>
            <w:sz w:val="24"/>
            <w:szCs w:val="24"/>
          </w:rPr>
          <w:t xml:space="preserve">This finding has also been interpreted as a </w:t>
        </w:r>
      </w:ins>
      <w:ins w:id="86" w:author="Deon T. Benton" w:date="2018-11-27T13:21:00Z">
        <w:r w:rsidR="00BE10E2">
          <w:rPr>
            <w:rFonts w:ascii="Times New Roman" w:hAnsi="Times New Roman" w:cs="Times New Roman"/>
            <w:sz w:val="24"/>
            <w:szCs w:val="24"/>
          </w:rPr>
          <w:t xml:space="preserve">direct </w:t>
        </w:r>
      </w:ins>
      <w:ins w:id="87" w:author="Deon T. Benton" w:date="2018-11-27T13:18:00Z">
        <w:r w:rsidR="00BE10E2">
          <w:rPr>
            <w:rFonts w:ascii="Times New Roman" w:hAnsi="Times New Roman" w:cs="Times New Roman"/>
            <w:sz w:val="24"/>
            <w:szCs w:val="24"/>
          </w:rPr>
          <w:t>challenge</w:t>
        </w:r>
      </w:ins>
      <w:ins w:id="88" w:author="Deon T. Benton" w:date="2018-11-27T13:20:00Z">
        <w:r w:rsidR="00BE10E2">
          <w:rPr>
            <w:rFonts w:ascii="Times New Roman" w:hAnsi="Times New Roman" w:cs="Times New Roman"/>
            <w:sz w:val="24"/>
            <w:szCs w:val="24"/>
          </w:rPr>
          <w:t xml:space="preserve"> to</w:t>
        </w:r>
      </w:ins>
      <w:ins w:id="89" w:author="Deon T. Benton" w:date="2018-11-27T13:18:00Z">
        <w:r w:rsidR="00BE10E2">
          <w:rPr>
            <w:rFonts w:ascii="Times New Roman" w:hAnsi="Times New Roman" w:cs="Times New Roman"/>
            <w:sz w:val="24"/>
            <w:szCs w:val="24"/>
          </w:rPr>
          <w:t xml:space="preserve"> associative</w:t>
        </w:r>
      </w:ins>
      <w:ins w:id="90" w:author="Deon T. Benton" w:date="2018-11-27T13:20:00Z">
        <w:r w:rsidR="00BE10E2">
          <w:rPr>
            <w:rFonts w:ascii="Times New Roman" w:hAnsi="Times New Roman" w:cs="Times New Roman"/>
            <w:sz w:val="24"/>
            <w:szCs w:val="24"/>
          </w:rPr>
          <w:t>-</w:t>
        </w:r>
      </w:ins>
      <w:ins w:id="91" w:author="Deon T. Benton" w:date="2018-11-27T13:18:00Z">
        <w:r w:rsidR="00BE10E2">
          <w:rPr>
            <w:rFonts w:ascii="Times New Roman" w:hAnsi="Times New Roman" w:cs="Times New Roman"/>
            <w:sz w:val="24"/>
            <w:szCs w:val="24"/>
          </w:rPr>
          <w:t xml:space="preserve"> (e.g., the RW model or the modified RW model) and contingency</w:t>
        </w:r>
      </w:ins>
      <w:ins w:id="92" w:author="Deon T. Benton" w:date="2018-11-27T13:20:00Z">
        <w:r w:rsidR="00BE10E2">
          <w:rPr>
            <w:rFonts w:ascii="Times New Roman" w:hAnsi="Times New Roman" w:cs="Times New Roman"/>
            <w:sz w:val="24"/>
            <w:szCs w:val="24"/>
          </w:rPr>
          <w:t>-based</w:t>
        </w:r>
      </w:ins>
      <w:ins w:id="93" w:author="Deon T. Benton" w:date="2018-11-27T13:18:00Z">
        <w:r w:rsidR="00BE10E2">
          <w:rPr>
            <w:rFonts w:ascii="Times New Roman" w:hAnsi="Times New Roman" w:cs="Times New Roman"/>
            <w:sz w:val="24"/>
            <w:szCs w:val="24"/>
          </w:rPr>
          <w:t xml:space="preserve"> models (e.g., the Power PC model) (see also Larkin et al., 1998). T</w:t>
        </w:r>
      </w:ins>
      <w:ins w:id="94" w:author="Deon T. Benton" w:date="2018-11-27T13:21:00Z">
        <w:r w:rsidR="00BE10E2">
          <w:rPr>
            <w:rFonts w:ascii="Times New Roman" w:hAnsi="Times New Roman" w:cs="Times New Roman"/>
            <w:sz w:val="24"/>
            <w:szCs w:val="24"/>
          </w:rPr>
          <w:t>his is because these models</w:t>
        </w:r>
      </w:ins>
      <w:ins w:id="95" w:author="Deon T. Benton" w:date="2018-11-27T13:18:00Z">
        <w:r w:rsidR="00BE10E2">
          <w:rPr>
            <w:rFonts w:ascii="Times New Roman" w:hAnsi="Times New Roman" w:cs="Times New Roman"/>
            <w:sz w:val="24"/>
            <w:szCs w:val="24"/>
          </w:rPr>
          <w:t xml:space="preserve"> predict—but the data do not support with 4-year-olds at least—that B should be rated equivalently across the indirect screening-off and backwards-blocking conditions (i.e., the RW model; Rescorla &amp; Wagner, 1972) or they fail altogether to account for base rates (i.e., the modified RW and the Power PC models; Cheng, 1997; </w:t>
        </w:r>
        <w:r w:rsidR="00BE10E2">
          <w:rPr>
            <w:rFonts w:ascii="Times New Roman" w:hAnsi="Times New Roman" w:cs="Times New Roman"/>
            <w:sz w:val="24"/>
            <w:szCs w:val="24"/>
          </w:rPr>
          <w:t>Van</w:t>
        </w:r>
        <w:r w:rsidR="00BE10E2">
          <w:rPr>
            <w:rFonts w:ascii="Times New Roman" w:hAnsi="Times New Roman" w:cs="Times New Roman"/>
            <w:sz w:val="24"/>
            <w:szCs w:val="24"/>
          </w:rPr>
          <w:t xml:space="preserve"> Hamme &amp; Wasserman, 1994). </w:t>
        </w:r>
      </w:ins>
    </w:p>
    <w:p w14:paraId="6C61CEAE" w14:textId="77777777" w:rsidR="00BE10E2" w:rsidRDefault="00BE10E2" w:rsidP="00E3186E">
      <w:pPr>
        <w:spacing w:line="480" w:lineRule="auto"/>
        <w:ind w:firstLine="720"/>
        <w:contextualSpacing/>
        <w:rPr>
          <w:ins w:id="96" w:author="Deon T. Benton" w:date="2018-11-27T13:18:00Z"/>
          <w:rFonts w:ascii="Times New Roman" w:hAnsi="Times New Roman" w:cs="Times New Roman"/>
          <w:sz w:val="24"/>
          <w:szCs w:val="24"/>
        </w:rPr>
      </w:pPr>
    </w:p>
    <w:p w14:paraId="1045D8D4" w14:textId="6A8D4C15" w:rsidR="00C318FD" w:rsidDel="00BE10E2" w:rsidRDefault="00BE10E2" w:rsidP="00BE10E2">
      <w:pPr>
        <w:spacing w:line="480" w:lineRule="auto"/>
        <w:ind w:firstLine="720"/>
        <w:contextualSpacing/>
        <w:rPr>
          <w:del w:id="97" w:author="Deon T. Benton" w:date="2018-11-27T13:22:00Z"/>
          <w:rFonts w:ascii="Times New Roman" w:hAnsi="Times New Roman" w:cs="Times New Roman"/>
          <w:sz w:val="24"/>
          <w:szCs w:val="24"/>
        </w:rPr>
      </w:pPr>
      <w:ins w:id="98" w:author="Deon T. Benton" w:date="2018-11-27T13:22:00Z">
        <w:r>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Subsequent research by Sobel and Munro (2009) found that 3-year-olds, like the 4-year-olds in Sobel et al. (2004), </w:t>
        </w:r>
      </w:ins>
      <w:ins w:id="99" w:author="Deon T. Benton" w:date="2018-11-27T13:23:00Z">
        <w:r>
          <w:rPr>
            <w:rFonts w:ascii="Times New Roman" w:hAnsi="Times New Roman" w:cs="Times New Roman"/>
            <w:sz w:val="24"/>
            <w:szCs w:val="24"/>
          </w:rPr>
          <w:t>could engage in BB reasoning and could use base-rate information</w:t>
        </w:r>
      </w:ins>
      <w:ins w:id="100" w:author="Deon T. Benton" w:date="2018-11-27T13:22:00Z">
        <w:r>
          <w:rPr>
            <w:rFonts w:ascii="Times New Roman" w:hAnsi="Times New Roman" w:cs="Times New Roman"/>
            <w:sz w:val="24"/>
            <w:szCs w:val="24"/>
          </w:rPr>
          <w:t xml:space="preserve"> if the activation of the detector represented desires.  </w:t>
        </w:r>
        <w:r w:rsidRPr="003C0285">
          <w:rPr>
            <w:rFonts w:ascii="Times New Roman" w:hAnsi="Times New Roman" w:cs="Times New Roman"/>
            <w:sz w:val="24"/>
            <w:szCs w:val="24"/>
          </w:rPr>
          <w:t>The design was identical to that of Sobel et al. (2004) except that</w:t>
        </w:r>
        <w:r>
          <w:rPr>
            <w:rFonts w:ascii="Times New Roman" w:hAnsi="Times New Roman" w:cs="Times New Roman"/>
            <w:sz w:val="24"/>
            <w:szCs w:val="24"/>
          </w:rPr>
          <w:t xml:space="preserve"> (a)</w:t>
        </w:r>
        <w:r w:rsidRPr="003C0285">
          <w:rPr>
            <w:rFonts w:ascii="Times New Roman" w:hAnsi="Times New Roman" w:cs="Times New Roman"/>
            <w:sz w:val="24"/>
            <w:szCs w:val="24"/>
          </w:rPr>
          <w:t xml:space="preserve"> the blicket detector had eyes appended to it</w:t>
        </w:r>
        <w:r>
          <w:rPr>
            <w:rFonts w:ascii="Times New Roman" w:hAnsi="Times New Roman" w:cs="Times New Roman"/>
            <w:sz w:val="24"/>
            <w:szCs w:val="24"/>
          </w:rPr>
          <w:t xml:space="preserve"> and was called “Mr. Blicket,” </w:t>
        </w:r>
        <w:r w:rsidRPr="003C0285">
          <w:rPr>
            <w:rFonts w:ascii="Times New Roman" w:hAnsi="Times New Roman" w:cs="Times New Roman"/>
            <w:sz w:val="24"/>
            <w:szCs w:val="24"/>
          </w:rPr>
          <w:t>(b)</w:t>
        </w:r>
        <w:r>
          <w:rPr>
            <w:rFonts w:ascii="Times New Roman" w:hAnsi="Times New Roman" w:cs="Times New Roman"/>
            <w:sz w:val="24"/>
            <w:szCs w:val="24"/>
          </w:rPr>
          <w:t xml:space="preserve"> children were told that</w:t>
        </w:r>
        <w:r w:rsidRPr="003C0285">
          <w:rPr>
            <w:rFonts w:ascii="Times New Roman" w:hAnsi="Times New Roman" w:cs="Times New Roman"/>
            <w:sz w:val="24"/>
            <w:szCs w:val="24"/>
          </w:rPr>
          <w:t xml:space="preserve"> </w:t>
        </w:r>
        <w:r>
          <w:rPr>
            <w:rFonts w:ascii="Times New Roman" w:hAnsi="Times New Roman" w:cs="Times New Roman"/>
            <w:sz w:val="24"/>
            <w:szCs w:val="24"/>
          </w:rPr>
          <w:t>the</w:t>
        </w:r>
        <w:r w:rsidRPr="003C0285">
          <w:rPr>
            <w:rFonts w:ascii="Times New Roman" w:hAnsi="Times New Roman" w:cs="Times New Roman"/>
            <w:sz w:val="24"/>
            <w:szCs w:val="24"/>
          </w:rPr>
          <w:t xml:space="preserve"> </w:t>
        </w:r>
        <w:r>
          <w:rPr>
            <w:rFonts w:ascii="Times New Roman" w:hAnsi="Times New Roman" w:cs="Times New Roman"/>
            <w:sz w:val="24"/>
            <w:szCs w:val="24"/>
          </w:rPr>
          <w:t>Mr. Blicket</w:t>
        </w:r>
        <w:r w:rsidRPr="003C0285">
          <w:rPr>
            <w:rFonts w:ascii="Times New Roman" w:hAnsi="Times New Roman" w:cs="Times New Roman"/>
            <w:sz w:val="24"/>
            <w:szCs w:val="24"/>
          </w:rPr>
          <w:t xml:space="preserve"> desired and thus activated whenever blickets were placed on it</w:t>
        </w:r>
        <w:r>
          <w:rPr>
            <w:rFonts w:ascii="Times New Roman" w:hAnsi="Times New Roman" w:cs="Times New Roman"/>
            <w:sz w:val="24"/>
            <w:szCs w:val="24"/>
          </w:rPr>
          <w:t>, and (c) children observed that blickets were either common or rare to instantiate base rates</w:t>
        </w:r>
        <w:r w:rsidRPr="003C0285">
          <w:rPr>
            <w:rFonts w:ascii="Times New Roman" w:hAnsi="Times New Roman" w:cs="Times New Roman"/>
            <w:sz w:val="24"/>
            <w:szCs w:val="24"/>
          </w:rPr>
          <w:t xml:space="preserve">. </w:t>
        </w:r>
        <w:r>
          <w:rPr>
            <w:rFonts w:ascii="Times New Roman" w:hAnsi="Times New Roman" w:cs="Times New Roman"/>
            <w:sz w:val="24"/>
            <w:szCs w:val="24"/>
          </w:rPr>
          <w:t xml:space="preserve">Corroborating the results of Sobel et al. (2004), Sobel and Munro (2000) found that 3-year-olds were less likely to categorize object B as a blicket when blickets were rare compared to when they were common. This result was interpreted as further support for the argument that children use Bayesian inference to reason about causal events. </w:t>
        </w:r>
      </w:ins>
    </w:p>
    <w:p w14:paraId="629BF031" w14:textId="4CB1C193" w:rsidR="004E71BB" w:rsidRDefault="00430608" w:rsidP="00EB6C38">
      <w:pPr>
        <w:spacing w:line="480" w:lineRule="auto"/>
        <w:ind w:firstLine="720"/>
        <w:contextualSpacing/>
        <w:rPr>
          <w:rFonts w:ascii="Times New Roman" w:hAnsi="Times New Roman" w:cs="Times New Roman"/>
          <w:sz w:val="24"/>
          <w:szCs w:val="24"/>
        </w:rPr>
      </w:pPr>
      <w:ins w:id="101" w:author="Deon T. Benton" w:date="2018-11-27T14:28:00Z">
        <w:r w:rsidRPr="00935083">
          <w:rPr>
            <w:rFonts w:ascii="Times New Roman" w:hAnsi="Times New Roman" w:cs="Times New Roman"/>
            <w:sz w:val="24"/>
            <w:szCs w:val="24"/>
          </w:rPr>
          <w:t xml:space="preserve">In addition to this research, Griffiths et al. (2011) presented evidence that suggested that adults also use base rates to engage in </w:t>
        </w:r>
        <w:r>
          <w:rPr>
            <w:rFonts w:ascii="Times New Roman" w:hAnsi="Times New Roman" w:cs="Times New Roman"/>
            <w:sz w:val="24"/>
            <w:szCs w:val="24"/>
          </w:rPr>
          <w:t>BB</w:t>
        </w:r>
        <w:r w:rsidRPr="00935083">
          <w:rPr>
            <w:rFonts w:ascii="Times New Roman" w:hAnsi="Times New Roman" w:cs="Times New Roman"/>
            <w:sz w:val="24"/>
            <w:szCs w:val="24"/>
          </w:rPr>
          <w:t xml:space="preserve"> reasoning in a non-blicket detector task. </w:t>
        </w:r>
      </w:ins>
      <w:r w:rsidR="00EB6C38" w:rsidRPr="00EB6C38">
        <w:rPr>
          <w:rFonts w:ascii="Times New Roman" w:hAnsi="Times New Roman" w:cs="Times New Roman"/>
          <w:sz w:val="24"/>
          <w:szCs w:val="24"/>
        </w:rPr>
        <w:t>This study extended Sobel et al.'s (2004</w:t>
      </w:r>
      <w:r w:rsidR="00EB6C38">
        <w:rPr>
          <w:rFonts w:ascii="Times New Roman" w:hAnsi="Times New Roman" w:cs="Times New Roman"/>
          <w:sz w:val="24"/>
          <w:szCs w:val="24"/>
        </w:rPr>
        <w:t>) findings because</w:t>
      </w:r>
      <w:ins w:id="102" w:author="Deon T. Benton" w:date="2018-11-27T13:27:00Z">
        <w:r w:rsidR="00BF4C67">
          <w:rPr>
            <w:rFonts w:ascii="Times New Roman" w:hAnsi="Times New Roman" w:cs="Times New Roman"/>
            <w:sz w:val="24"/>
            <w:szCs w:val="24"/>
          </w:rPr>
          <w:t xml:space="preserve"> </w:t>
        </w:r>
      </w:ins>
      <w:ins w:id="103" w:author="Deon T. Benton" w:date="2018-11-27T13:28:00Z">
        <w:r w:rsidR="00BF4C67">
          <w:rPr>
            <w:rFonts w:ascii="Times New Roman" w:hAnsi="Times New Roman" w:cs="Times New Roman"/>
            <w:sz w:val="24"/>
            <w:szCs w:val="24"/>
          </w:rPr>
          <w:t>base-rate information was systematically manipulated across five conditions</w:t>
        </w:r>
      </w:ins>
      <w:r w:rsidR="004E71BB">
        <w:rPr>
          <w:rFonts w:ascii="Times New Roman" w:hAnsi="Times New Roman" w:cs="Times New Roman"/>
          <w:sz w:val="24"/>
          <w:szCs w:val="24"/>
        </w:rPr>
        <w:t xml:space="preserve"> </w:t>
      </w:r>
      <w:r w:rsidR="00EB6C38">
        <w:rPr>
          <w:rFonts w:ascii="Times New Roman" w:hAnsi="Times New Roman" w:cs="Times New Roman"/>
          <w:sz w:val="24"/>
          <w:szCs w:val="24"/>
        </w:rPr>
        <w:t xml:space="preserve">and because </w:t>
      </w:r>
      <w:del w:id="104" w:author="Deon T. Benton" w:date="2018-11-27T13:28:00Z">
        <w:r w:rsidR="00EB6C38" w:rsidDel="00BF4C67">
          <w:rPr>
            <w:rFonts w:ascii="Times New Roman" w:hAnsi="Times New Roman" w:cs="Times New Roman"/>
            <w:sz w:val="24"/>
            <w:szCs w:val="24"/>
          </w:rPr>
          <w:delText xml:space="preserve">they </w:delText>
        </w:r>
      </w:del>
      <w:ins w:id="105" w:author="Deon T. Benton" w:date="2018-11-27T14:28:00Z">
        <w:r>
          <w:rPr>
            <w:rFonts w:ascii="Times New Roman" w:hAnsi="Times New Roman" w:cs="Times New Roman"/>
            <w:sz w:val="24"/>
            <w:szCs w:val="24"/>
          </w:rPr>
          <w:t>adults</w:t>
        </w:r>
      </w:ins>
      <w:ins w:id="106" w:author="Deon T. Benton" w:date="2018-11-27T13:28:00Z">
        <w:r w:rsidR="00BF4C67">
          <w:rPr>
            <w:rFonts w:ascii="Times New Roman" w:hAnsi="Times New Roman" w:cs="Times New Roman"/>
            <w:sz w:val="24"/>
            <w:szCs w:val="24"/>
          </w:rPr>
          <w:t xml:space="preserve"> </w:t>
        </w:r>
      </w:ins>
      <w:r w:rsidR="00EB6C38">
        <w:rPr>
          <w:rFonts w:ascii="Times New Roman" w:hAnsi="Times New Roman" w:cs="Times New Roman"/>
          <w:sz w:val="24"/>
          <w:szCs w:val="24"/>
        </w:rPr>
        <w:t xml:space="preserve">were asked </w:t>
      </w:r>
      <w:r w:rsidR="00EB6C38" w:rsidRPr="00EB6C38">
        <w:rPr>
          <w:rFonts w:ascii="Times New Roman" w:hAnsi="Times New Roman" w:cs="Times New Roman"/>
          <w:sz w:val="24"/>
          <w:szCs w:val="24"/>
        </w:rPr>
        <w:t>to make causal decisions about the status of two potential causes at three different time points.</w:t>
      </w:r>
      <w:ins w:id="107" w:author="Deon T. Benton" w:date="2018-11-27T13:28:00Z">
        <w:r w:rsidR="00BF4C67">
          <w:rPr>
            <w:rFonts w:ascii="Times New Roman" w:hAnsi="Times New Roman" w:cs="Times New Roman"/>
            <w:sz w:val="24"/>
            <w:szCs w:val="24"/>
          </w:rPr>
          <w:t xml:space="preserve"> This latter manipulation enabled Griffiths et al. (2010) to determine to what extent </w:t>
        </w:r>
      </w:ins>
      <w:ins w:id="108" w:author="Deon T. Benton" w:date="2018-11-27T13:31:00Z">
        <w:r w:rsidR="00BF4C67">
          <w:rPr>
            <w:rFonts w:ascii="Times New Roman" w:hAnsi="Times New Roman" w:cs="Times New Roman"/>
            <w:sz w:val="24"/>
            <w:szCs w:val="24"/>
          </w:rPr>
          <w:t xml:space="preserve">A and B choices changed across the backwards-blocking trial. </w:t>
        </w:r>
      </w:ins>
      <w:del w:id="109" w:author="Deon T. Benton" w:date="2018-11-27T13:31:00Z">
        <w:r w:rsidR="00EB6C38" w:rsidRPr="00EB6C38" w:rsidDel="00BF4C67">
          <w:rPr>
            <w:rFonts w:ascii="Times New Roman" w:hAnsi="Times New Roman" w:cs="Times New Roman"/>
            <w:sz w:val="24"/>
            <w:szCs w:val="24"/>
          </w:rPr>
          <w:delText xml:space="preserve"> </w:delText>
        </w:r>
      </w:del>
      <w:r w:rsidR="00EB6C38" w:rsidRPr="00EB6C38">
        <w:rPr>
          <w:rFonts w:ascii="Times New Roman" w:hAnsi="Times New Roman" w:cs="Times New Roman"/>
          <w:sz w:val="24"/>
          <w:szCs w:val="24"/>
        </w:rPr>
        <w:t xml:space="preserve">Using a variant of the blicket-detector task, adults were </w:t>
      </w:r>
      <w:r w:rsidR="004E71BB">
        <w:rPr>
          <w:rFonts w:ascii="Times New Roman" w:hAnsi="Times New Roman" w:cs="Times New Roman"/>
          <w:sz w:val="24"/>
          <w:szCs w:val="24"/>
        </w:rPr>
        <w:t>introduced first</w:t>
      </w:r>
      <w:r w:rsidR="00EB6C38" w:rsidRPr="00EB6C38">
        <w:rPr>
          <w:rFonts w:ascii="Times New Roman" w:hAnsi="Times New Roman" w:cs="Times New Roman"/>
          <w:sz w:val="24"/>
          <w:szCs w:val="24"/>
        </w:rPr>
        <w:t xml:space="preserve"> to a machine called the "supe</w:t>
      </w:r>
      <w:r w:rsidR="00EB6C38">
        <w:rPr>
          <w:rFonts w:ascii="Times New Roman" w:hAnsi="Times New Roman" w:cs="Times New Roman"/>
          <w:sz w:val="24"/>
          <w:szCs w:val="24"/>
        </w:rPr>
        <w:t xml:space="preserve">r-lead detector" and were told </w:t>
      </w:r>
      <w:r w:rsidR="00EB6C38" w:rsidRPr="00EB6C38">
        <w:rPr>
          <w:rFonts w:ascii="Times New Roman" w:hAnsi="Times New Roman" w:cs="Times New Roman"/>
          <w:sz w:val="24"/>
          <w:szCs w:val="24"/>
        </w:rPr>
        <w:t xml:space="preserve">that </w:t>
      </w:r>
      <w:r w:rsidR="001776CC">
        <w:rPr>
          <w:rFonts w:ascii="Times New Roman" w:hAnsi="Times New Roman" w:cs="Times New Roman"/>
          <w:sz w:val="24"/>
          <w:szCs w:val="24"/>
        </w:rPr>
        <w:t xml:space="preserve">the machine </w:t>
      </w:r>
      <w:r w:rsidR="00EB6C38" w:rsidRPr="00EB6C38">
        <w:rPr>
          <w:rFonts w:ascii="Times New Roman" w:hAnsi="Times New Roman" w:cs="Times New Roman"/>
          <w:sz w:val="24"/>
          <w:szCs w:val="24"/>
        </w:rPr>
        <w:t>activate</w:t>
      </w:r>
      <w:r w:rsidR="001776CC">
        <w:rPr>
          <w:rFonts w:ascii="Times New Roman" w:hAnsi="Times New Roman" w:cs="Times New Roman"/>
          <w:sz w:val="24"/>
          <w:szCs w:val="24"/>
        </w:rPr>
        <w:t>d</w:t>
      </w:r>
      <w:r w:rsidR="00EB6C38" w:rsidRPr="00EB6C38">
        <w:rPr>
          <w:rFonts w:ascii="Times New Roman" w:hAnsi="Times New Roman" w:cs="Times New Roman"/>
          <w:sz w:val="24"/>
          <w:szCs w:val="24"/>
        </w:rPr>
        <w:t xml:space="preserve"> by flashing the words "Super lead detected!" when pencils that conta</w:t>
      </w:r>
      <w:r w:rsidR="00EB6C38">
        <w:rPr>
          <w:rFonts w:ascii="Times New Roman" w:hAnsi="Times New Roman" w:cs="Times New Roman"/>
          <w:sz w:val="24"/>
          <w:szCs w:val="24"/>
        </w:rPr>
        <w:t xml:space="preserve">ined super lead were placed on </w:t>
      </w:r>
      <w:r w:rsidR="001776CC">
        <w:rPr>
          <w:rFonts w:ascii="Times New Roman" w:hAnsi="Times New Roman" w:cs="Times New Roman"/>
          <w:sz w:val="24"/>
          <w:szCs w:val="24"/>
        </w:rPr>
        <w:t>it</w:t>
      </w:r>
      <w:r w:rsidR="00EB6C38" w:rsidRPr="00EB6C38">
        <w:rPr>
          <w:rFonts w:ascii="Times New Roman" w:hAnsi="Times New Roman" w:cs="Times New Roman"/>
          <w:sz w:val="24"/>
          <w:szCs w:val="24"/>
        </w:rPr>
        <w:t xml:space="preserve"> but not when pencils that did not contain super lead were plac</w:t>
      </w:r>
      <w:r w:rsidR="00EB6C38">
        <w:rPr>
          <w:rFonts w:ascii="Times New Roman" w:hAnsi="Times New Roman" w:cs="Times New Roman"/>
          <w:sz w:val="24"/>
          <w:szCs w:val="24"/>
        </w:rPr>
        <w:t xml:space="preserve">ed on it. Following this brief </w:t>
      </w:r>
      <w:r w:rsidR="00EB6C38" w:rsidRPr="00EB6C38">
        <w:rPr>
          <w:rFonts w:ascii="Times New Roman" w:hAnsi="Times New Roman" w:cs="Times New Roman"/>
          <w:sz w:val="24"/>
          <w:szCs w:val="24"/>
        </w:rPr>
        <w:t>introduction,</w:t>
      </w:r>
      <w:r w:rsidR="00EB6C38">
        <w:rPr>
          <w:rFonts w:ascii="Times New Roman" w:hAnsi="Times New Roman" w:cs="Times New Roman"/>
          <w:sz w:val="24"/>
          <w:szCs w:val="24"/>
        </w:rPr>
        <w:t xml:space="preserve"> adults were shown either that </w:t>
      </w:r>
      <w:r w:rsidR="008A38AC">
        <w:rPr>
          <w:rFonts w:ascii="Times New Roman" w:hAnsi="Times New Roman" w:cs="Times New Roman"/>
          <w:sz w:val="24"/>
          <w:szCs w:val="24"/>
        </w:rPr>
        <w:t xml:space="preserve">2 out of 12, </w:t>
      </w:r>
      <w:r w:rsidR="00EB6C38" w:rsidRPr="00EB6C38">
        <w:rPr>
          <w:rFonts w:ascii="Times New Roman" w:hAnsi="Times New Roman" w:cs="Times New Roman"/>
          <w:sz w:val="24"/>
          <w:szCs w:val="24"/>
        </w:rPr>
        <w:t>4 out of 12, 6 out of 12, 8 out of 12, or 10 out of 12 pencils were su</w:t>
      </w:r>
      <w:r w:rsidR="00EB6C38">
        <w:rPr>
          <w:rFonts w:ascii="Times New Roman" w:hAnsi="Times New Roman" w:cs="Times New Roman"/>
          <w:sz w:val="24"/>
          <w:szCs w:val="24"/>
        </w:rPr>
        <w:t>per pencils.</w:t>
      </w:r>
      <w:r w:rsidR="008A38AC">
        <w:rPr>
          <w:rFonts w:ascii="Times New Roman" w:hAnsi="Times New Roman" w:cs="Times New Roman"/>
          <w:sz w:val="24"/>
          <w:szCs w:val="24"/>
        </w:rPr>
        <w:t xml:space="preserve"> Th</w:t>
      </w:r>
      <w:r w:rsidR="00AD636C">
        <w:rPr>
          <w:rFonts w:ascii="Times New Roman" w:hAnsi="Times New Roman" w:cs="Times New Roman"/>
          <w:sz w:val="24"/>
          <w:szCs w:val="24"/>
        </w:rPr>
        <w:t xml:space="preserve">e rationale for this procedure was to </w:t>
      </w:r>
      <w:r w:rsidR="008A38AC">
        <w:rPr>
          <w:rFonts w:ascii="Times New Roman" w:hAnsi="Times New Roman" w:cs="Times New Roman"/>
          <w:sz w:val="24"/>
          <w:szCs w:val="24"/>
        </w:rPr>
        <w:t>instantiate the base rate of super pencils.</w:t>
      </w:r>
      <w:r w:rsidR="00EB6C38">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EB6C38">
        <w:rPr>
          <w:rFonts w:ascii="Times New Roman" w:hAnsi="Times New Roman" w:cs="Times New Roman"/>
          <w:sz w:val="24"/>
          <w:szCs w:val="24"/>
        </w:rPr>
        <w:t xml:space="preserve">s were </w:t>
      </w:r>
      <w:r w:rsidR="00EB6C38" w:rsidRPr="00EB6C38">
        <w:rPr>
          <w:rFonts w:ascii="Times New Roman" w:hAnsi="Times New Roman" w:cs="Times New Roman"/>
          <w:sz w:val="24"/>
          <w:szCs w:val="24"/>
        </w:rPr>
        <w:t>then asked to rate the likelihood that two novel pencils</w:t>
      </w:r>
      <w:r w:rsidR="009132B8">
        <w:rPr>
          <w:rFonts w:ascii="Times New Roman" w:hAnsi="Times New Roman" w:cs="Times New Roman"/>
          <w:sz w:val="24"/>
          <w:szCs w:val="24"/>
        </w:rPr>
        <w:t xml:space="preserve">, A </w:t>
      </w:r>
      <w:r w:rsidR="009132B8">
        <w:rPr>
          <w:rFonts w:ascii="Times New Roman" w:hAnsi="Times New Roman" w:cs="Times New Roman"/>
          <w:sz w:val="24"/>
          <w:szCs w:val="24"/>
        </w:rPr>
        <w:lastRenderedPageBreak/>
        <w:t>and B,</w:t>
      </w:r>
      <w:r w:rsidR="00EB6C38" w:rsidRPr="00EB6C38">
        <w:rPr>
          <w:rFonts w:ascii="Times New Roman" w:hAnsi="Times New Roman" w:cs="Times New Roman"/>
          <w:sz w:val="24"/>
          <w:szCs w:val="24"/>
        </w:rPr>
        <w:t xml:space="preserve"> were super pencils before t</w:t>
      </w:r>
      <w:r w:rsidR="00EB6C38">
        <w:rPr>
          <w:rFonts w:ascii="Times New Roman" w:hAnsi="Times New Roman" w:cs="Times New Roman"/>
          <w:sz w:val="24"/>
          <w:szCs w:val="24"/>
        </w:rPr>
        <w:t xml:space="preserve">he </w:t>
      </w:r>
      <w:r w:rsidR="00341569">
        <w:rPr>
          <w:rFonts w:ascii="Times New Roman" w:hAnsi="Times New Roman" w:cs="Times New Roman"/>
          <w:sz w:val="24"/>
          <w:szCs w:val="24"/>
        </w:rPr>
        <w:t>backwards blocking</w:t>
      </w:r>
      <w:r w:rsidR="00EB6C38">
        <w:rPr>
          <w:rFonts w:ascii="Times New Roman" w:hAnsi="Times New Roman" w:cs="Times New Roman"/>
          <w:sz w:val="24"/>
          <w:szCs w:val="24"/>
        </w:rPr>
        <w:t xml:space="preserve"> event</w:t>
      </w:r>
      <w:r w:rsidR="009132B8">
        <w:rPr>
          <w:rFonts w:ascii="Times New Roman" w:hAnsi="Times New Roman" w:cs="Times New Roman"/>
          <w:sz w:val="24"/>
          <w:szCs w:val="24"/>
        </w:rPr>
        <w:t xml:space="preserve"> (pre rating)</w:t>
      </w:r>
      <w:r w:rsidR="00EB6C38">
        <w:rPr>
          <w:rFonts w:ascii="Times New Roman" w:hAnsi="Times New Roman" w:cs="Times New Roman"/>
          <w:sz w:val="24"/>
          <w:szCs w:val="24"/>
        </w:rPr>
        <w:t xml:space="preserve">, after two pencils </w:t>
      </w:r>
      <w:r w:rsidR="00EB6C38" w:rsidRPr="00EB6C38">
        <w:rPr>
          <w:rFonts w:ascii="Times New Roman" w:hAnsi="Times New Roman" w:cs="Times New Roman"/>
          <w:sz w:val="24"/>
          <w:szCs w:val="24"/>
        </w:rPr>
        <w:t>were scanned and were shown together to contain super lead (i.e., the "AB+" phase</w:t>
      </w:r>
      <w:r w:rsidR="009132B8">
        <w:rPr>
          <w:rFonts w:ascii="Times New Roman" w:hAnsi="Times New Roman" w:cs="Times New Roman"/>
          <w:sz w:val="24"/>
          <w:szCs w:val="24"/>
        </w:rPr>
        <w:t>; mid rating</w:t>
      </w:r>
      <w:r w:rsidR="00EB6C38" w:rsidRPr="00EB6C38">
        <w:rPr>
          <w:rFonts w:ascii="Times New Roman" w:hAnsi="Times New Roman" w:cs="Times New Roman"/>
          <w:sz w:val="24"/>
          <w:szCs w:val="24"/>
        </w:rPr>
        <w:t xml:space="preserve">), and then finally </w:t>
      </w:r>
      <w:r w:rsidR="00EB6C38">
        <w:rPr>
          <w:rFonts w:ascii="Times New Roman" w:hAnsi="Times New Roman" w:cs="Times New Roman"/>
          <w:sz w:val="24"/>
          <w:szCs w:val="24"/>
        </w:rPr>
        <w:t xml:space="preserve">after A was </w:t>
      </w:r>
      <w:r w:rsidR="00EB6C38" w:rsidRPr="00EB6C38">
        <w:rPr>
          <w:rFonts w:ascii="Times New Roman" w:hAnsi="Times New Roman" w:cs="Times New Roman"/>
          <w:sz w:val="24"/>
          <w:szCs w:val="24"/>
        </w:rPr>
        <w:t>scanned and was shown to contain super lead (i.e., the "A+" phase</w:t>
      </w:r>
      <w:r w:rsidR="009132B8">
        <w:rPr>
          <w:rFonts w:ascii="Times New Roman" w:hAnsi="Times New Roman" w:cs="Times New Roman"/>
          <w:sz w:val="24"/>
          <w:szCs w:val="24"/>
        </w:rPr>
        <w:t>; post rating</w:t>
      </w:r>
      <w:r w:rsidR="00EB6C38" w:rsidRPr="00EB6C38">
        <w:rPr>
          <w:rFonts w:ascii="Times New Roman" w:hAnsi="Times New Roman" w:cs="Times New Roman"/>
          <w:sz w:val="24"/>
          <w:szCs w:val="24"/>
        </w:rPr>
        <w:t xml:space="preserve">). </w:t>
      </w:r>
    </w:p>
    <w:p w14:paraId="135A63F7" w14:textId="3FA405C7" w:rsidR="00BF1C56" w:rsidRDefault="00EB6C38" w:rsidP="00BF1C56">
      <w:pPr>
        <w:spacing w:line="480" w:lineRule="auto"/>
        <w:ind w:firstLine="720"/>
        <w:contextualSpacing/>
        <w:rPr>
          <w:rFonts w:ascii="Times New Roman" w:hAnsi="Times New Roman" w:cs="Times New Roman"/>
          <w:sz w:val="24"/>
          <w:szCs w:val="24"/>
        </w:rPr>
      </w:pPr>
      <w:r w:rsidRPr="00EB6C38">
        <w:rPr>
          <w:rFonts w:ascii="Times New Roman" w:hAnsi="Times New Roman" w:cs="Times New Roman"/>
          <w:sz w:val="24"/>
          <w:szCs w:val="24"/>
        </w:rPr>
        <w:t xml:space="preserve">Two </w:t>
      </w:r>
      <w:r w:rsidR="00AD636C">
        <w:rPr>
          <w:rFonts w:ascii="Times New Roman" w:hAnsi="Times New Roman" w:cs="Times New Roman"/>
          <w:sz w:val="24"/>
          <w:szCs w:val="24"/>
        </w:rPr>
        <w:t xml:space="preserve">primary </w:t>
      </w:r>
      <w:r>
        <w:rPr>
          <w:rFonts w:ascii="Times New Roman" w:hAnsi="Times New Roman" w:cs="Times New Roman"/>
          <w:sz w:val="24"/>
          <w:szCs w:val="24"/>
        </w:rPr>
        <w:t xml:space="preserve">findings emerged from this </w:t>
      </w:r>
      <w:r w:rsidRPr="00EB6C38">
        <w:rPr>
          <w:rFonts w:ascii="Times New Roman" w:hAnsi="Times New Roman" w:cs="Times New Roman"/>
          <w:sz w:val="24"/>
          <w:szCs w:val="24"/>
        </w:rPr>
        <w:t xml:space="preserve">study. First, adults’ initial ratings of the likelihood that </w:t>
      </w:r>
      <w:r w:rsidR="00155A25">
        <w:rPr>
          <w:rFonts w:ascii="Times New Roman" w:hAnsi="Times New Roman" w:cs="Times New Roman"/>
          <w:sz w:val="24"/>
          <w:szCs w:val="24"/>
        </w:rPr>
        <w:t>the two objects were</w:t>
      </w:r>
      <w:r>
        <w:rPr>
          <w:rFonts w:ascii="Times New Roman" w:hAnsi="Times New Roman" w:cs="Times New Roman"/>
          <w:sz w:val="24"/>
          <w:szCs w:val="24"/>
        </w:rPr>
        <w:t xml:space="preserve"> super pencils were </w:t>
      </w:r>
      <w:r w:rsidRPr="00EB6C38">
        <w:rPr>
          <w:rFonts w:ascii="Times New Roman" w:hAnsi="Times New Roman" w:cs="Times New Roman"/>
          <w:sz w:val="24"/>
          <w:szCs w:val="24"/>
        </w:rPr>
        <w:t xml:space="preserve">consistent with the prior probability of super pencils. </w:t>
      </w:r>
      <w:r w:rsidR="00B11516">
        <w:rPr>
          <w:rFonts w:ascii="Times New Roman" w:hAnsi="Times New Roman" w:cs="Times New Roman"/>
          <w:sz w:val="24"/>
          <w:szCs w:val="24"/>
        </w:rPr>
        <w:t>That is</w:t>
      </w:r>
      <w:r w:rsidRPr="00EB6C38">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B11516">
        <w:rPr>
          <w:rFonts w:ascii="Times New Roman" w:hAnsi="Times New Roman" w:cs="Times New Roman"/>
          <w:sz w:val="24"/>
          <w:szCs w:val="24"/>
        </w:rPr>
        <w:t xml:space="preserve">s assigned lower causal ratings to objects A and B if they were taught that super pencils were rare such as in the “2 out of 12” base rate condition, whereas they assigned much higher ratings to A and B if they learned that super pencils were common such as in the “10 out of 12” base rate condition. </w:t>
      </w:r>
      <w:r w:rsidRPr="00EB6C38">
        <w:rPr>
          <w:rFonts w:ascii="Times New Roman" w:hAnsi="Times New Roman" w:cs="Times New Roman"/>
          <w:sz w:val="24"/>
          <w:szCs w:val="24"/>
        </w:rPr>
        <w:t xml:space="preserve">Second, </w:t>
      </w:r>
      <w:r w:rsidR="002C08A7">
        <w:rPr>
          <w:rFonts w:ascii="Times New Roman" w:hAnsi="Times New Roman" w:cs="Times New Roman"/>
          <w:sz w:val="24"/>
          <w:szCs w:val="24"/>
        </w:rPr>
        <w:t>subject</w:t>
      </w:r>
      <w:r>
        <w:rPr>
          <w:rFonts w:ascii="Times New Roman" w:hAnsi="Times New Roman" w:cs="Times New Roman"/>
          <w:sz w:val="24"/>
          <w:szCs w:val="24"/>
        </w:rPr>
        <w:t>s</w:t>
      </w:r>
      <w:r w:rsidR="004E71BB">
        <w:rPr>
          <w:rFonts w:ascii="Times New Roman" w:hAnsi="Times New Roman" w:cs="Times New Roman"/>
          <w:sz w:val="24"/>
          <w:szCs w:val="24"/>
        </w:rPr>
        <w:t>’ final causal ratings of B following the A+ phase returned to baseline</w:t>
      </w:r>
      <w:r>
        <w:rPr>
          <w:rFonts w:ascii="Times New Roman" w:hAnsi="Times New Roman" w:cs="Times New Roman"/>
          <w:sz w:val="24"/>
          <w:szCs w:val="24"/>
        </w:rPr>
        <w:t xml:space="preserve">, which was interpreted by Griffiths et al. (2011) to mean that adults engaged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reasoning</w:t>
      </w:r>
      <w:r w:rsidRPr="00EB6C38">
        <w:rPr>
          <w:rFonts w:ascii="Times New Roman" w:hAnsi="Times New Roman" w:cs="Times New Roman"/>
          <w:sz w:val="24"/>
          <w:szCs w:val="24"/>
        </w:rPr>
        <w:t xml:space="preserve">. </w:t>
      </w:r>
      <w:ins w:id="110" w:author="Deon T. Benton" w:date="2018-11-27T15:02:00Z">
        <w:r w:rsidR="005A2907">
          <w:rPr>
            <w:rFonts w:ascii="Times New Roman" w:hAnsi="Times New Roman" w:cs="Times New Roman"/>
            <w:sz w:val="24"/>
            <w:szCs w:val="24"/>
          </w:rPr>
          <w:t>Despite the fact that Griffiths et al. (2011) interpreted these findings to mean that adults engaged in BB reasoning</w:t>
        </w:r>
      </w:ins>
      <w:ins w:id="111" w:author="Deon T. Benton" w:date="2018-11-27T15:13:00Z">
        <w:r w:rsidR="009B3CDF">
          <w:rPr>
            <w:rFonts w:ascii="Times New Roman" w:hAnsi="Times New Roman" w:cs="Times New Roman"/>
            <w:sz w:val="24"/>
            <w:szCs w:val="24"/>
          </w:rPr>
          <w:t xml:space="preserve"> and used Bayesian inference</w:t>
        </w:r>
      </w:ins>
      <w:ins w:id="112" w:author="Deon T. Benton" w:date="2018-11-27T15:02:00Z">
        <w:r w:rsidR="005A2907">
          <w:rPr>
            <w:rFonts w:ascii="Times New Roman" w:hAnsi="Times New Roman" w:cs="Times New Roman"/>
            <w:sz w:val="24"/>
            <w:szCs w:val="24"/>
          </w:rPr>
          <w:t xml:space="preserve">, </w:t>
        </w:r>
      </w:ins>
      <w:ins w:id="113" w:author="Deon T. Benton" w:date="2018-11-27T15:13:00Z">
        <w:r w:rsidR="009B3CDF">
          <w:rPr>
            <w:rFonts w:ascii="Times New Roman" w:hAnsi="Times New Roman" w:cs="Times New Roman"/>
            <w:sz w:val="24"/>
            <w:szCs w:val="24"/>
          </w:rPr>
          <w:t>these conclusions</w:t>
        </w:r>
      </w:ins>
      <w:ins w:id="114" w:author="Deon T. Benton" w:date="2018-11-27T15:02:00Z">
        <w:r w:rsidR="005A2907">
          <w:rPr>
            <w:rFonts w:ascii="Times New Roman" w:hAnsi="Times New Roman" w:cs="Times New Roman"/>
            <w:sz w:val="24"/>
            <w:szCs w:val="24"/>
          </w:rPr>
          <w:t xml:space="preserve"> should be adopted with caution. </w:t>
        </w:r>
      </w:ins>
      <w:ins w:id="115" w:author="Deon T. Benton" w:date="2018-11-27T15:03:00Z">
        <w:r w:rsidR="005A2907">
          <w:rPr>
            <w:rFonts w:ascii="Times New Roman" w:hAnsi="Times New Roman" w:cs="Times New Roman"/>
            <w:sz w:val="24"/>
            <w:szCs w:val="24"/>
          </w:rPr>
          <w:t>This is because BB</w:t>
        </w:r>
      </w:ins>
      <w:ins w:id="116" w:author="Deon T. Benton" w:date="2018-11-27T15:05:00Z">
        <w:r w:rsidR="009B3CDF">
          <w:rPr>
            <w:rFonts w:ascii="Times New Roman" w:hAnsi="Times New Roman" w:cs="Times New Roman"/>
            <w:sz w:val="24"/>
            <w:szCs w:val="24"/>
          </w:rPr>
          <w:t>—as it pertains to object B—</w:t>
        </w:r>
      </w:ins>
      <w:ins w:id="117" w:author="Deon T. Benton" w:date="2018-11-27T15:03:00Z">
        <w:r w:rsidR="005A2907">
          <w:rPr>
            <w:rFonts w:ascii="Times New Roman" w:hAnsi="Times New Roman" w:cs="Times New Roman"/>
            <w:sz w:val="24"/>
            <w:szCs w:val="24"/>
          </w:rPr>
          <w:t>has been interpreted in</w:t>
        </w:r>
      </w:ins>
      <w:ins w:id="118" w:author="Deon T. Benton" w:date="2018-11-27T14:47:00Z">
        <w:r w:rsidR="005037F4">
          <w:rPr>
            <w:rFonts w:ascii="Times New Roman" w:hAnsi="Times New Roman" w:cs="Times New Roman"/>
            <w:sz w:val="24"/>
            <w:szCs w:val="24"/>
          </w:rPr>
          <w:t xml:space="preserve"> literature to imply </w:t>
        </w:r>
      </w:ins>
      <w:ins w:id="119" w:author="Deon T. Benton" w:date="2018-11-27T15:03:00Z">
        <w:r w:rsidR="005A2907">
          <w:rPr>
            <w:rFonts w:ascii="Times New Roman" w:hAnsi="Times New Roman" w:cs="Times New Roman"/>
            <w:sz w:val="24"/>
            <w:szCs w:val="24"/>
          </w:rPr>
          <w:t>at least two distinct patterns of responses</w:t>
        </w:r>
      </w:ins>
      <w:ins w:id="120" w:author="Deon T. Benton" w:date="2018-11-27T15:04:00Z">
        <w:r w:rsidR="00364C01">
          <w:rPr>
            <w:rFonts w:ascii="Times New Roman" w:hAnsi="Times New Roman" w:cs="Times New Roman"/>
            <w:sz w:val="24"/>
            <w:szCs w:val="24"/>
          </w:rPr>
          <w:t xml:space="preserve"> as it relates to</w:t>
        </w:r>
      </w:ins>
      <w:ins w:id="121" w:author="Deon T. Benton" w:date="2018-11-27T15:14:00Z">
        <w:r w:rsidR="009B3CDF">
          <w:rPr>
            <w:rFonts w:ascii="Times New Roman" w:hAnsi="Times New Roman" w:cs="Times New Roman"/>
            <w:sz w:val="24"/>
            <w:szCs w:val="24"/>
          </w:rPr>
          <w:t xml:space="preserve"> the treatment of</w:t>
        </w:r>
      </w:ins>
      <w:ins w:id="122" w:author="Deon T. Benton" w:date="2018-11-27T15:04:00Z">
        <w:r w:rsidR="00364C01">
          <w:rPr>
            <w:rFonts w:ascii="Times New Roman" w:hAnsi="Times New Roman" w:cs="Times New Roman"/>
            <w:sz w:val="24"/>
            <w:szCs w:val="24"/>
          </w:rPr>
          <w:t xml:space="preserve"> object B</w:t>
        </w:r>
      </w:ins>
      <w:ins w:id="123" w:author="Deon T. Benton" w:date="2018-11-27T14:47:00Z">
        <w:r w:rsidR="005037F4">
          <w:rPr>
            <w:rFonts w:ascii="Times New Roman" w:hAnsi="Times New Roman" w:cs="Times New Roman"/>
            <w:sz w:val="24"/>
            <w:szCs w:val="24"/>
          </w:rPr>
          <w:t xml:space="preserve">. On the one hand, </w:t>
        </w:r>
      </w:ins>
      <w:ins w:id="124" w:author="Deon T. Benton" w:date="2018-11-27T15:07:00Z">
        <w:r w:rsidR="009B3CDF">
          <w:rPr>
            <w:rFonts w:ascii="Times New Roman" w:hAnsi="Times New Roman" w:cs="Times New Roman"/>
            <w:sz w:val="24"/>
            <w:szCs w:val="24"/>
          </w:rPr>
          <w:t xml:space="preserve">BB has been interpreted by </w:t>
        </w:r>
      </w:ins>
      <w:ins w:id="125" w:author="Deon T. Benton" w:date="2018-11-27T14:47:00Z">
        <w:r w:rsidR="005037F4">
          <w:rPr>
            <w:rFonts w:ascii="Times New Roman" w:hAnsi="Times New Roman" w:cs="Times New Roman"/>
            <w:sz w:val="24"/>
            <w:szCs w:val="24"/>
          </w:rPr>
          <w:t xml:space="preserve">some </w:t>
        </w:r>
      </w:ins>
      <w:ins w:id="126" w:author="Deon T. Benton" w:date="2018-11-27T15:07:00Z">
        <w:r w:rsidR="009B3CDF">
          <w:rPr>
            <w:rFonts w:ascii="Times New Roman" w:hAnsi="Times New Roman" w:cs="Times New Roman"/>
            <w:sz w:val="24"/>
            <w:szCs w:val="24"/>
          </w:rPr>
          <w:t>to</w:t>
        </w:r>
      </w:ins>
      <w:r w:rsidRPr="00EB6C38">
        <w:rPr>
          <w:rFonts w:ascii="Times New Roman" w:hAnsi="Times New Roman" w:cs="Times New Roman"/>
          <w:sz w:val="24"/>
          <w:szCs w:val="24"/>
        </w:rPr>
        <w:t xml:space="preserve"> </w:t>
      </w:r>
      <w:ins w:id="127" w:author="Deon T. Benton" w:date="2018-11-27T15:07:00Z">
        <w:r w:rsidR="009B3CDF" w:rsidRPr="00EB6C38">
          <w:rPr>
            <w:rFonts w:ascii="Times New Roman" w:hAnsi="Times New Roman" w:cs="Times New Roman"/>
            <w:sz w:val="24"/>
            <w:szCs w:val="24"/>
          </w:rPr>
          <w:t>impl</w:t>
        </w:r>
        <w:r w:rsidR="009B3CDF">
          <w:rPr>
            <w:rFonts w:ascii="Times New Roman" w:hAnsi="Times New Roman" w:cs="Times New Roman"/>
            <w:sz w:val="24"/>
            <w:szCs w:val="24"/>
          </w:rPr>
          <w:t>y</w:t>
        </w:r>
        <w:r w:rsidR="009B3CDF" w:rsidRPr="00EB6C38">
          <w:rPr>
            <w:rFonts w:ascii="Times New Roman" w:hAnsi="Times New Roman" w:cs="Times New Roman"/>
            <w:sz w:val="24"/>
            <w:szCs w:val="24"/>
          </w:rPr>
          <w:t xml:space="preserve"> </w:t>
        </w:r>
      </w:ins>
      <w:r w:rsidRPr="00EB6C38">
        <w:rPr>
          <w:rFonts w:ascii="Times New Roman" w:hAnsi="Times New Roman" w:cs="Times New Roman"/>
          <w:sz w:val="24"/>
          <w:szCs w:val="24"/>
        </w:rPr>
        <w:t>a categ</w:t>
      </w:r>
      <w:r>
        <w:rPr>
          <w:rFonts w:ascii="Times New Roman" w:hAnsi="Times New Roman" w:cs="Times New Roman"/>
          <w:sz w:val="24"/>
          <w:szCs w:val="24"/>
        </w:rPr>
        <w:t xml:space="preserve">orical drop in the rating of B </w:t>
      </w:r>
      <w:r w:rsidRPr="00EB6C38">
        <w:rPr>
          <w:rFonts w:ascii="Times New Roman" w:hAnsi="Times New Roman" w:cs="Times New Roman"/>
          <w:sz w:val="24"/>
          <w:szCs w:val="24"/>
        </w:rPr>
        <w:t>between the pre- and post-phases rather than a return to baseline</w:t>
      </w:r>
      <w:ins w:id="128" w:author="Deon T. Benton" w:date="2018-11-27T15:08:00Z">
        <w:r w:rsidR="009B3CDF">
          <w:rPr>
            <w:rFonts w:ascii="Times New Roman" w:hAnsi="Times New Roman" w:cs="Times New Roman"/>
            <w:sz w:val="24"/>
            <w:szCs w:val="24"/>
          </w:rPr>
          <w:t xml:space="preserve"> (Van Hamme &amp; Wasserman, 1983)</w:t>
        </w:r>
      </w:ins>
      <w:r w:rsidRPr="00EB6C38">
        <w:rPr>
          <w:rFonts w:ascii="Times New Roman" w:hAnsi="Times New Roman" w:cs="Times New Roman"/>
          <w:sz w:val="24"/>
          <w:szCs w:val="24"/>
        </w:rPr>
        <w:t>.</w:t>
      </w:r>
      <w:ins w:id="129" w:author="Deon T. Benton" w:date="2018-11-27T15:08:00Z">
        <w:r w:rsidR="009B3CDF">
          <w:rPr>
            <w:rFonts w:ascii="Times New Roman" w:hAnsi="Times New Roman" w:cs="Times New Roman"/>
            <w:sz w:val="24"/>
            <w:szCs w:val="24"/>
          </w:rPr>
          <w:t xml:space="preserve"> On the other hand,</w:t>
        </w:r>
      </w:ins>
      <w:ins w:id="130" w:author="Deon T. Benton" w:date="2018-11-27T15:09:00Z">
        <w:r w:rsidR="009B3CDF">
          <w:rPr>
            <w:rFonts w:ascii="Times New Roman" w:hAnsi="Times New Roman" w:cs="Times New Roman"/>
            <w:sz w:val="24"/>
            <w:szCs w:val="24"/>
          </w:rPr>
          <w:t xml:space="preserve"> </w:t>
        </w:r>
      </w:ins>
      <w:ins w:id="131" w:author="Deon T. Benton" w:date="2018-11-27T15:14:00Z">
        <w:r w:rsidR="00F02E80">
          <w:rPr>
            <w:rFonts w:ascii="Times New Roman" w:hAnsi="Times New Roman" w:cs="Times New Roman"/>
            <w:sz w:val="24"/>
            <w:szCs w:val="24"/>
          </w:rPr>
          <w:t>BB has been interpreted by others</w:t>
        </w:r>
      </w:ins>
      <w:ins w:id="132" w:author="Deon T. Benton" w:date="2018-11-27T15:09:00Z">
        <w:r w:rsidR="009B3CDF">
          <w:rPr>
            <w:rFonts w:ascii="Times New Roman" w:hAnsi="Times New Roman" w:cs="Times New Roman"/>
            <w:sz w:val="24"/>
            <w:szCs w:val="24"/>
          </w:rPr>
          <w:t xml:space="preserve"> to imply a return to baseline</w:t>
        </w:r>
      </w:ins>
      <w:ins w:id="133" w:author="Deon T. Benton" w:date="2018-11-27T15:11:00Z">
        <w:r w:rsidR="009B3CDF">
          <w:rPr>
            <w:rFonts w:ascii="Times New Roman" w:hAnsi="Times New Roman" w:cs="Times New Roman"/>
            <w:sz w:val="24"/>
            <w:szCs w:val="24"/>
          </w:rPr>
          <w:t xml:space="preserve"> in the rating of B</w:t>
        </w:r>
      </w:ins>
      <w:ins w:id="134" w:author="Deon T. Benton" w:date="2018-11-27T15:09:00Z">
        <w:r w:rsidR="009B3CDF">
          <w:rPr>
            <w:rFonts w:ascii="Times New Roman" w:hAnsi="Times New Roman" w:cs="Times New Roman"/>
            <w:sz w:val="24"/>
            <w:szCs w:val="24"/>
          </w:rPr>
          <w:t xml:space="preserve"> </w:t>
        </w:r>
      </w:ins>
      <w:ins w:id="135" w:author="Deon T. Benton" w:date="2018-11-27T15:12:00Z">
        <w:r w:rsidR="009B3CDF">
          <w:rPr>
            <w:rFonts w:ascii="Times New Roman" w:hAnsi="Times New Roman" w:cs="Times New Roman"/>
            <w:sz w:val="24"/>
            <w:szCs w:val="24"/>
          </w:rPr>
          <w:t>between pre- and post-rating phases (Griffiths et al., 2011)</w:t>
        </w:r>
      </w:ins>
      <w:ins w:id="136" w:author="Deon T. Benton" w:date="2018-11-27T15:09:00Z">
        <w:r w:rsidR="009B3CDF">
          <w:rPr>
            <w:rFonts w:ascii="Times New Roman" w:hAnsi="Times New Roman" w:cs="Times New Roman"/>
            <w:sz w:val="24"/>
            <w:szCs w:val="24"/>
          </w:rPr>
          <w:t xml:space="preserve">. </w:t>
        </w:r>
      </w:ins>
      <w:ins w:id="137" w:author="Deon T. Benton" w:date="2018-11-27T15:11:00Z">
        <w:r w:rsidR="009B3CDF">
          <w:rPr>
            <w:rFonts w:ascii="Times New Roman" w:hAnsi="Times New Roman" w:cs="Times New Roman"/>
            <w:sz w:val="24"/>
            <w:szCs w:val="24"/>
          </w:rPr>
          <w:t xml:space="preserve">We </w:t>
        </w:r>
      </w:ins>
      <w:ins w:id="138" w:author="Deon T. Benton" w:date="2018-11-27T15:16:00Z">
        <w:r w:rsidR="00F02E80">
          <w:rPr>
            <w:rFonts w:ascii="Times New Roman" w:hAnsi="Times New Roman" w:cs="Times New Roman"/>
            <w:sz w:val="24"/>
            <w:szCs w:val="24"/>
          </w:rPr>
          <w:t>return to this issue</w:t>
        </w:r>
      </w:ins>
      <w:ins w:id="139" w:author="Deon T. Benton" w:date="2018-11-27T15:11:00Z">
        <w:r w:rsidR="009B3CDF">
          <w:rPr>
            <w:rFonts w:ascii="Times New Roman" w:hAnsi="Times New Roman" w:cs="Times New Roman"/>
            <w:sz w:val="24"/>
            <w:szCs w:val="24"/>
          </w:rPr>
          <w:t xml:space="preserve"> in the Discussion following Experiment 1. </w:t>
        </w:r>
      </w:ins>
      <w:ins w:id="140" w:author="Deon T. Benton" w:date="2018-11-27T15:10:00Z">
        <w:r w:rsidR="009B3CDF">
          <w:rPr>
            <w:rFonts w:ascii="Times New Roman" w:hAnsi="Times New Roman" w:cs="Times New Roman"/>
            <w:sz w:val="24"/>
            <w:szCs w:val="24"/>
          </w:rPr>
          <w:t>Given that</w:t>
        </w:r>
      </w:ins>
      <w:ins w:id="141" w:author="Deon T. Benton" w:date="2018-11-27T15:08:00Z">
        <w:r w:rsidR="009B3CDF">
          <w:rPr>
            <w:rFonts w:ascii="Times New Roman" w:hAnsi="Times New Roman" w:cs="Times New Roman"/>
            <w:sz w:val="24"/>
            <w:szCs w:val="24"/>
          </w:rPr>
          <w:t xml:space="preserve"> BB</w:t>
        </w:r>
      </w:ins>
      <w:ins w:id="142" w:author="Deon T. Benton" w:date="2018-11-27T15:10:00Z">
        <w:r w:rsidR="009B3CDF">
          <w:rPr>
            <w:rFonts w:ascii="Times New Roman" w:hAnsi="Times New Roman" w:cs="Times New Roman"/>
            <w:sz w:val="24"/>
            <w:szCs w:val="24"/>
          </w:rPr>
          <w:t xml:space="preserve"> may refer to two distinct response profiles,</w:t>
        </w:r>
      </w:ins>
      <w:ins w:id="143" w:author="Deon T. Benton" w:date="2018-11-27T15:08:00Z">
        <w:r w:rsidR="009B3CDF">
          <w:rPr>
            <w:rFonts w:ascii="Times New Roman" w:hAnsi="Times New Roman" w:cs="Times New Roman"/>
            <w:sz w:val="24"/>
            <w:szCs w:val="24"/>
          </w:rPr>
          <w:t xml:space="preserve"> </w:t>
        </w:r>
      </w:ins>
      <w:ins w:id="144" w:author="Deon T. Benton" w:date="2018-11-27T15:11:00Z">
        <w:r w:rsidR="009B3CDF">
          <w:rPr>
            <w:rFonts w:ascii="Times New Roman" w:hAnsi="Times New Roman" w:cs="Times New Roman"/>
            <w:sz w:val="24"/>
            <w:szCs w:val="24"/>
          </w:rPr>
          <w:t>the results from Griffiths et al. (2011)</w:t>
        </w:r>
      </w:ins>
      <w:del w:id="145" w:author="Deon T. Benton" w:date="2018-11-27T15:11:00Z">
        <w:r w:rsidRPr="00EB6C38" w:rsidDel="009B3CDF">
          <w:rPr>
            <w:rFonts w:ascii="Times New Roman" w:hAnsi="Times New Roman" w:cs="Times New Roman"/>
            <w:sz w:val="24"/>
            <w:szCs w:val="24"/>
          </w:rPr>
          <w:delText xml:space="preserve"> Thus, the results from this </w:delText>
        </w:r>
        <w:r w:rsidDel="009B3CDF">
          <w:rPr>
            <w:rFonts w:ascii="Times New Roman" w:hAnsi="Times New Roman" w:cs="Times New Roman"/>
            <w:sz w:val="24"/>
            <w:szCs w:val="24"/>
          </w:rPr>
          <w:delText>study</w:delText>
        </w:r>
        <w:r w:rsidR="00825C40" w:rsidDel="009B3CDF">
          <w:rPr>
            <w:rFonts w:ascii="Times New Roman" w:hAnsi="Times New Roman" w:cs="Times New Roman"/>
            <w:sz w:val="24"/>
            <w:szCs w:val="24"/>
          </w:rPr>
          <w:delText>—unlike those from Sobel et al. (2004)—</w:delText>
        </w:r>
      </w:del>
      <w:r>
        <w:rPr>
          <w:rFonts w:ascii="Times New Roman" w:hAnsi="Times New Roman" w:cs="Times New Roman"/>
          <w:sz w:val="24"/>
          <w:szCs w:val="24"/>
        </w:rPr>
        <w:t xml:space="preserve">must be </w:t>
      </w:r>
      <w:r w:rsidRPr="00EB6C38">
        <w:rPr>
          <w:rFonts w:ascii="Times New Roman" w:hAnsi="Times New Roman" w:cs="Times New Roman"/>
          <w:sz w:val="24"/>
          <w:szCs w:val="24"/>
        </w:rPr>
        <w:t xml:space="preserve">interpreted </w:t>
      </w:r>
      <w:r w:rsidRPr="00EB6C38">
        <w:rPr>
          <w:rFonts w:ascii="Times New Roman" w:hAnsi="Times New Roman" w:cs="Times New Roman"/>
          <w:sz w:val="24"/>
          <w:szCs w:val="24"/>
        </w:rPr>
        <w:lastRenderedPageBreak/>
        <w:t xml:space="preserve">cautiously as providing evidence that adults also engage in </w:t>
      </w:r>
      <w:r w:rsidR="00341569">
        <w:rPr>
          <w:rFonts w:ascii="Times New Roman" w:hAnsi="Times New Roman" w:cs="Times New Roman"/>
          <w:sz w:val="24"/>
          <w:szCs w:val="24"/>
        </w:rPr>
        <w:t>backwards blocking</w:t>
      </w:r>
      <w:r w:rsidRPr="00EB6C38">
        <w:rPr>
          <w:rFonts w:ascii="Times New Roman" w:hAnsi="Times New Roman" w:cs="Times New Roman"/>
          <w:sz w:val="24"/>
          <w:szCs w:val="24"/>
        </w:rPr>
        <w:t xml:space="preserve"> reasoning.  </w:t>
      </w:r>
      <w:ins w:id="146" w:author="Deon T. Benton" w:date="2018-11-27T15:10:00Z">
        <w:r w:rsidR="009B3CDF">
          <w:rPr>
            <w:rFonts w:ascii="Times New Roman" w:hAnsi="Times New Roman" w:cs="Times New Roman"/>
            <w:sz w:val="24"/>
            <w:szCs w:val="24"/>
          </w:rPr>
          <w:t>For now, it is sufficient to say that strong conclusions about</w:t>
        </w:r>
      </w:ins>
    </w:p>
    <w:p w14:paraId="0DB9BE3F" w14:textId="3F15B98B" w:rsidR="00E968B3" w:rsidRDefault="00BF1C56" w:rsidP="00BF1C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That</w:t>
      </w:r>
      <w:r w:rsidR="00E968B3" w:rsidRPr="00E968B3">
        <w:rPr>
          <w:rFonts w:ascii="Times New Roman" w:hAnsi="Times New Roman" w:cs="Times New Roman"/>
          <w:sz w:val="24"/>
          <w:szCs w:val="24"/>
        </w:rPr>
        <w:t xml:space="preserve"> children </w:t>
      </w:r>
      <w:r w:rsidR="00F42552">
        <w:rPr>
          <w:rFonts w:ascii="Times New Roman" w:hAnsi="Times New Roman" w:cs="Times New Roman"/>
          <w:sz w:val="24"/>
          <w:szCs w:val="24"/>
        </w:rPr>
        <w:t xml:space="preserve">evaluated </w:t>
      </w:r>
      <w:r w:rsidR="00E968B3">
        <w:rPr>
          <w:rFonts w:ascii="Times New Roman" w:hAnsi="Times New Roman" w:cs="Times New Roman"/>
          <w:sz w:val="24"/>
          <w:szCs w:val="24"/>
        </w:rPr>
        <w:t xml:space="preserve">object B differently between </w:t>
      </w:r>
      <w:r w:rsidR="00E968B3" w:rsidRPr="00E968B3">
        <w:rPr>
          <w:rFonts w:ascii="Times New Roman" w:hAnsi="Times New Roman" w:cs="Times New Roman"/>
          <w:sz w:val="24"/>
          <w:szCs w:val="24"/>
        </w:rPr>
        <w:t xml:space="preserve">the </w:t>
      </w:r>
      <w:r w:rsidR="00341569">
        <w:rPr>
          <w:rFonts w:ascii="Times New Roman" w:hAnsi="Times New Roman" w:cs="Times New Roman"/>
          <w:sz w:val="24"/>
          <w:szCs w:val="24"/>
        </w:rPr>
        <w:t>backwards blocking</w:t>
      </w:r>
      <w:r w:rsidR="00E968B3">
        <w:rPr>
          <w:rFonts w:ascii="Times New Roman" w:hAnsi="Times New Roman" w:cs="Times New Roman"/>
          <w:sz w:val="24"/>
          <w:szCs w:val="24"/>
        </w:rPr>
        <w:t xml:space="preserve"> and IS</w:t>
      </w:r>
      <w:r w:rsidR="00E968B3" w:rsidRPr="00E968B3">
        <w:rPr>
          <w:rFonts w:ascii="Times New Roman" w:hAnsi="Times New Roman" w:cs="Times New Roman"/>
          <w:sz w:val="24"/>
          <w:szCs w:val="24"/>
        </w:rPr>
        <w:t xml:space="preserve"> condition</w:t>
      </w:r>
      <w:r w:rsidR="00E968B3">
        <w:rPr>
          <w:rFonts w:ascii="Times New Roman" w:hAnsi="Times New Roman" w:cs="Times New Roman"/>
          <w:sz w:val="24"/>
          <w:szCs w:val="24"/>
        </w:rPr>
        <w:t>s</w:t>
      </w:r>
      <w:r>
        <w:rPr>
          <w:rFonts w:ascii="Times New Roman" w:hAnsi="Times New Roman" w:cs="Times New Roman"/>
          <w:sz w:val="24"/>
          <w:szCs w:val="24"/>
        </w:rPr>
        <w:t xml:space="preserve"> in Sobel et al. (2004) and that adults engage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reasoning in Griffiths et al. (2011) </w:t>
      </w:r>
      <w:r w:rsidR="00E968B3">
        <w:rPr>
          <w:rFonts w:ascii="Times New Roman" w:hAnsi="Times New Roman" w:cs="Times New Roman"/>
          <w:sz w:val="24"/>
          <w:szCs w:val="24"/>
        </w:rPr>
        <w:t xml:space="preserve">were </w:t>
      </w:r>
      <w:r w:rsidR="00E968B3" w:rsidRPr="00E968B3">
        <w:rPr>
          <w:rFonts w:ascii="Times New Roman" w:hAnsi="Times New Roman" w:cs="Times New Roman"/>
          <w:sz w:val="24"/>
          <w:szCs w:val="24"/>
        </w:rPr>
        <w:t xml:space="preserve">interpreted </w:t>
      </w:r>
      <w:r w:rsidR="00E968B3">
        <w:rPr>
          <w:rFonts w:ascii="Times New Roman" w:hAnsi="Times New Roman" w:cs="Times New Roman"/>
          <w:sz w:val="24"/>
          <w:szCs w:val="24"/>
        </w:rPr>
        <w:t xml:space="preserve">to mean that </w:t>
      </w:r>
      <w:r w:rsidR="00E968B3" w:rsidRPr="00E968B3">
        <w:rPr>
          <w:rFonts w:ascii="Times New Roman" w:hAnsi="Times New Roman" w:cs="Times New Roman"/>
          <w:sz w:val="24"/>
          <w:szCs w:val="24"/>
        </w:rPr>
        <w:t>children</w:t>
      </w:r>
      <w:r>
        <w:rPr>
          <w:rFonts w:ascii="Times New Roman" w:hAnsi="Times New Roman" w:cs="Times New Roman"/>
          <w:sz w:val="24"/>
          <w:szCs w:val="24"/>
        </w:rPr>
        <w:t xml:space="preserve"> and adults</w:t>
      </w:r>
      <w:r w:rsidR="00E968B3" w:rsidRPr="00E968B3">
        <w:rPr>
          <w:rFonts w:ascii="Times New Roman" w:hAnsi="Times New Roman" w:cs="Times New Roman"/>
          <w:sz w:val="24"/>
          <w:szCs w:val="24"/>
        </w:rPr>
        <w:t xml:space="preserve"> use Bayesian inf</w:t>
      </w:r>
      <w:r w:rsidR="00E968B3">
        <w:rPr>
          <w:rFonts w:ascii="Times New Roman" w:hAnsi="Times New Roman" w:cs="Times New Roman"/>
          <w:sz w:val="24"/>
          <w:szCs w:val="24"/>
        </w:rPr>
        <w:t xml:space="preserve">erence rather than associative </w:t>
      </w:r>
      <w:r w:rsidR="00E968B3" w:rsidRPr="00E968B3">
        <w:rPr>
          <w:rFonts w:ascii="Times New Roman" w:hAnsi="Times New Roman" w:cs="Times New Roman"/>
          <w:sz w:val="24"/>
          <w:szCs w:val="24"/>
        </w:rPr>
        <w:t>learning to reason about causal event</w:t>
      </w:r>
      <w:bookmarkStart w:id="147" w:name="_GoBack"/>
      <w:bookmarkEnd w:id="147"/>
      <w:r w:rsidR="00E968B3" w:rsidRPr="00E968B3">
        <w:rPr>
          <w:rFonts w:ascii="Times New Roman" w:hAnsi="Times New Roman" w:cs="Times New Roman"/>
          <w:sz w:val="24"/>
          <w:szCs w:val="24"/>
        </w:rPr>
        <w:t xml:space="preserve">s. </w:t>
      </w:r>
      <w:r w:rsidR="00E968B3">
        <w:rPr>
          <w:rFonts w:ascii="Times New Roman" w:hAnsi="Times New Roman" w:cs="Times New Roman"/>
          <w:sz w:val="24"/>
          <w:szCs w:val="24"/>
        </w:rPr>
        <w:t xml:space="preserve">The crux of the Bayesian-inference perspective is that </w:t>
      </w:r>
      <w:r>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t>hypothesis</w:t>
      </w:r>
      <w:r w:rsidR="00E968B3">
        <w:rPr>
          <w:rFonts w:ascii="Times New Roman" w:hAnsi="Times New Roman" w:cs="Times New Roman"/>
          <w:sz w:val="24"/>
          <w:szCs w:val="24"/>
        </w:rPr>
        <w:t xml:space="preserve"> 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with</w:t>
      </w:r>
      <w:r w:rsidR="00E968B3" w:rsidRPr="00E968B3">
        <w:rPr>
          <w:rFonts w:ascii="Times New Roman" w:hAnsi="Times New Roman" w:cs="Times New Roman"/>
          <w:sz w:val="24"/>
          <w:szCs w:val="24"/>
        </w:rPr>
        <w:t xml:space="preserve">in a </w:t>
      </w:r>
      <w:del w:id="148" w:author="Deon T. Benton" w:date="2018-11-27T14:42:00Z">
        <w:r w:rsidR="00E968B3" w:rsidDel="005037F4">
          <w:rPr>
            <w:rFonts w:ascii="Times New Roman" w:hAnsi="Times New Roman" w:cs="Times New Roman"/>
            <w:sz w:val="24"/>
            <w:szCs w:val="24"/>
          </w:rPr>
          <w:delText xml:space="preserve">potentially superexponential hypothesis </w:delText>
        </w:r>
      </w:del>
      <w:r w:rsidR="00E968B3" w:rsidRPr="00E968B3">
        <w:rPr>
          <w:rFonts w:ascii="Times New Roman" w:hAnsi="Times New Roman" w:cs="Times New Roman"/>
          <w:sz w:val="24"/>
          <w:szCs w:val="24"/>
        </w:rPr>
        <w:t>space</w:t>
      </w:r>
      <w:r w:rsidR="00E968B3">
        <w:rPr>
          <w:rFonts w:ascii="Times New Roman" w:hAnsi="Times New Roman" w:cs="Times New Roman"/>
          <w:sz w:val="24"/>
          <w:szCs w:val="24"/>
        </w:rPr>
        <w:t xml:space="preserve"> that consists of multiple competing causal hypotheses</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52409E">
        <w:rPr>
          <w:rFonts w:ascii="Times New Roman" w:hAnsi="Times New Roman" w:cs="Times New Roman"/>
          <w:sz w:val="24"/>
          <w:szCs w:val="24"/>
        </w:rPr>
        <w:t xml:space="preserve">Sobel &amp; Wellman, 2012).  </w:t>
      </w:r>
      <w:r>
        <w:rPr>
          <w:rFonts w:ascii="Times New Roman" w:hAnsi="Times New Roman" w:cs="Times New Roman"/>
          <w:sz w:val="24"/>
          <w:szCs w:val="24"/>
        </w:rPr>
        <w:t>These</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finding</w:t>
      </w:r>
      <w:r>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Pr="00E968B3">
        <w:rPr>
          <w:rFonts w:ascii="Times New Roman" w:hAnsi="Times New Roman" w:cs="Times New Roman"/>
          <w:sz w:val="24"/>
          <w:szCs w:val="24"/>
        </w:rPr>
        <w:t>ha</w:t>
      </w:r>
      <w:r>
        <w:rPr>
          <w:rFonts w:ascii="Times New Roman" w:hAnsi="Times New Roman" w:cs="Times New Roman"/>
          <w:sz w:val="24"/>
          <w:szCs w:val="24"/>
        </w:rPr>
        <w:t>ve</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been </w:t>
      </w:r>
      <w:r w:rsidR="0052409E">
        <w:rPr>
          <w:rFonts w:ascii="Times New Roman" w:hAnsi="Times New Roman" w:cs="Times New Roman"/>
          <w:sz w:val="24"/>
          <w:szCs w:val="24"/>
        </w:rPr>
        <w:t>argued to</w:t>
      </w:r>
      <w:r w:rsidR="00E968B3">
        <w:rPr>
          <w:rFonts w:ascii="Times New Roman" w:hAnsi="Times New Roman" w:cs="Times New Roman"/>
          <w:sz w:val="24"/>
          <w:szCs w:val="24"/>
        </w:rPr>
        <w:t xml:space="preserve"> challenge </w:t>
      </w:r>
      <w:r w:rsidR="0052409E">
        <w:rPr>
          <w:rFonts w:ascii="Times New Roman" w:hAnsi="Times New Roman" w:cs="Times New Roman"/>
          <w:sz w:val="24"/>
          <w:szCs w:val="24"/>
        </w:rPr>
        <w:t>certain rudimentary</w:t>
      </w:r>
      <w:r w:rsidR="00E968B3">
        <w:rPr>
          <w:rFonts w:ascii="Times New Roman" w:hAnsi="Times New Roman" w:cs="Times New Roman"/>
          <w:sz w:val="24"/>
          <w:szCs w:val="24"/>
        </w:rPr>
        <w:t xml:space="preserve"> associative </w:t>
      </w:r>
      <w:r w:rsidR="0052409E">
        <w:rPr>
          <w:rFonts w:ascii="Times New Roman" w:hAnsi="Times New Roman" w:cs="Times New Roman"/>
          <w:sz w:val="24"/>
          <w:szCs w:val="24"/>
        </w:rPr>
        <w:t xml:space="preserve">models such as the </w:t>
      </w:r>
      <w:r w:rsidR="00E968B3" w:rsidRPr="00E968B3">
        <w:rPr>
          <w:rFonts w:ascii="Times New Roman" w:hAnsi="Times New Roman" w:cs="Times New Roman"/>
          <w:sz w:val="24"/>
          <w:szCs w:val="24"/>
        </w:rPr>
        <w:t>Rescorla-Wagner model (</w:t>
      </w:r>
      <w:r w:rsidR="00F17559" w:rsidRPr="00E968B3">
        <w:rPr>
          <w:rFonts w:ascii="Times New Roman" w:hAnsi="Times New Roman" w:cs="Times New Roman"/>
          <w:sz w:val="24"/>
          <w:szCs w:val="24"/>
        </w:rPr>
        <w:t>henceforth, RW</w:t>
      </w:r>
      <w:r w:rsidR="00F17559">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Resorla &amp; Wagner, 1972) </w:t>
      </w:r>
      <w:r>
        <w:rPr>
          <w:rFonts w:ascii="Times New Roman" w:hAnsi="Times New Roman" w:cs="Times New Roman"/>
          <w:sz w:val="24"/>
          <w:szCs w:val="24"/>
        </w:rPr>
        <w:t>and certain</w:t>
      </w:r>
      <w:r w:rsidR="00940E42">
        <w:rPr>
          <w:rFonts w:ascii="Times New Roman" w:hAnsi="Times New Roman" w:cs="Times New Roman"/>
          <w:sz w:val="24"/>
          <w:szCs w:val="24"/>
        </w:rPr>
        <w:t xml:space="preserve"> </w:t>
      </w:r>
      <w:r w:rsidR="00E968B3" w:rsidRPr="00E968B3">
        <w:rPr>
          <w:rFonts w:ascii="Times New Roman" w:hAnsi="Times New Roman" w:cs="Times New Roman"/>
          <w:sz w:val="24"/>
          <w:szCs w:val="24"/>
        </w:rPr>
        <w:t>contingency models</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such as the Power PC model (e.g., Cheng, </w:t>
      </w:r>
      <w:r w:rsidR="00E968B3">
        <w:rPr>
          <w:rFonts w:ascii="Times New Roman" w:hAnsi="Times New Roman" w:cs="Times New Roman"/>
          <w:sz w:val="24"/>
          <w:szCs w:val="24"/>
        </w:rPr>
        <w:t xml:space="preserve">1997). </w:t>
      </w:r>
      <w:r>
        <w:rPr>
          <w:rFonts w:ascii="Times New Roman" w:hAnsi="Times New Roman" w:cs="Times New Roman"/>
          <w:sz w:val="24"/>
          <w:szCs w:val="24"/>
        </w:rPr>
        <w:t xml:space="preserve">These findings </w:t>
      </w:r>
      <w:r w:rsidR="00B56EE2">
        <w:rPr>
          <w:rFonts w:ascii="Times New Roman" w:hAnsi="Times New Roman" w:cs="Times New Roman"/>
          <w:sz w:val="24"/>
          <w:szCs w:val="24"/>
        </w:rPr>
        <w:t>challenge the RW model</w:t>
      </w:r>
      <w:r w:rsidR="00E968B3" w:rsidRPr="00E968B3">
        <w:rPr>
          <w:rFonts w:ascii="Times New Roman" w:hAnsi="Times New Roman" w:cs="Times New Roman"/>
          <w:sz w:val="24"/>
          <w:szCs w:val="24"/>
        </w:rPr>
        <w:t xml:space="preserve"> because </w:t>
      </w:r>
      <w:r w:rsidR="00F17559">
        <w:rPr>
          <w:rFonts w:ascii="Times New Roman" w:hAnsi="Times New Roman" w:cs="Times New Roman"/>
          <w:sz w:val="24"/>
          <w:szCs w:val="24"/>
        </w:rPr>
        <w:t>it</w:t>
      </w:r>
      <w:r w:rsidR="00E968B3">
        <w:rPr>
          <w:rFonts w:ascii="Times New Roman" w:hAnsi="Times New Roman" w:cs="Times New Roman"/>
          <w:sz w:val="24"/>
          <w:szCs w:val="24"/>
        </w:rPr>
        <w:t xml:space="preserve"> predicts that B should </w:t>
      </w:r>
      <w:r w:rsidR="00E968B3" w:rsidRPr="00E968B3">
        <w:rPr>
          <w:rFonts w:ascii="Times New Roman" w:hAnsi="Times New Roman" w:cs="Times New Roman"/>
          <w:sz w:val="24"/>
          <w:szCs w:val="24"/>
        </w:rPr>
        <w:t xml:space="preserve">be treated equivalently across the </w:t>
      </w:r>
      <w:r w:rsidR="00341569">
        <w:rPr>
          <w:rFonts w:ascii="Times New Roman" w:hAnsi="Times New Roman" w:cs="Times New Roman"/>
          <w:sz w:val="24"/>
          <w:szCs w:val="24"/>
        </w:rPr>
        <w:t>backwards blocking</w:t>
      </w:r>
      <w:r w:rsidR="00E968B3" w:rsidRPr="00E968B3">
        <w:rPr>
          <w:rFonts w:ascii="Times New Roman" w:hAnsi="Times New Roman" w:cs="Times New Roman"/>
          <w:sz w:val="24"/>
          <w:szCs w:val="24"/>
        </w:rPr>
        <w:t xml:space="preserve"> and IS conditions. T</w:t>
      </w:r>
      <w:r w:rsidR="008F3F92">
        <w:rPr>
          <w:rFonts w:ascii="Times New Roman" w:hAnsi="Times New Roman" w:cs="Times New Roman"/>
          <w:sz w:val="24"/>
          <w:szCs w:val="24"/>
        </w:rPr>
        <w:t>his is because</w:t>
      </w:r>
      <w:r w:rsidR="00E968B3">
        <w:rPr>
          <w:rFonts w:ascii="Times New Roman" w:hAnsi="Times New Roman" w:cs="Times New Roman"/>
          <w:sz w:val="24"/>
          <w:szCs w:val="24"/>
        </w:rPr>
        <w:t xml:space="preserve"> </w:t>
      </w:r>
      <w:r w:rsidR="00DE57DA">
        <w:rPr>
          <w:rFonts w:ascii="Times New Roman" w:hAnsi="Times New Roman" w:cs="Times New Roman"/>
          <w:sz w:val="24"/>
          <w:szCs w:val="24"/>
        </w:rPr>
        <w:t>this model only makes weighted</w:t>
      </w:r>
      <w:r w:rsidR="00E968B3" w:rsidRPr="00E968B3">
        <w:rPr>
          <w:rFonts w:ascii="Times New Roman" w:hAnsi="Times New Roman" w:cs="Times New Roman"/>
          <w:sz w:val="24"/>
          <w:szCs w:val="24"/>
        </w:rPr>
        <w:t xml:space="preserve"> adjustments to cues that are present</w:t>
      </w:r>
      <w:r w:rsidR="00A94B24">
        <w:rPr>
          <w:rFonts w:ascii="Times New Roman" w:hAnsi="Times New Roman" w:cs="Times New Roman"/>
          <w:sz w:val="24"/>
          <w:szCs w:val="24"/>
        </w:rPr>
        <w:t xml:space="preserve"> and not to cues that are absent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as is the case for</w:t>
      </w:r>
      <w:r w:rsidR="00E968B3">
        <w:rPr>
          <w:rFonts w:ascii="Times New Roman" w:hAnsi="Times New Roman" w:cs="Times New Roman"/>
          <w:sz w:val="24"/>
          <w:szCs w:val="24"/>
        </w:rPr>
        <w:t xml:space="preserve"> B during the "A" </w:t>
      </w:r>
      <w:r w:rsidR="00E968B3" w:rsidRPr="00E968B3">
        <w:rPr>
          <w:rFonts w:ascii="Times New Roman" w:hAnsi="Times New Roman" w:cs="Times New Roman"/>
          <w:sz w:val="24"/>
          <w:szCs w:val="24"/>
        </w:rPr>
        <w:t xml:space="preserve">phases in both the </w:t>
      </w:r>
      <w:r w:rsidR="00341569">
        <w:rPr>
          <w:rFonts w:ascii="Times New Roman" w:hAnsi="Times New Roman" w:cs="Times New Roman"/>
          <w:sz w:val="24"/>
          <w:szCs w:val="24"/>
        </w:rPr>
        <w:t>backwards blocking</w:t>
      </w:r>
      <w:r w:rsidR="00E968B3" w:rsidRPr="00E968B3">
        <w:rPr>
          <w:rFonts w:ascii="Times New Roman" w:hAnsi="Times New Roman" w:cs="Times New Roman"/>
          <w:sz w:val="24"/>
          <w:szCs w:val="24"/>
        </w:rPr>
        <w:t xml:space="preserve"> and IS conditions</w:t>
      </w:r>
      <w:r w:rsidR="008F3F92">
        <w:rPr>
          <w:rFonts w:ascii="Times New Roman" w:hAnsi="Times New Roman" w:cs="Times New Roman"/>
          <w:sz w:val="24"/>
          <w:szCs w:val="24"/>
        </w:rPr>
        <w:t xml:space="preserve">. </w:t>
      </w:r>
      <w:r w:rsidR="00067D8B">
        <w:rPr>
          <w:rFonts w:ascii="Times New Roman" w:hAnsi="Times New Roman" w:cs="Times New Roman"/>
          <w:sz w:val="24"/>
          <w:szCs w:val="24"/>
        </w:rPr>
        <w:t>In other words, g</w:t>
      </w:r>
      <w:r w:rsidR="00DA3BB4">
        <w:rPr>
          <w:rFonts w:ascii="Times New Roman" w:hAnsi="Times New Roman" w:cs="Times New Roman"/>
          <w:sz w:val="24"/>
          <w:szCs w:val="24"/>
        </w:rPr>
        <w:t>iven that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41569">
        <w:rPr>
          <w:rFonts w:ascii="Times New Roman" w:hAnsi="Times New Roman" w:cs="Times New Roman"/>
          <w:sz w:val="24"/>
          <w:szCs w:val="24"/>
        </w:rPr>
        <w:t>backwards blocking</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DA3BB4">
        <w:rPr>
          <w:rFonts w:ascii="Times New Roman" w:hAnsi="Times New Roman" w:cs="Times New Roman"/>
          <w:sz w:val="24"/>
          <w:szCs w:val="24"/>
        </w:rPr>
        <w:t xml:space="preserve"> RW model (Rescorla &amp; Wagner, 1972)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2203E0">
        <w:rPr>
          <w:rFonts w:ascii="Times New Roman" w:hAnsi="Times New Roman" w:cs="Times New Roman"/>
          <w:sz w:val="24"/>
          <w:szCs w:val="24"/>
        </w:rPr>
        <w:t>B</w:t>
      </w:r>
      <w:r w:rsidR="008F3F92" w:rsidRPr="00E968B3">
        <w:rPr>
          <w:rFonts w:ascii="Times New Roman" w:hAnsi="Times New Roman" w:cs="Times New Roman"/>
          <w:sz w:val="24"/>
          <w:szCs w:val="24"/>
        </w:rPr>
        <w:t xml:space="preserve"> and the blicket effect remains the </w:t>
      </w:r>
      <w:r w:rsidR="00335525">
        <w:rPr>
          <w:rFonts w:ascii="Times New Roman" w:hAnsi="Times New Roman" w:cs="Times New Roman"/>
          <w:sz w:val="24"/>
          <w:szCs w:val="24"/>
        </w:rPr>
        <w:t>same across the experimental trials in both conditions</w:t>
      </w:r>
      <w:r w:rsidR="00E968B3" w:rsidRPr="00E968B3">
        <w:rPr>
          <w:rFonts w:ascii="Times New Roman" w:hAnsi="Times New Roman" w:cs="Times New Roman"/>
          <w:sz w:val="24"/>
          <w:szCs w:val="24"/>
        </w:rPr>
        <w:t xml:space="preserve">. </w:t>
      </w:r>
    </w:p>
    <w:p w14:paraId="29C41D40" w14:textId="7FE6E3CE" w:rsidR="00A07F33" w:rsidRPr="00AD4EDA" w:rsidRDefault="00DE4541" w:rsidP="00AD4E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reason this finding </w:t>
      </w:r>
      <w:r w:rsidR="00687402">
        <w:rPr>
          <w:rFonts w:ascii="Times New Roman" w:hAnsi="Times New Roman" w:cs="Times New Roman"/>
          <w:sz w:val="24"/>
          <w:szCs w:val="24"/>
        </w:rPr>
        <w:t xml:space="preserve">challenges </w:t>
      </w:r>
      <w:r>
        <w:rPr>
          <w:rFonts w:ascii="Times New Roman" w:hAnsi="Times New Roman" w:cs="Times New Roman"/>
          <w:sz w:val="24"/>
          <w:szCs w:val="24"/>
        </w:rPr>
        <w:t>both</w:t>
      </w:r>
      <w:r w:rsidR="00E968B3">
        <w:rPr>
          <w:rFonts w:ascii="Times New Roman" w:hAnsi="Times New Roman" w:cs="Times New Roman"/>
          <w:sz w:val="24"/>
          <w:szCs w:val="24"/>
        </w:rPr>
        <w:t xml:space="preserve"> associative and </w:t>
      </w:r>
      <w:r w:rsidRPr="00E968B3">
        <w:rPr>
          <w:rFonts w:ascii="Times New Roman" w:hAnsi="Times New Roman" w:cs="Times New Roman"/>
          <w:sz w:val="24"/>
          <w:szCs w:val="24"/>
        </w:rPr>
        <w:t>contingency</w:t>
      </w:r>
      <w:r w:rsidR="00E968B3" w:rsidRPr="00E968B3">
        <w:rPr>
          <w:rFonts w:ascii="Times New Roman" w:hAnsi="Times New Roman" w:cs="Times New Roman"/>
          <w:sz w:val="24"/>
          <w:szCs w:val="24"/>
        </w:rPr>
        <w:t xml:space="preserve"> model</w:t>
      </w:r>
      <w:r w:rsidR="00F17559">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687402">
        <w:rPr>
          <w:rFonts w:ascii="Times New Roman" w:hAnsi="Times New Roman" w:cs="Times New Roman"/>
          <w:sz w:val="24"/>
          <w:szCs w:val="24"/>
        </w:rPr>
        <w:t xml:space="preserve">is </w:t>
      </w:r>
      <w:r w:rsidR="00E968B3" w:rsidRPr="00E968B3">
        <w:rPr>
          <w:rFonts w:ascii="Times New Roman" w:hAnsi="Times New Roman" w:cs="Times New Roman"/>
          <w:sz w:val="24"/>
          <w:szCs w:val="24"/>
        </w:rPr>
        <w:t xml:space="preserve">because </w:t>
      </w:r>
      <w:r w:rsidR="00F17559">
        <w:rPr>
          <w:rFonts w:ascii="Times New Roman" w:hAnsi="Times New Roman" w:cs="Times New Roman"/>
          <w:sz w:val="24"/>
          <w:szCs w:val="24"/>
        </w:rPr>
        <w:t>they</w:t>
      </w:r>
      <w:r w:rsidR="00E968B3" w:rsidRPr="00E968B3">
        <w:rPr>
          <w:rFonts w:ascii="Times New Roman" w:hAnsi="Times New Roman" w:cs="Times New Roman"/>
          <w:sz w:val="24"/>
          <w:szCs w:val="24"/>
        </w:rPr>
        <w:t xml:space="preserve"> require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F17559">
        <w:rPr>
          <w:rFonts w:ascii="Times New Roman" w:hAnsi="Times New Roman" w:cs="Times New Roman"/>
          <w:sz w:val="24"/>
          <w:szCs w:val="24"/>
        </w:rPr>
        <w:t xml:space="preserve">, </w:t>
      </w:r>
      <w:r w:rsidR="005D3E5A">
        <w:rPr>
          <w:rFonts w:ascii="Times New Roman" w:hAnsi="Times New Roman" w:cs="Times New Roman"/>
          <w:sz w:val="24"/>
          <w:szCs w:val="24"/>
        </w:rPr>
        <w:t>in</w:t>
      </w:r>
      <w:r w:rsidR="00E968B3" w:rsidRPr="00E968B3">
        <w:rPr>
          <w:rFonts w:ascii="Times New Roman" w:hAnsi="Times New Roman" w:cs="Times New Roman"/>
          <w:sz w:val="24"/>
          <w:szCs w:val="24"/>
        </w:rPr>
        <w:t xml:space="preserve"> contrast to the relatively small numb</w:t>
      </w:r>
      <w:r w:rsidR="00E968B3">
        <w:rPr>
          <w:rFonts w:ascii="Times New Roman" w:hAnsi="Times New Roman" w:cs="Times New Roman"/>
          <w:sz w:val="24"/>
          <w:szCs w:val="24"/>
        </w:rPr>
        <w:t xml:space="preserve">er of learning trials that the </w:t>
      </w:r>
      <w:r w:rsidR="00E968B3" w:rsidRPr="00E968B3">
        <w:rPr>
          <w:rFonts w:ascii="Times New Roman" w:hAnsi="Times New Roman" w:cs="Times New Roman"/>
          <w:sz w:val="24"/>
          <w:szCs w:val="24"/>
        </w:rPr>
        <w:t>children</w:t>
      </w:r>
      <w:r w:rsidR="00BF1C56">
        <w:rPr>
          <w:rFonts w:ascii="Times New Roman" w:hAnsi="Times New Roman" w:cs="Times New Roman"/>
          <w:sz w:val="24"/>
          <w:szCs w:val="24"/>
        </w:rPr>
        <w:t xml:space="preserve"> and adults</w:t>
      </w:r>
      <w:r w:rsidR="00E968B3" w:rsidRPr="00E968B3">
        <w:rPr>
          <w:rFonts w:ascii="Times New Roman" w:hAnsi="Times New Roman" w:cs="Times New Roman"/>
          <w:sz w:val="24"/>
          <w:szCs w:val="24"/>
        </w:rPr>
        <w:t xml:space="preserve"> required in Sobel et al.'s (2004)</w:t>
      </w:r>
      <w:r w:rsidR="00BF1C56">
        <w:rPr>
          <w:rFonts w:ascii="Times New Roman" w:hAnsi="Times New Roman" w:cs="Times New Roman"/>
          <w:sz w:val="24"/>
          <w:szCs w:val="24"/>
        </w:rPr>
        <w:t xml:space="preserve"> and Griffiths et al.’s (2011)</w:t>
      </w:r>
      <w:r w:rsidR="00E968B3" w:rsidRPr="00E968B3">
        <w:rPr>
          <w:rFonts w:ascii="Times New Roman" w:hAnsi="Times New Roman" w:cs="Times New Roman"/>
          <w:sz w:val="24"/>
          <w:szCs w:val="24"/>
        </w:rPr>
        <w:t xml:space="preserve"> </w:t>
      </w:r>
      <w:r w:rsidR="00BF1C56" w:rsidRPr="00E968B3">
        <w:rPr>
          <w:rFonts w:ascii="Times New Roman" w:hAnsi="Times New Roman" w:cs="Times New Roman"/>
          <w:sz w:val="24"/>
          <w:szCs w:val="24"/>
        </w:rPr>
        <w:t>stud</w:t>
      </w:r>
      <w:r w:rsidR="00BF1C56">
        <w:rPr>
          <w:rFonts w:ascii="Times New Roman" w:hAnsi="Times New Roman" w:cs="Times New Roman"/>
          <w:sz w:val="24"/>
          <w:szCs w:val="24"/>
        </w:rPr>
        <w:t>ies</w:t>
      </w:r>
      <w:r w:rsidR="00E968B3">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del w:id="149" w:author="Deon T. Benton" w:date="2018-11-27T11:48:00Z">
        <w:r w:rsidR="00341569" w:rsidDel="00D23381">
          <w:rPr>
            <w:rFonts w:ascii="Times New Roman" w:hAnsi="Times New Roman" w:cs="Times New Roman"/>
            <w:sz w:val="24"/>
            <w:szCs w:val="24"/>
          </w:rPr>
          <w:delText>backwards blocking</w:delText>
        </w:r>
      </w:del>
      <w:ins w:id="150" w:author="Deon T. Benton" w:date="2018-11-27T11:48:00Z">
        <w:r w:rsidR="00D23381">
          <w:rPr>
            <w:rFonts w:ascii="Times New Roman" w:hAnsi="Times New Roman" w:cs="Times New Roman"/>
            <w:sz w:val="24"/>
            <w:szCs w:val="24"/>
          </w:rPr>
          <w:t>BB</w:t>
        </w:r>
      </w:ins>
      <w:r w:rsidR="00687402">
        <w:rPr>
          <w:rFonts w:ascii="Times New Roman" w:hAnsi="Times New Roman" w:cs="Times New Roman"/>
          <w:sz w:val="24"/>
          <w:szCs w:val="24"/>
        </w:rPr>
        <w:t xml:space="preserve"> and IS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w:t>
      </w:r>
      <w:r w:rsidR="00687402">
        <w:rPr>
          <w:rFonts w:ascii="Times New Roman" w:hAnsi="Times New Roman" w:cs="Times New Roman"/>
          <w:sz w:val="24"/>
          <w:szCs w:val="24"/>
        </w:rPr>
        <w:lastRenderedPageBreak/>
        <w:t xml:space="preserve">challenge </w:t>
      </w:r>
      <w:r w:rsidR="005D3E5A">
        <w:rPr>
          <w:rFonts w:ascii="Times New Roman" w:hAnsi="Times New Roman" w:cs="Times New Roman"/>
          <w:sz w:val="24"/>
          <w:szCs w:val="24"/>
        </w:rPr>
        <w:t>b</w:t>
      </w:r>
      <w:r w:rsidR="00E968B3">
        <w:rPr>
          <w:rFonts w:ascii="Times New Roman" w:hAnsi="Times New Roman" w:cs="Times New Roman"/>
          <w:sz w:val="24"/>
          <w:szCs w:val="24"/>
        </w:rPr>
        <w:t xml:space="preserve">oth </w:t>
      </w:r>
      <w:r w:rsidR="00E968B3" w:rsidRPr="00E968B3">
        <w:rPr>
          <w:rFonts w:ascii="Times New Roman" w:hAnsi="Times New Roman" w:cs="Times New Roman"/>
          <w:sz w:val="24"/>
          <w:szCs w:val="24"/>
        </w:rPr>
        <w:t>ass</w:t>
      </w:r>
      <w:r w:rsidR="00E968B3">
        <w:rPr>
          <w:rFonts w:ascii="Times New Roman" w:hAnsi="Times New Roman" w:cs="Times New Roman"/>
          <w:sz w:val="24"/>
          <w:szCs w:val="24"/>
        </w:rPr>
        <w:t>ociative models</w:t>
      </w:r>
      <w:r w:rsidR="003A05CE">
        <w:rPr>
          <w:rFonts w:ascii="Times New Roman" w:hAnsi="Times New Roman" w:cs="Times New Roman"/>
          <w:sz w:val="24"/>
          <w:szCs w:val="24"/>
        </w:rPr>
        <w:t xml:space="preserve"> </w:t>
      </w:r>
      <w:r w:rsidR="00E968B3" w:rsidRPr="00E968B3">
        <w:rPr>
          <w:rFonts w:ascii="Times New Roman" w:hAnsi="Times New Roman" w:cs="Times New Roman"/>
          <w:sz w:val="24"/>
          <w:szCs w:val="24"/>
        </w:rPr>
        <w:t>and contingency models</w:t>
      </w:r>
      <w:r w:rsidR="003A05CE">
        <w:rPr>
          <w:rFonts w:ascii="Times New Roman" w:hAnsi="Times New Roman" w:cs="Times New Roman"/>
          <w:sz w:val="24"/>
          <w:szCs w:val="24"/>
        </w:rPr>
        <w:t xml:space="preserve">—including the </w:t>
      </w:r>
      <w:r w:rsidR="00687402">
        <w:rPr>
          <w:rFonts w:ascii="Times New Roman" w:hAnsi="Times New Roman" w:cs="Times New Roman"/>
          <w:sz w:val="24"/>
          <w:szCs w:val="24"/>
        </w:rPr>
        <w:t>associative models of</w:t>
      </w:r>
      <w:r w:rsidR="003A05CE" w:rsidRPr="00E968B3">
        <w:rPr>
          <w:rFonts w:ascii="Times New Roman" w:hAnsi="Times New Roman" w:cs="Times New Roman"/>
          <w:sz w:val="24"/>
          <w:szCs w:val="24"/>
        </w:rPr>
        <w:t xml:space="preserve"> Van Hamme and Wasserman (1994</w:t>
      </w:r>
      <w:r w:rsidR="00687402">
        <w:rPr>
          <w:rFonts w:ascii="Times New Roman" w:hAnsi="Times New Roman" w:cs="Times New Roman"/>
          <w:sz w:val="24"/>
          <w:szCs w:val="24"/>
        </w:rPr>
        <w:t>) and</w:t>
      </w:r>
      <w:r w:rsidR="003A05CE" w:rsidRPr="00E968B3">
        <w:rPr>
          <w:rFonts w:ascii="Times New Roman" w:hAnsi="Times New Roman" w:cs="Times New Roman"/>
          <w:sz w:val="24"/>
          <w:szCs w:val="24"/>
        </w:rPr>
        <w:t xml:space="preserve"> Dickinson and Burke (1996),</w:t>
      </w:r>
      <w:r w:rsidR="003A05CE">
        <w:rPr>
          <w:rFonts w:ascii="Times New Roman" w:hAnsi="Times New Roman" w:cs="Times New Roman"/>
          <w:sz w:val="24"/>
          <w:szCs w:val="24"/>
        </w:rPr>
        <w:t xml:space="preserve"> and the contingency model of Cheng (1997), all of</w:t>
      </w:r>
      <w:r w:rsidR="003A05CE" w:rsidRPr="00E968B3">
        <w:rPr>
          <w:rFonts w:ascii="Times New Roman" w:hAnsi="Times New Roman" w:cs="Times New Roman"/>
          <w:sz w:val="24"/>
          <w:szCs w:val="24"/>
        </w:rPr>
        <w:t xml:space="preserve"> which can account for </w:t>
      </w:r>
      <w:r w:rsidR="00341569">
        <w:rPr>
          <w:rFonts w:ascii="Times New Roman" w:hAnsi="Times New Roman" w:cs="Times New Roman"/>
          <w:sz w:val="24"/>
          <w:szCs w:val="24"/>
        </w:rPr>
        <w:t>backwards blocking</w:t>
      </w:r>
      <w:r w:rsidR="003A05CE" w:rsidRPr="00E968B3">
        <w:rPr>
          <w:rFonts w:ascii="Times New Roman" w:hAnsi="Times New Roman" w:cs="Times New Roman"/>
          <w:sz w:val="24"/>
          <w:szCs w:val="24"/>
        </w:rPr>
        <w:t xml:space="preserve"> and IS</w:t>
      </w:r>
      <w:r w:rsidR="003A05CE">
        <w:rPr>
          <w:rFonts w:ascii="Times New Roman" w:hAnsi="Times New Roman" w:cs="Times New Roman"/>
          <w:sz w:val="24"/>
          <w:szCs w:val="24"/>
        </w:rPr>
        <w:t>—</w:t>
      </w:r>
      <w:r w:rsidR="00E968B3" w:rsidRPr="00E968B3">
        <w:rPr>
          <w:rFonts w:ascii="Times New Roman" w:hAnsi="Times New Roman" w:cs="Times New Roman"/>
          <w:sz w:val="24"/>
          <w:szCs w:val="24"/>
        </w:rPr>
        <w:t>do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r w:rsidR="006F260C">
        <w:rPr>
          <w:rFonts w:ascii="Times New Roman" w:hAnsi="Times New Roman" w:cs="Times New Roman"/>
          <w:sz w:val="24"/>
          <w:szCs w:val="24"/>
        </w:rPr>
        <w:t>th</w:t>
      </w:r>
      <w:r w:rsidR="00E327B9">
        <w:rPr>
          <w:rFonts w:ascii="Times New Roman" w:hAnsi="Times New Roman" w:cs="Times New Roman"/>
          <w:sz w:val="24"/>
          <w:szCs w:val="24"/>
        </w:rPr>
        <w:t>ereby</w:t>
      </w:r>
      <w:r w:rsidR="00E968B3" w:rsidRPr="00E968B3">
        <w:rPr>
          <w:rFonts w:ascii="Times New Roman" w:hAnsi="Times New Roman" w:cs="Times New Roman"/>
          <w:sz w:val="24"/>
          <w:szCs w:val="24"/>
        </w:rPr>
        <w:t xml:space="preserve"> have no way to account for the findings that children</w:t>
      </w:r>
      <w:r w:rsidR="00BA5CB7">
        <w:rPr>
          <w:rFonts w:ascii="Times New Roman" w:hAnsi="Times New Roman" w:cs="Times New Roman"/>
          <w:sz w:val="24"/>
          <w:szCs w:val="24"/>
        </w:rPr>
        <w:t xml:space="preserve"> (e.g., </w:t>
      </w:r>
      <w:r w:rsidR="00687402">
        <w:rPr>
          <w:rFonts w:ascii="Times New Roman" w:hAnsi="Times New Roman" w:cs="Times New Roman"/>
          <w:sz w:val="24"/>
          <w:szCs w:val="24"/>
        </w:rPr>
        <w:t xml:space="preserve">Bonawitz &amp; Lombrozo, 2012; </w:t>
      </w:r>
      <w:r w:rsidR="00BA5CB7">
        <w:rPr>
          <w:rFonts w:ascii="Times New Roman" w:hAnsi="Times New Roman" w:cs="Times New Roman"/>
          <w:sz w:val="24"/>
          <w:szCs w:val="24"/>
        </w:rPr>
        <w:t xml:space="preserve">Sobel &amp; Munro, 2006; Sobel et al., 2004) and adults (e.g., Griffiths, Sobel, &amp; Tenenbaum, 2011) </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incorporate</w:t>
      </w:r>
      <w:r w:rsidR="00BA5CB7">
        <w:rPr>
          <w:rFonts w:ascii="Times New Roman" w:hAnsi="Times New Roman" w:cs="Times New Roman"/>
          <w:sz w:val="24"/>
          <w:szCs w:val="24"/>
        </w:rPr>
        <w:t xml:space="preserve"> base rates</w:t>
      </w:r>
      <w:r w:rsidR="00E968B3">
        <w:rPr>
          <w:rFonts w:ascii="Times New Roman" w:hAnsi="Times New Roman" w:cs="Times New Roman"/>
          <w:sz w:val="24"/>
          <w:szCs w:val="24"/>
        </w:rPr>
        <w:t xml:space="preserve"> into their causal </w:t>
      </w:r>
      <w:r w:rsidR="00E968B3" w:rsidRPr="00E968B3">
        <w:rPr>
          <w:rFonts w:ascii="Times New Roman" w:hAnsi="Times New Roman" w:cs="Times New Roman"/>
          <w:sz w:val="24"/>
          <w:szCs w:val="24"/>
        </w:rPr>
        <w:t>decisions.</w:t>
      </w:r>
    </w:p>
    <w:p w14:paraId="63A2FA16" w14:textId="6BC6B8F5" w:rsidR="00A07F33" w:rsidRDefault="00A07F33" w:rsidP="00A07F33">
      <w:pPr>
        <w:spacing w:line="480" w:lineRule="auto"/>
        <w:ind w:firstLine="720"/>
        <w:contextualSpacing/>
        <w:rPr>
          <w:rFonts w:ascii="Times New Roman" w:hAnsi="Times New Roman" w:cs="Times New Roman"/>
          <w:sz w:val="24"/>
          <w:szCs w:val="24"/>
        </w:rPr>
      </w:pPr>
      <w:r w:rsidRPr="00A07F33">
        <w:rPr>
          <w:rFonts w:ascii="Times New Roman" w:hAnsi="Times New Roman" w:cs="Times New Roman"/>
          <w:sz w:val="24"/>
          <w:szCs w:val="24"/>
        </w:rPr>
        <w:t xml:space="preserve">Despite </w:t>
      </w:r>
      <w:r w:rsidR="00BF1C56">
        <w:rPr>
          <w:rFonts w:ascii="Times New Roman" w:hAnsi="Times New Roman" w:cs="Times New Roman"/>
          <w:sz w:val="24"/>
          <w:szCs w:val="24"/>
        </w:rPr>
        <w:t xml:space="preserve">these findings, open questions remain about whether, and to what extent, humans engage in </w:t>
      </w:r>
      <w:r w:rsidR="00341569">
        <w:rPr>
          <w:rFonts w:ascii="Times New Roman" w:hAnsi="Times New Roman" w:cs="Times New Roman"/>
          <w:sz w:val="24"/>
          <w:szCs w:val="24"/>
        </w:rPr>
        <w:t>backwards blocking</w:t>
      </w:r>
      <w:r w:rsidR="00BF1C56">
        <w:rPr>
          <w:rFonts w:ascii="Times New Roman" w:hAnsi="Times New Roman" w:cs="Times New Roman"/>
          <w:sz w:val="24"/>
          <w:szCs w:val="24"/>
        </w:rPr>
        <w:t xml:space="preserve"> reasoning. </w:t>
      </w:r>
      <w:r w:rsidR="00825C40">
        <w:rPr>
          <w:rFonts w:ascii="Times New Roman" w:hAnsi="Times New Roman" w:cs="Times New Roman"/>
          <w:sz w:val="24"/>
          <w:szCs w:val="24"/>
        </w:rPr>
        <w:t xml:space="preserve">This is because the </w:t>
      </w:r>
      <w:r w:rsidR="00825C40" w:rsidRPr="00A07F33">
        <w:rPr>
          <w:rFonts w:ascii="Times New Roman" w:hAnsi="Times New Roman" w:cs="Times New Roman"/>
          <w:sz w:val="24"/>
          <w:szCs w:val="24"/>
        </w:rPr>
        <w:t xml:space="preserve">conclusion that children in Sobel et al. (2004) engaged in </w:t>
      </w:r>
      <w:r w:rsidR="00341569">
        <w:rPr>
          <w:rFonts w:ascii="Times New Roman" w:hAnsi="Times New Roman" w:cs="Times New Roman"/>
          <w:sz w:val="24"/>
          <w:szCs w:val="24"/>
        </w:rPr>
        <w:t>backwards blocking</w:t>
      </w:r>
      <w:r w:rsidR="00825C40" w:rsidRPr="00A07F33">
        <w:rPr>
          <w:rFonts w:ascii="Times New Roman" w:hAnsi="Times New Roman" w:cs="Times New Roman"/>
          <w:sz w:val="24"/>
          <w:szCs w:val="24"/>
        </w:rPr>
        <w:t xml:space="preserve"> rea</w:t>
      </w:r>
      <w:r w:rsidR="00825C40">
        <w:rPr>
          <w:rFonts w:ascii="Times New Roman" w:hAnsi="Times New Roman" w:cs="Times New Roman"/>
          <w:sz w:val="24"/>
          <w:szCs w:val="24"/>
        </w:rPr>
        <w:t>soning</w:t>
      </w:r>
      <w:r w:rsidR="007B6B9F">
        <w:rPr>
          <w:rFonts w:ascii="Times New Roman" w:hAnsi="Times New Roman" w:cs="Times New Roman"/>
          <w:sz w:val="24"/>
          <w:szCs w:val="24"/>
        </w:rPr>
        <w:t>, for example,</w:t>
      </w:r>
      <w:r w:rsidR="00825C40">
        <w:rPr>
          <w:rFonts w:ascii="Times New Roman" w:hAnsi="Times New Roman" w:cs="Times New Roman"/>
          <w:sz w:val="24"/>
          <w:szCs w:val="24"/>
        </w:rPr>
        <w:t xml:space="preserve"> was based on a comparison of </w:t>
      </w:r>
      <w:r w:rsidR="00825C40" w:rsidRPr="00A07F33">
        <w:rPr>
          <w:rFonts w:ascii="Times New Roman" w:hAnsi="Times New Roman" w:cs="Times New Roman"/>
          <w:sz w:val="24"/>
          <w:szCs w:val="24"/>
        </w:rPr>
        <w:t xml:space="preserve">the proportion of children who chose B in the </w:t>
      </w:r>
      <w:r w:rsidR="00341569">
        <w:rPr>
          <w:rFonts w:ascii="Times New Roman" w:hAnsi="Times New Roman" w:cs="Times New Roman"/>
          <w:sz w:val="24"/>
          <w:szCs w:val="24"/>
        </w:rPr>
        <w:t>backwards blocking</w:t>
      </w:r>
      <w:r w:rsidR="00825C40" w:rsidRPr="00A07F33">
        <w:rPr>
          <w:rFonts w:ascii="Times New Roman" w:hAnsi="Times New Roman" w:cs="Times New Roman"/>
          <w:sz w:val="24"/>
          <w:szCs w:val="24"/>
        </w:rPr>
        <w:t xml:space="preserve"> condition to the proport</w:t>
      </w:r>
      <w:r w:rsidR="00825C40">
        <w:rPr>
          <w:rFonts w:ascii="Times New Roman" w:hAnsi="Times New Roman" w:cs="Times New Roman"/>
          <w:sz w:val="24"/>
          <w:szCs w:val="24"/>
        </w:rPr>
        <w:t xml:space="preserve">ion of children who </w:t>
      </w:r>
      <w:r w:rsidR="00825C40" w:rsidRPr="00A07F33">
        <w:rPr>
          <w:rFonts w:ascii="Times New Roman" w:hAnsi="Times New Roman" w:cs="Times New Roman"/>
          <w:sz w:val="24"/>
          <w:szCs w:val="24"/>
        </w:rPr>
        <w:t>chose B in the IS condition</w:t>
      </w:r>
      <w:r w:rsidRPr="00A07F33">
        <w:rPr>
          <w:rFonts w:ascii="Times New Roman" w:hAnsi="Times New Roman" w:cs="Times New Roman"/>
          <w:sz w:val="24"/>
          <w:szCs w:val="24"/>
        </w:rPr>
        <w:t xml:space="preserve">. </w:t>
      </w:r>
      <w:r w:rsidR="00F17559">
        <w:rPr>
          <w:rFonts w:ascii="Times New Roman" w:hAnsi="Times New Roman" w:cs="Times New Roman"/>
          <w:sz w:val="24"/>
          <w:szCs w:val="24"/>
        </w:rPr>
        <w:t xml:space="preserve">This lead to the conclusion that </w:t>
      </w:r>
      <w:r w:rsidRPr="00A07F33">
        <w:rPr>
          <w:rFonts w:ascii="Times New Roman" w:hAnsi="Times New Roman" w:cs="Times New Roman"/>
          <w:sz w:val="24"/>
          <w:szCs w:val="24"/>
        </w:rPr>
        <w:t>children en</w:t>
      </w:r>
      <w:r>
        <w:rPr>
          <w:rFonts w:ascii="Times New Roman" w:hAnsi="Times New Roman" w:cs="Times New Roman"/>
          <w:sz w:val="24"/>
          <w:szCs w:val="24"/>
        </w:rPr>
        <w:t xml:space="preserve">gaged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A623B3">
        <w:rPr>
          <w:rFonts w:ascii="Times New Roman" w:hAnsi="Times New Roman" w:cs="Times New Roman"/>
          <w:sz w:val="24"/>
          <w:szCs w:val="24"/>
        </w:rPr>
        <w:t>if</w:t>
      </w:r>
      <w:r w:rsidRPr="00A07F33">
        <w:rPr>
          <w:rFonts w:ascii="Times New Roman" w:hAnsi="Times New Roman" w:cs="Times New Roman"/>
          <w:sz w:val="24"/>
          <w:szCs w:val="24"/>
        </w:rPr>
        <w:t xml:space="preserve"> fewer of them chose B as a cause in the </w:t>
      </w:r>
      <w:r w:rsidR="00341569">
        <w:rPr>
          <w:rFonts w:ascii="Times New Roman" w:hAnsi="Times New Roman" w:cs="Times New Roman"/>
          <w:sz w:val="24"/>
          <w:szCs w:val="24"/>
        </w:rPr>
        <w:t>backwards blocking</w:t>
      </w:r>
      <w:r w:rsidRPr="00A07F33">
        <w:rPr>
          <w:rFonts w:ascii="Times New Roman" w:hAnsi="Times New Roman" w:cs="Times New Roman"/>
          <w:sz w:val="24"/>
          <w:szCs w:val="24"/>
        </w:rPr>
        <w:t xml:space="preserve"> condit</w:t>
      </w:r>
      <w:r>
        <w:rPr>
          <w:rFonts w:ascii="Times New Roman" w:hAnsi="Times New Roman" w:cs="Times New Roman"/>
          <w:sz w:val="24"/>
          <w:szCs w:val="24"/>
        </w:rPr>
        <w:t>ion than in the IS condition</w:t>
      </w:r>
      <w:r w:rsidR="00825C40">
        <w:rPr>
          <w:rFonts w:ascii="Times New Roman" w:hAnsi="Times New Roman" w:cs="Times New Roman"/>
          <w:sz w:val="24"/>
          <w:szCs w:val="24"/>
        </w:rPr>
        <w:t>.</w:t>
      </w:r>
      <w:r>
        <w:rPr>
          <w:rFonts w:ascii="Times New Roman" w:hAnsi="Times New Roman" w:cs="Times New Roman"/>
          <w:sz w:val="24"/>
          <w:szCs w:val="24"/>
        </w:rPr>
        <w:t xml:space="preserve"> </w:t>
      </w:r>
      <w:r w:rsidR="00A623B3">
        <w:rPr>
          <w:rFonts w:ascii="Times New Roman" w:hAnsi="Times New Roman" w:cs="Times New Roman"/>
          <w:sz w:val="24"/>
          <w:szCs w:val="24"/>
        </w:rPr>
        <w:t xml:space="preserve">That more children chose B as </w:t>
      </w:r>
      <w:r w:rsidR="006272FD">
        <w:rPr>
          <w:rFonts w:ascii="Times New Roman" w:hAnsi="Times New Roman" w:cs="Times New Roman"/>
          <w:sz w:val="24"/>
          <w:szCs w:val="24"/>
        </w:rPr>
        <w:t>the</w:t>
      </w:r>
      <w:r w:rsidR="00A623B3">
        <w:rPr>
          <w:rFonts w:ascii="Times New Roman" w:hAnsi="Times New Roman" w:cs="Times New Roman"/>
          <w:sz w:val="24"/>
          <w:szCs w:val="24"/>
        </w:rPr>
        <w:t xml:space="preserve"> cause in the IS condition than in the </w:t>
      </w:r>
      <w:r w:rsidR="00341569">
        <w:rPr>
          <w:rFonts w:ascii="Times New Roman" w:hAnsi="Times New Roman" w:cs="Times New Roman"/>
          <w:sz w:val="24"/>
          <w:szCs w:val="24"/>
        </w:rPr>
        <w:t>backwards blocking</w:t>
      </w:r>
      <w:r w:rsidR="00A623B3">
        <w:rPr>
          <w:rFonts w:ascii="Times New Roman" w:hAnsi="Times New Roman" w:cs="Times New Roman"/>
          <w:sz w:val="24"/>
          <w:szCs w:val="24"/>
        </w:rPr>
        <w:t xml:space="preserve"> condition</w:t>
      </w:r>
      <w:r w:rsidR="00825C40">
        <w:rPr>
          <w:rFonts w:ascii="Times New Roman" w:hAnsi="Times New Roman" w:cs="Times New Roman"/>
          <w:sz w:val="24"/>
          <w:szCs w:val="24"/>
        </w:rPr>
        <w:t>, for example,</w:t>
      </w:r>
      <w:r w:rsidR="00A623B3">
        <w:rPr>
          <w:rFonts w:ascii="Times New Roman" w:hAnsi="Times New Roman" w:cs="Times New Roman"/>
          <w:sz w:val="24"/>
          <w:szCs w:val="24"/>
        </w:rPr>
        <w:t xml:space="preserve"> </w:t>
      </w:r>
      <w:r w:rsidR="00F17559">
        <w:rPr>
          <w:rFonts w:ascii="Times New Roman" w:hAnsi="Times New Roman" w:cs="Times New Roman"/>
          <w:sz w:val="24"/>
          <w:szCs w:val="24"/>
        </w:rPr>
        <w:t xml:space="preserve">is consistent with this idea </w:t>
      </w:r>
      <w:r w:rsidRPr="00A07F33">
        <w:rPr>
          <w:rFonts w:ascii="Times New Roman" w:hAnsi="Times New Roman" w:cs="Times New Roman"/>
          <w:sz w:val="24"/>
          <w:szCs w:val="24"/>
        </w:rPr>
        <w:t>because</w:t>
      </w:r>
      <w:r w:rsidR="006272FD">
        <w:rPr>
          <w:rFonts w:ascii="Times New Roman" w:hAnsi="Times New Roman" w:cs="Times New Roman"/>
          <w:sz w:val="24"/>
          <w:szCs w:val="24"/>
        </w:rPr>
        <w:t xml:space="preserve"> A is shown to be a cause in the </w:t>
      </w:r>
      <w:r w:rsidR="00341569">
        <w:rPr>
          <w:rFonts w:ascii="Times New Roman" w:hAnsi="Times New Roman" w:cs="Times New Roman"/>
          <w:sz w:val="24"/>
          <w:szCs w:val="24"/>
        </w:rPr>
        <w:t>backwards blocking</w:t>
      </w:r>
      <w:r w:rsidR="00AF5994">
        <w:rPr>
          <w:rFonts w:ascii="Times New Roman" w:hAnsi="Times New Roman" w:cs="Times New Roman"/>
          <w:sz w:val="24"/>
          <w:szCs w:val="24"/>
        </w:rPr>
        <w:t xml:space="preserve"> but not in the IS condition</w:t>
      </w:r>
      <w:r w:rsidR="008E611E">
        <w:rPr>
          <w:rFonts w:ascii="Times New Roman" w:hAnsi="Times New Roman" w:cs="Times New Roman"/>
          <w:sz w:val="24"/>
          <w:szCs w:val="24"/>
        </w:rPr>
        <w:t xml:space="preserve">. </w:t>
      </w:r>
      <w:r w:rsidR="00784CD8">
        <w:rPr>
          <w:rFonts w:ascii="Times New Roman" w:hAnsi="Times New Roman" w:cs="Times New Roman"/>
          <w:sz w:val="24"/>
          <w:szCs w:val="24"/>
        </w:rPr>
        <w:t xml:space="preserve">Likewise, it is consistent </w:t>
      </w:r>
      <w:r w:rsidR="006272FD">
        <w:rPr>
          <w:rFonts w:ascii="Times New Roman" w:hAnsi="Times New Roman" w:cs="Times New Roman"/>
          <w:sz w:val="24"/>
          <w:szCs w:val="24"/>
        </w:rPr>
        <w:t xml:space="preserve">if children </w:t>
      </w:r>
      <w:r>
        <w:rPr>
          <w:rFonts w:ascii="Times New Roman" w:hAnsi="Times New Roman" w:cs="Times New Roman"/>
          <w:sz w:val="24"/>
          <w:szCs w:val="24"/>
        </w:rPr>
        <w:t xml:space="preserve">believed </w:t>
      </w:r>
      <w:r w:rsidR="006272FD">
        <w:rPr>
          <w:rFonts w:ascii="Times New Roman" w:hAnsi="Times New Roman" w:cs="Times New Roman"/>
          <w:sz w:val="24"/>
          <w:szCs w:val="24"/>
        </w:rPr>
        <w:t>that there must be at minimum</w:t>
      </w:r>
      <w:r w:rsidR="00AF5994">
        <w:rPr>
          <w:rFonts w:ascii="Times New Roman" w:hAnsi="Times New Roman" w:cs="Times New Roman"/>
          <w:sz w:val="24"/>
          <w:szCs w:val="24"/>
        </w:rPr>
        <w:t xml:space="preserve"> </w:t>
      </w:r>
      <w:r w:rsidR="00B94CC2">
        <w:rPr>
          <w:rFonts w:ascii="Times New Roman" w:hAnsi="Times New Roman" w:cs="Times New Roman"/>
          <w:sz w:val="24"/>
          <w:szCs w:val="24"/>
        </w:rPr>
        <w:t>one cause for an effect</w:t>
      </w:r>
      <w:r w:rsidR="008E611E">
        <w:rPr>
          <w:rFonts w:ascii="Times New Roman" w:hAnsi="Times New Roman" w:cs="Times New Roman"/>
          <w:sz w:val="24"/>
          <w:szCs w:val="24"/>
        </w:rPr>
        <w:t xml:space="preserve"> and thus had a bias to choose single causes in both the </w:t>
      </w:r>
      <w:r w:rsidR="00341569">
        <w:rPr>
          <w:rFonts w:ascii="Times New Roman" w:hAnsi="Times New Roman" w:cs="Times New Roman"/>
          <w:sz w:val="24"/>
          <w:szCs w:val="24"/>
        </w:rPr>
        <w:t>backwards blocking</w:t>
      </w:r>
      <w:r w:rsidR="008E611E">
        <w:rPr>
          <w:rFonts w:ascii="Times New Roman" w:hAnsi="Times New Roman" w:cs="Times New Roman"/>
          <w:sz w:val="24"/>
          <w:szCs w:val="24"/>
        </w:rPr>
        <w:t xml:space="preserve"> and IS conditions</w:t>
      </w:r>
      <w:r w:rsidRPr="00A07F33">
        <w:rPr>
          <w:rFonts w:ascii="Times New Roman" w:hAnsi="Times New Roman" w:cs="Times New Roman"/>
          <w:sz w:val="24"/>
          <w:szCs w:val="24"/>
        </w:rPr>
        <w:t xml:space="preserve"> (e.g., Lovibo</w:t>
      </w:r>
      <w:r>
        <w:rPr>
          <w:rFonts w:ascii="Times New Roman" w:hAnsi="Times New Roman" w:cs="Times New Roman"/>
          <w:sz w:val="24"/>
          <w:szCs w:val="24"/>
        </w:rPr>
        <w:t>nd et al. 2003)</w:t>
      </w:r>
      <w:r w:rsidRPr="00A07F33">
        <w:rPr>
          <w:rFonts w:ascii="Times New Roman" w:hAnsi="Times New Roman" w:cs="Times New Roman"/>
          <w:sz w:val="24"/>
          <w:szCs w:val="24"/>
        </w:rPr>
        <w:t xml:space="preserve">. However, we argue that this comparison may not </w:t>
      </w:r>
      <w:r w:rsidR="0046739E">
        <w:rPr>
          <w:rFonts w:ascii="Times New Roman" w:hAnsi="Times New Roman" w:cs="Times New Roman"/>
          <w:sz w:val="24"/>
          <w:szCs w:val="24"/>
        </w:rPr>
        <w:t xml:space="preserve">be </w:t>
      </w:r>
      <w:r w:rsidRPr="00A07F33">
        <w:rPr>
          <w:rFonts w:ascii="Times New Roman" w:hAnsi="Times New Roman" w:cs="Times New Roman"/>
          <w:sz w:val="24"/>
          <w:szCs w:val="24"/>
        </w:rPr>
        <w:t xml:space="preserve">the most appropriate </w:t>
      </w:r>
      <w:r w:rsidR="00134638">
        <w:rPr>
          <w:rFonts w:ascii="Times New Roman" w:hAnsi="Times New Roman" w:cs="Times New Roman"/>
          <w:sz w:val="24"/>
          <w:szCs w:val="24"/>
        </w:rPr>
        <w:t xml:space="preserve">one to assess </w:t>
      </w:r>
      <w:r w:rsidR="00341569">
        <w:rPr>
          <w:rFonts w:ascii="Times New Roman" w:hAnsi="Times New Roman" w:cs="Times New Roman"/>
          <w:sz w:val="24"/>
          <w:szCs w:val="24"/>
        </w:rPr>
        <w:t>backwards blocking</w:t>
      </w:r>
      <w:r w:rsidR="00134638">
        <w:rPr>
          <w:rFonts w:ascii="Times New Roman" w:hAnsi="Times New Roman" w:cs="Times New Roman"/>
          <w:sz w:val="24"/>
          <w:szCs w:val="24"/>
        </w:rPr>
        <w:t xml:space="preserve"> reasoning</w:t>
      </w:r>
      <w:r w:rsidRPr="00A07F33">
        <w:rPr>
          <w:rFonts w:ascii="Times New Roman" w:hAnsi="Times New Roman" w:cs="Times New Roman"/>
          <w:sz w:val="24"/>
          <w:szCs w:val="24"/>
        </w:rPr>
        <w:t xml:space="preserve">. This is because </w:t>
      </w:r>
      <w:r w:rsidR="00341569">
        <w:rPr>
          <w:rFonts w:ascii="Times New Roman" w:hAnsi="Times New Roman" w:cs="Times New Roman"/>
          <w:sz w:val="24"/>
          <w:szCs w:val="24"/>
        </w:rPr>
        <w:t>backwards blocking</w:t>
      </w:r>
      <w:r w:rsidRPr="00A07F33">
        <w:rPr>
          <w:rFonts w:ascii="Times New Roman" w:hAnsi="Times New Roman" w:cs="Times New Roman"/>
          <w:sz w:val="24"/>
          <w:szCs w:val="24"/>
        </w:rPr>
        <w:t xml:space="preserve"> reasoning implies a </w:t>
      </w:r>
      <w:r w:rsidR="008E611E">
        <w:rPr>
          <w:rFonts w:ascii="Times New Roman" w:hAnsi="Times New Roman" w:cs="Times New Roman"/>
          <w:sz w:val="24"/>
          <w:szCs w:val="24"/>
        </w:rPr>
        <w:t xml:space="preserve">categorical </w:t>
      </w:r>
      <w:r w:rsidRPr="00A07F33">
        <w:rPr>
          <w:rFonts w:ascii="Times New Roman" w:hAnsi="Times New Roman" w:cs="Times New Roman"/>
          <w:sz w:val="24"/>
          <w:szCs w:val="24"/>
        </w:rPr>
        <w:t>drop in the</w:t>
      </w:r>
      <w:r>
        <w:rPr>
          <w:rFonts w:ascii="Times New Roman" w:hAnsi="Times New Roman" w:cs="Times New Roman"/>
          <w:sz w:val="24"/>
          <w:szCs w:val="24"/>
        </w:rPr>
        <w:t xml:space="preserve"> rating of B </w:t>
      </w:r>
      <w:r w:rsidR="00011123">
        <w:rPr>
          <w:rFonts w:ascii="Times New Roman" w:hAnsi="Times New Roman" w:cs="Times New Roman"/>
          <w:sz w:val="24"/>
          <w:szCs w:val="24"/>
        </w:rPr>
        <w:t xml:space="preserve">within the </w:t>
      </w:r>
      <w:r w:rsidR="00341569">
        <w:rPr>
          <w:rFonts w:ascii="Times New Roman" w:hAnsi="Times New Roman" w:cs="Times New Roman"/>
          <w:sz w:val="24"/>
          <w:szCs w:val="24"/>
        </w:rPr>
        <w:t>backwards blocking</w:t>
      </w:r>
      <w:r w:rsidR="00011123">
        <w:rPr>
          <w:rFonts w:ascii="Times New Roman" w:hAnsi="Times New Roman" w:cs="Times New Roman"/>
          <w:sz w:val="24"/>
          <w:szCs w:val="24"/>
        </w:rPr>
        <w:t xml:space="preserve"> condition itself</w:t>
      </w:r>
      <w:r w:rsidR="00D877F9">
        <w:rPr>
          <w:rFonts w:ascii="Times New Roman" w:hAnsi="Times New Roman" w:cs="Times New Roman"/>
          <w:sz w:val="24"/>
          <w:szCs w:val="24"/>
        </w:rPr>
        <w:t xml:space="preserve">; that is, compared to the </w:t>
      </w:r>
      <w:r w:rsidR="00D877F9" w:rsidRPr="00D877F9">
        <w:rPr>
          <w:rFonts w:ascii="Times New Roman" w:hAnsi="Times New Roman" w:cs="Times New Roman"/>
          <w:sz w:val="24"/>
          <w:szCs w:val="24"/>
        </w:rPr>
        <w:t xml:space="preserve">proportion of children who </w:t>
      </w:r>
      <w:r w:rsidR="00D877F9">
        <w:rPr>
          <w:rFonts w:ascii="Times New Roman" w:hAnsi="Times New Roman" w:cs="Times New Roman"/>
          <w:sz w:val="24"/>
          <w:szCs w:val="24"/>
        </w:rPr>
        <w:t xml:space="preserve">should </w:t>
      </w:r>
      <w:r w:rsidR="00D877F9" w:rsidRPr="00D877F9">
        <w:rPr>
          <w:rFonts w:ascii="Times New Roman" w:hAnsi="Times New Roman" w:cs="Times New Roman"/>
          <w:sz w:val="24"/>
          <w:szCs w:val="24"/>
        </w:rPr>
        <w:t xml:space="preserve">choose </w:t>
      </w:r>
      <w:r w:rsidR="00D877F9">
        <w:rPr>
          <w:rFonts w:ascii="Times New Roman" w:hAnsi="Times New Roman" w:cs="Times New Roman"/>
          <w:sz w:val="24"/>
          <w:szCs w:val="24"/>
        </w:rPr>
        <w:t xml:space="preserve">equally between </w:t>
      </w:r>
      <w:r w:rsidR="00D877F9" w:rsidRPr="00D877F9">
        <w:rPr>
          <w:rFonts w:ascii="Times New Roman" w:hAnsi="Times New Roman" w:cs="Times New Roman"/>
          <w:sz w:val="24"/>
          <w:szCs w:val="24"/>
        </w:rPr>
        <w:t xml:space="preserve">A and B before the </w:t>
      </w:r>
      <w:r w:rsidR="00341569">
        <w:rPr>
          <w:rFonts w:ascii="Times New Roman" w:hAnsi="Times New Roman" w:cs="Times New Roman"/>
          <w:sz w:val="24"/>
          <w:szCs w:val="24"/>
        </w:rPr>
        <w:t>backwards blocking</w:t>
      </w:r>
      <w:r w:rsidR="00D877F9" w:rsidRPr="00D877F9">
        <w:rPr>
          <w:rFonts w:ascii="Times New Roman" w:hAnsi="Times New Roman" w:cs="Times New Roman"/>
          <w:sz w:val="24"/>
          <w:szCs w:val="24"/>
        </w:rPr>
        <w:t xml:space="preserve"> event is shown, a larger proportion of children should choose object A</w:t>
      </w:r>
      <w:r w:rsidR="00D877F9">
        <w:rPr>
          <w:rFonts w:ascii="Times New Roman" w:hAnsi="Times New Roman" w:cs="Times New Roman"/>
          <w:sz w:val="24"/>
          <w:szCs w:val="24"/>
        </w:rPr>
        <w:t xml:space="preserve"> than </w:t>
      </w:r>
      <w:r w:rsidR="0046739E">
        <w:rPr>
          <w:rFonts w:ascii="Times New Roman" w:hAnsi="Times New Roman" w:cs="Times New Roman"/>
          <w:sz w:val="24"/>
          <w:szCs w:val="24"/>
        </w:rPr>
        <w:t xml:space="preserve">object </w:t>
      </w:r>
      <w:r w:rsidR="00D877F9">
        <w:rPr>
          <w:rFonts w:ascii="Times New Roman" w:hAnsi="Times New Roman" w:cs="Times New Roman"/>
          <w:sz w:val="24"/>
          <w:szCs w:val="24"/>
        </w:rPr>
        <w:t>B</w:t>
      </w:r>
      <w:r w:rsidR="00D877F9" w:rsidRPr="00D877F9">
        <w:rPr>
          <w:rFonts w:ascii="Times New Roman" w:hAnsi="Times New Roman" w:cs="Times New Roman"/>
          <w:sz w:val="24"/>
          <w:szCs w:val="24"/>
        </w:rPr>
        <w:t xml:space="preserve"> after the </w:t>
      </w:r>
      <w:r w:rsidR="00341569">
        <w:rPr>
          <w:rFonts w:ascii="Times New Roman" w:hAnsi="Times New Roman" w:cs="Times New Roman"/>
          <w:sz w:val="24"/>
          <w:szCs w:val="24"/>
        </w:rPr>
        <w:t>backwards blocking</w:t>
      </w:r>
      <w:r w:rsidR="00D877F9" w:rsidRPr="00D877F9">
        <w:rPr>
          <w:rFonts w:ascii="Times New Roman" w:hAnsi="Times New Roman" w:cs="Times New Roman"/>
          <w:sz w:val="24"/>
          <w:szCs w:val="24"/>
        </w:rPr>
        <w:t xml:space="preserve"> event is shown if they engage in </w:t>
      </w:r>
      <w:r w:rsidR="00341569">
        <w:rPr>
          <w:rFonts w:ascii="Times New Roman" w:hAnsi="Times New Roman" w:cs="Times New Roman"/>
          <w:sz w:val="24"/>
          <w:szCs w:val="24"/>
        </w:rPr>
        <w:t>backwards blocking</w:t>
      </w:r>
      <w:r w:rsidR="00D877F9" w:rsidRPr="00D877F9">
        <w:rPr>
          <w:rFonts w:ascii="Times New Roman" w:hAnsi="Times New Roman" w:cs="Times New Roman"/>
          <w:sz w:val="24"/>
          <w:szCs w:val="24"/>
        </w:rPr>
        <w:t xml:space="preserve"> </w:t>
      </w:r>
      <w:r w:rsidR="00D877F9">
        <w:rPr>
          <w:rFonts w:ascii="Times New Roman" w:hAnsi="Times New Roman" w:cs="Times New Roman"/>
          <w:sz w:val="24"/>
          <w:szCs w:val="24"/>
        </w:rPr>
        <w:lastRenderedPageBreak/>
        <w:t>reasoning</w:t>
      </w:r>
      <w:r w:rsidR="00D57F26">
        <w:rPr>
          <w:rFonts w:ascii="Times New Roman" w:hAnsi="Times New Roman" w:cs="Times New Roman"/>
          <w:sz w:val="24"/>
          <w:szCs w:val="24"/>
        </w:rPr>
        <w:t>. This is</w:t>
      </w:r>
      <w:r w:rsidR="00D877F9">
        <w:rPr>
          <w:rFonts w:ascii="Times New Roman" w:hAnsi="Times New Roman" w:cs="Times New Roman"/>
          <w:sz w:val="24"/>
          <w:szCs w:val="24"/>
        </w:rPr>
        <w:t xml:space="preserve"> because A would have been shown unequivocally and independently to produce the effect. </w:t>
      </w:r>
      <w:r w:rsidR="00DC3F78">
        <w:rPr>
          <w:rFonts w:ascii="Times New Roman" w:hAnsi="Times New Roman" w:cs="Times New Roman"/>
          <w:sz w:val="24"/>
          <w:szCs w:val="24"/>
        </w:rPr>
        <w:t>Thus</w:t>
      </w:r>
      <w:r w:rsidRPr="00A07F33">
        <w:rPr>
          <w:rFonts w:ascii="Times New Roman" w:hAnsi="Times New Roman" w:cs="Times New Roman"/>
          <w:sz w:val="24"/>
          <w:szCs w:val="24"/>
        </w:rPr>
        <w:t xml:space="preserve">, </w:t>
      </w:r>
      <w:r w:rsidR="00784CD8">
        <w:rPr>
          <w:rFonts w:ascii="Times New Roman" w:hAnsi="Times New Roman" w:cs="Times New Roman"/>
          <w:sz w:val="24"/>
          <w:szCs w:val="24"/>
        </w:rPr>
        <w:t xml:space="preserve">perhaps a better </w:t>
      </w:r>
      <w:r w:rsidRPr="00A07F33">
        <w:rPr>
          <w:rFonts w:ascii="Times New Roman" w:hAnsi="Times New Roman" w:cs="Times New Roman"/>
          <w:sz w:val="24"/>
          <w:szCs w:val="24"/>
        </w:rPr>
        <w:t>comparison</w:t>
      </w:r>
      <w:r w:rsidR="00DC3F78">
        <w:rPr>
          <w:rFonts w:ascii="Times New Roman" w:hAnsi="Times New Roman" w:cs="Times New Roman"/>
          <w:sz w:val="24"/>
          <w:szCs w:val="24"/>
        </w:rPr>
        <w:t>—</w:t>
      </w:r>
      <w:r>
        <w:rPr>
          <w:rFonts w:ascii="Times New Roman" w:hAnsi="Times New Roman" w:cs="Times New Roman"/>
          <w:sz w:val="24"/>
          <w:szCs w:val="24"/>
        </w:rPr>
        <w:t xml:space="preserve">which was not undertaken in </w:t>
      </w:r>
      <w:r w:rsidRPr="00A07F33">
        <w:rPr>
          <w:rFonts w:ascii="Times New Roman" w:hAnsi="Times New Roman" w:cs="Times New Roman"/>
          <w:sz w:val="24"/>
          <w:szCs w:val="24"/>
        </w:rPr>
        <w:t>Sobel et al. (2004)</w:t>
      </w:r>
      <w:r w:rsidR="00784F9B">
        <w:rPr>
          <w:rFonts w:ascii="Times New Roman" w:hAnsi="Times New Roman" w:cs="Times New Roman"/>
          <w:sz w:val="24"/>
          <w:szCs w:val="24"/>
        </w:rPr>
        <w:t xml:space="preserve"> </w:t>
      </w:r>
      <w:r w:rsidR="00DC3F78">
        <w:rPr>
          <w:rFonts w:ascii="Times New Roman" w:hAnsi="Times New Roman" w:cs="Times New Roman"/>
          <w:sz w:val="24"/>
          <w:szCs w:val="24"/>
        </w:rPr>
        <w:t>but was in Griffiths et al. (2011)—</w:t>
      </w:r>
      <w:r w:rsidR="00784CD8">
        <w:rPr>
          <w:rFonts w:ascii="Times New Roman" w:hAnsi="Times New Roman" w:cs="Times New Roman"/>
          <w:sz w:val="24"/>
          <w:szCs w:val="24"/>
        </w:rPr>
        <w:t xml:space="preserve">is to </w:t>
      </w:r>
      <w:r w:rsidR="00DC3F78">
        <w:rPr>
          <w:rFonts w:ascii="Times New Roman" w:hAnsi="Times New Roman" w:cs="Times New Roman"/>
          <w:sz w:val="24"/>
          <w:szCs w:val="24"/>
        </w:rPr>
        <w:t>compare</w:t>
      </w:r>
      <w:r w:rsidRPr="00A07F33">
        <w:rPr>
          <w:rFonts w:ascii="Times New Roman" w:hAnsi="Times New Roman" w:cs="Times New Roman"/>
          <w:sz w:val="24"/>
          <w:szCs w:val="24"/>
        </w:rPr>
        <w:t xml:space="preserve"> the proportion of </w:t>
      </w:r>
      <w:r>
        <w:rPr>
          <w:rFonts w:ascii="Times New Roman" w:hAnsi="Times New Roman" w:cs="Times New Roman"/>
          <w:sz w:val="24"/>
          <w:szCs w:val="24"/>
        </w:rPr>
        <w:t xml:space="preserve">children who chose B </w:t>
      </w:r>
      <w:r w:rsidR="00FA7785">
        <w:rPr>
          <w:rFonts w:ascii="Times New Roman" w:hAnsi="Times New Roman" w:cs="Times New Roman"/>
          <w:sz w:val="24"/>
          <w:szCs w:val="24"/>
        </w:rPr>
        <w:t xml:space="preserve">before the </w:t>
      </w:r>
      <w:r w:rsidR="00341569">
        <w:rPr>
          <w:rFonts w:ascii="Times New Roman" w:hAnsi="Times New Roman" w:cs="Times New Roman"/>
          <w:sz w:val="24"/>
          <w:szCs w:val="24"/>
        </w:rPr>
        <w:t>backwards blocking</w:t>
      </w:r>
      <w:r w:rsidR="00FA7785">
        <w:rPr>
          <w:rFonts w:ascii="Times New Roman" w:hAnsi="Times New Roman" w:cs="Times New Roman"/>
          <w:sz w:val="24"/>
          <w:szCs w:val="24"/>
        </w:rPr>
        <w:t xml:space="preserve"> event was </w:t>
      </w:r>
      <w:r w:rsidR="00784CD8">
        <w:rPr>
          <w:rFonts w:ascii="Times New Roman" w:hAnsi="Times New Roman" w:cs="Times New Roman"/>
          <w:sz w:val="24"/>
          <w:szCs w:val="24"/>
        </w:rPr>
        <w:t xml:space="preserve">presented </w:t>
      </w:r>
      <w:r w:rsidR="00DC3F78">
        <w:rPr>
          <w:rFonts w:ascii="Times New Roman" w:hAnsi="Times New Roman" w:cs="Times New Roman"/>
          <w:sz w:val="24"/>
          <w:szCs w:val="24"/>
        </w:rPr>
        <w:t>to</w:t>
      </w:r>
      <w:r w:rsidRPr="00A07F33">
        <w:rPr>
          <w:rFonts w:ascii="Times New Roman" w:hAnsi="Times New Roman" w:cs="Times New Roman"/>
          <w:sz w:val="24"/>
          <w:szCs w:val="24"/>
        </w:rPr>
        <w:t xml:space="preserve"> t</w:t>
      </w:r>
      <w:r>
        <w:rPr>
          <w:rFonts w:ascii="Times New Roman" w:hAnsi="Times New Roman" w:cs="Times New Roman"/>
          <w:sz w:val="24"/>
          <w:szCs w:val="24"/>
        </w:rPr>
        <w:t xml:space="preserve">he proportion of children who </w:t>
      </w:r>
      <w:r w:rsidRPr="00A07F33">
        <w:rPr>
          <w:rFonts w:ascii="Times New Roman" w:hAnsi="Times New Roman" w:cs="Times New Roman"/>
          <w:sz w:val="24"/>
          <w:szCs w:val="24"/>
        </w:rPr>
        <w:t xml:space="preserve">chose B </w:t>
      </w:r>
      <w:r w:rsidR="00FA7785">
        <w:rPr>
          <w:rFonts w:ascii="Times New Roman" w:hAnsi="Times New Roman" w:cs="Times New Roman"/>
          <w:sz w:val="24"/>
          <w:szCs w:val="24"/>
        </w:rPr>
        <w:t xml:space="preserve">after the </w:t>
      </w:r>
      <w:r w:rsidR="00341569">
        <w:rPr>
          <w:rFonts w:ascii="Times New Roman" w:hAnsi="Times New Roman" w:cs="Times New Roman"/>
          <w:sz w:val="24"/>
          <w:szCs w:val="24"/>
        </w:rPr>
        <w:t>backwards blocking</w:t>
      </w:r>
      <w:r w:rsidR="00FA7785">
        <w:rPr>
          <w:rFonts w:ascii="Times New Roman" w:hAnsi="Times New Roman" w:cs="Times New Roman"/>
          <w:sz w:val="24"/>
          <w:szCs w:val="24"/>
        </w:rPr>
        <w:t xml:space="preserve"> event was </w:t>
      </w:r>
      <w:r w:rsidR="00784CD8">
        <w:rPr>
          <w:rFonts w:ascii="Times New Roman" w:hAnsi="Times New Roman" w:cs="Times New Roman"/>
          <w:sz w:val="24"/>
          <w:szCs w:val="24"/>
        </w:rPr>
        <w:t>presented</w:t>
      </w:r>
      <w:r w:rsidR="00FA7785">
        <w:rPr>
          <w:rFonts w:ascii="Times New Roman" w:hAnsi="Times New Roman" w:cs="Times New Roman"/>
          <w:sz w:val="24"/>
          <w:szCs w:val="24"/>
        </w:rPr>
        <w:t>.</w:t>
      </w:r>
      <w:r w:rsidR="00DC3F78">
        <w:rPr>
          <w:rFonts w:ascii="Times New Roman" w:hAnsi="Times New Roman" w:cs="Times New Roman"/>
          <w:sz w:val="24"/>
          <w:szCs w:val="24"/>
        </w:rPr>
        <w:t xml:space="preserve"> </w:t>
      </w:r>
    </w:p>
    <w:p w14:paraId="7E611606" w14:textId="0059A29D" w:rsidR="00D3386A" w:rsidRDefault="00D3386A" w:rsidP="00A07F33">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r w:rsidR="00D21FD8">
        <w:rPr>
          <w:rFonts w:ascii="Times New Roman" w:hAnsi="Times New Roman" w:cs="Times New Roman"/>
          <w:sz w:val="24"/>
          <w:szCs w:val="24"/>
        </w:rPr>
        <w:t>this</w:t>
      </w:r>
      <w:r w:rsidRPr="00D3386A">
        <w:rPr>
          <w:rFonts w:ascii="Times New Roman" w:hAnsi="Times New Roman" w:cs="Times New Roman"/>
          <w:sz w:val="24"/>
          <w:szCs w:val="24"/>
        </w:rPr>
        <w:t xml:space="preserve"> interpretat</w:t>
      </w:r>
      <w:r w:rsidR="0046739E">
        <w:rPr>
          <w:rFonts w:ascii="Times New Roman" w:hAnsi="Times New Roman" w:cs="Times New Roman"/>
          <w:sz w:val="24"/>
          <w:szCs w:val="24"/>
        </w:rPr>
        <w:t>ion</w:t>
      </w:r>
      <w:r w:rsidRPr="00D3386A">
        <w:rPr>
          <w:rFonts w:ascii="Times New Roman" w:hAnsi="Times New Roman" w:cs="Times New Roman"/>
          <w:sz w:val="24"/>
          <w:szCs w:val="24"/>
        </w:rPr>
        <w:t xml:space="preserve"> issue, </w:t>
      </w:r>
      <w:r w:rsidR="00784CD8">
        <w:rPr>
          <w:rFonts w:ascii="Times New Roman" w:hAnsi="Times New Roman" w:cs="Times New Roman"/>
          <w:sz w:val="24"/>
          <w:szCs w:val="24"/>
        </w:rPr>
        <w:t xml:space="preserve">an </w:t>
      </w:r>
      <w:r w:rsidRPr="00D3386A">
        <w:rPr>
          <w:rFonts w:ascii="Times New Roman" w:hAnsi="Times New Roman" w:cs="Times New Roman"/>
          <w:sz w:val="24"/>
          <w:szCs w:val="24"/>
        </w:rPr>
        <w:t xml:space="preserve">inspection of the literature reveals that the evidence is mixed </w:t>
      </w:r>
      <w:r w:rsidR="0046739E">
        <w:rPr>
          <w:rFonts w:ascii="Times New Roman" w:hAnsi="Times New Roman" w:cs="Times New Roman"/>
          <w:sz w:val="24"/>
          <w:szCs w:val="24"/>
        </w:rPr>
        <w:t>in regard to whether</w:t>
      </w:r>
      <w:r w:rsidR="0046739E" w:rsidRPr="00D3386A">
        <w:rPr>
          <w:rFonts w:ascii="Times New Roman" w:hAnsi="Times New Roman" w:cs="Times New Roman"/>
          <w:sz w:val="24"/>
          <w:szCs w:val="24"/>
        </w:rPr>
        <w:t xml:space="preserve"> </w:t>
      </w:r>
      <w:r w:rsidRPr="00D3386A">
        <w:rPr>
          <w:rFonts w:ascii="Times New Roman" w:hAnsi="Times New Roman" w:cs="Times New Roman"/>
          <w:sz w:val="24"/>
          <w:szCs w:val="24"/>
        </w:rPr>
        <w:t xml:space="preserve">humans engage in </w:t>
      </w:r>
      <w:r w:rsidR="00341569">
        <w:rPr>
          <w:rFonts w:ascii="Times New Roman" w:hAnsi="Times New Roman" w:cs="Times New Roman"/>
          <w:sz w:val="24"/>
          <w:szCs w:val="24"/>
        </w:rPr>
        <w:t>backwards blocking</w:t>
      </w:r>
      <w:r w:rsidRPr="00D3386A">
        <w:rPr>
          <w:rFonts w:ascii="Times New Roman" w:hAnsi="Times New Roman" w:cs="Times New Roman"/>
          <w:sz w:val="24"/>
          <w:szCs w:val="24"/>
        </w:rPr>
        <w:t xml:space="preserve"> </w:t>
      </w:r>
      <w:r w:rsidR="00D21FD8">
        <w:rPr>
          <w:rFonts w:ascii="Times New Roman" w:hAnsi="Times New Roman" w:cs="Times New Roman"/>
          <w:sz w:val="24"/>
          <w:szCs w:val="24"/>
        </w:rPr>
        <w:t>reasoning</w:t>
      </w:r>
      <w:r w:rsidRPr="00D3386A">
        <w:rPr>
          <w:rFonts w:ascii="Times New Roman" w:hAnsi="Times New Roman" w:cs="Times New Roman"/>
          <w:sz w:val="24"/>
          <w:szCs w:val="24"/>
        </w:rPr>
        <w:t xml:space="preserve">. In particular, some studies purport to show evidence of </w:t>
      </w:r>
      <w:r w:rsidR="00341569">
        <w:rPr>
          <w:rFonts w:ascii="Times New Roman" w:hAnsi="Times New Roman" w:cs="Times New Roman"/>
          <w:sz w:val="24"/>
          <w:szCs w:val="24"/>
        </w:rPr>
        <w:t>backwards blocking</w:t>
      </w:r>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341569">
        <w:rPr>
          <w:rFonts w:ascii="Times New Roman" w:hAnsi="Times New Roman" w:cs="Times New Roman"/>
          <w:sz w:val="24"/>
          <w:szCs w:val="24"/>
        </w:rPr>
        <w:t>backwards blocking</w:t>
      </w:r>
      <w:r w:rsidR="00027EAB">
        <w:rPr>
          <w:rFonts w:ascii="Times New Roman" w:hAnsi="Times New Roman" w:cs="Times New Roman"/>
          <w:sz w:val="24"/>
          <w:szCs w:val="24"/>
        </w:rPr>
        <w:t xml:space="preserve"> reasoning (e.g., Larkin, Aitken, &amp; Dickinson,</w:t>
      </w:r>
      <w:r w:rsidR="00413303">
        <w:rPr>
          <w:rFonts w:ascii="Times New Roman" w:hAnsi="Times New Roman" w:cs="Times New Roman"/>
          <w:sz w:val="24"/>
          <w:szCs w:val="24"/>
        </w:rPr>
        <w:t xml:space="preserve"> </w:t>
      </w:r>
      <w:r w:rsidR="00027EAB">
        <w:rPr>
          <w:rFonts w:ascii="Times New Roman" w:hAnsi="Times New Roman" w:cs="Times New Roman"/>
          <w:sz w:val="24"/>
          <w:szCs w:val="24"/>
        </w:rPr>
        <w:t>1998)</w:t>
      </w:r>
      <w:r w:rsidRPr="00D3386A">
        <w:rPr>
          <w:rFonts w:ascii="Times New Roman" w:hAnsi="Times New Roman" w:cs="Times New Roman"/>
          <w:sz w:val="24"/>
          <w:szCs w:val="24"/>
        </w:rPr>
        <w:t xml:space="preserve"> or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341569">
        <w:rPr>
          <w:rFonts w:ascii="Times New Roman" w:hAnsi="Times New Roman" w:cs="Times New Roman"/>
          <w:sz w:val="24"/>
          <w:szCs w:val="24"/>
        </w:rPr>
        <w:t>backwards blocking</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w:t>
      </w:r>
      <w:r w:rsidR="00300BED">
        <w:rPr>
          <w:rFonts w:ascii="Times New Roman" w:hAnsi="Times New Roman" w:cs="Times New Roman"/>
          <w:sz w:val="24"/>
          <w:szCs w:val="24"/>
        </w:rPr>
        <w:t xml:space="preserve"> before a </w:t>
      </w:r>
      <w:r w:rsidR="00341569">
        <w:rPr>
          <w:rFonts w:ascii="Times New Roman" w:hAnsi="Times New Roman" w:cs="Times New Roman"/>
          <w:sz w:val="24"/>
          <w:szCs w:val="24"/>
        </w:rPr>
        <w:t>backwards blocking</w:t>
      </w:r>
      <w:r w:rsidR="00300BED">
        <w:rPr>
          <w:rFonts w:ascii="Times New Roman" w:hAnsi="Times New Roman" w:cs="Times New Roman"/>
          <w:sz w:val="24"/>
          <w:szCs w:val="24"/>
        </w:rPr>
        <w:t xml:space="preserve"> trial</w:t>
      </w:r>
      <w:r w:rsidRPr="00D3386A">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D3386A">
        <w:rPr>
          <w:rFonts w:ascii="Times New Roman" w:hAnsi="Times New Roman" w:cs="Times New Roman"/>
          <w:sz w:val="24"/>
          <w:szCs w:val="24"/>
        </w:rPr>
        <w:t xml:space="preserve">s </w:t>
      </w:r>
      <w:r w:rsidR="00300BED">
        <w:rPr>
          <w:rFonts w:ascii="Times New Roman" w:hAnsi="Times New Roman" w:cs="Times New Roman"/>
          <w:sz w:val="24"/>
          <w:szCs w:val="24"/>
        </w:rPr>
        <w:t xml:space="preserve">learned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 alone</w:t>
      </w:r>
      <w:r w:rsidR="00300BED">
        <w:rPr>
          <w:rFonts w:ascii="Times New Roman" w:hAnsi="Times New Roman" w:cs="Times New Roman"/>
          <w:sz w:val="24"/>
          <w:szCs w:val="24"/>
        </w:rPr>
        <w:t xml:space="preserve">—then they rated food B </w:t>
      </w:r>
      <w:r w:rsidRPr="00D3386A">
        <w:rPr>
          <w:rFonts w:ascii="Times New Roman" w:hAnsi="Times New Roman" w:cs="Times New Roman"/>
          <w:sz w:val="24"/>
          <w:szCs w:val="24"/>
        </w:rPr>
        <w:t xml:space="preserve">as less of a cause than the ratings of foods C and D in a control condition. Note that neither food C nor </w:t>
      </w:r>
      <w:r w:rsidR="00784CD8">
        <w:rPr>
          <w:rFonts w:ascii="Times New Roman" w:hAnsi="Times New Roman" w:cs="Times New Roman"/>
          <w:sz w:val="24"/>
          <w:szCs w:val="24"/>
        </w:rPr>
        <w:t xml:space="preserve">food </w:t>
      </w:r>
      <w:r w:rsidRPr="00D3386A">
        <w:rPr>
          <w:rFonts w:ascii="Times New Roman" w:hAnsi="Times New Roman" w:cs="Times New Roman"/>
          <w:sz w:val="24"/>
          <w:szCs w:val="24"/>
        </w:rPr>
        <w:t xml:space="preserve">D in the control </w:t>
      </w:r>
      <w:r w:rsidR="00413B8E" w:rsidRPr="00D3386A">
        <w:rPr>
          <w:rFonts w:ascii="Times New Roman" w:hAnsi="Times New Roman" w:cs="Times New Roman"/>
          <w:sz w:val="24"/>
          <w:szCs w:val="24"/>
        </w:rPr>
        <w:t>condition</w:t>
      </w:r>
      <w:r w:rsidRPr="00D3386A">
        <w:rPr>
          <w:rFonts w:ascii="Times New Roman" w:hAnsi="Times New Roman" w:cs="Times New Roman"/>
          <w:sz w:val="24"/>
          <w:szCs w:val="24"/>
        </w:rPr>
        <w:t xml:space="preserve"> was shown in isolation</w:t>
      </w:r>
      <w:ins w:id="151" w:author="Deon T. Benton" w:date="2018-11-27T11:51:00Z">
        <w:r w:rsidR="00D23381">
          <w:rPr>
            <w:rFonts w:ascii="Times New Roman" w:hAnsi="Times New Roman" w:cs="Times New Roman"/>
            <w:sz w:val="24"/>
            <w:szCs w:val="24"/>
          </w:rPr>
          <w:t>; rather, the combination of both food cues</w:t>
        </w:r>
      </w:ins>
      <w:r w:rsidRPr="00D3386A">
        <w:rPr>
          <w:rFonts w:ascii="Times New Roman" w:hAnsi="Times New Roman" w:cs="Times New Roman"/>
          <w:sz w:val="24"/>
          <w:szCs w:val="24"/>
        </w:rPr>
        <w:t xml:space="preserve"> </w:t>
      </w:r>
      <w:del w:id="152" w:author="Deon T. Benton" w:date="2018-11-27T11:51:00Z">
        <w:r w:rsidRPr="00D3386A" w:rsidDel="00D23381">
          <w:rPr>
            <w:rFonts w:ascii="Times New Roman" w:hAnsi="Times New Roman" w:cs="Times New Roman"/>
            <w:sz w:val="24"/>
            <w:szCs w:val="24"/>
          </w:rPr>
          <w:delText xml:space="preserve">but instead both </w:delText>
        </w:r>
      </w:del>
      <w:r w:rsidR="00413B8E">
        <w:rPr>
          <w:rFonts w:ascii="Times New Roman" w:hAnsi="Times New Roman" w:cs="Times New Roman"/>
          <w:sz w:val="24"/>
          <w:szCs w:val="24"/>
        </w:rPr>
        <w:t>were shown to produce the allergic reaction</w:t>
      </w:r>
      <w:del w:id="153" w:author="Deon T. Benton" w:date="2018-11-27T11:51:00Z">
        <w:r w:rsidR="00413B8E" w:rsidDel="00D23381">
          <w:rPr>
            <w:rFonts w:ascii="Times New Roman" w:hAnsi="Times New Roman" w:cs="Times New Roman"/>
            <w:sz w:val="24"/>
            <w:szCs w:val="24"/>
          </w:rPr>
          <w:delText xml:space="preserve"> in combination</w:delText>
        </w:r>
      </w:del>
      <w:r w:rsidRPr="00D3386A">
        <w:rPr>
          <w:rFonts w:ascii="Times New Roman" w:hAnsi="Times New Roman" w:cs="Times New Roman"/>
          <w:sz w:val="24"/>
          <w:szCs w:val="24"/>
        </w:rPr>
        <w:t xml:space="preserve">. In contrast, if </w:t>
      </w:r>
      <w:r w:rsidR="002C08A7">
        <w:rPr>
          <w:rFonts w:ascii="Times New Roman" w:hAnsi="Times New Roman" w:cs="Times New Roman"/>
          <w:sz w:val="24"/>
          <w:szCs w:val="24"/>
        </w:rPr>
        <w:t>subject</w:t>
      </w:r>
      <w:r w:rsidRPr="00D3386A">
        <w:rPr>
          <w:rFonts w:ascii="Times New Roman" w:hAnsi="Times New Roman" w:cs="Times New Roman"/>
          <w:sz w:val="24"/>
          <w:szCs w:val="24"/>
        </w:rPr>
        <w:t xml:space="preserve">s were taught that it is not possible to determine outcome additivity </w:t>
      </w:r>
      <w:r w:rsidR="00235950">
        <w:rPr>
          <w:rFonts w:ascii="Times New Roman" w:hAnsi="Times New Roman" w:cs="Times New Roman"/>
          <w:sz w:val="24"/>
          <w:szCs w:val="24"/>
        </w:rPr>
        <w:t>due to</w:t>
      </w:r>
      <w:r w:rsidRPr="00D3386A">
        <w:rPr>
          <w:rFonts w:ascii="Times New Roman" w:hAnsi="Times New Roman" w:cs="Times New Roman"/>
          <w:sz w:val="24"/>
          <w:szCs w:val="24"/>
        </w:rPr>
        <w:t xml:space="preserve"> an imposed ceiling on the 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D3386A">
        <w:rPr>
          <w:rFonts w:ascii="Times New Roman" w:hAnsi="Times New Roman" w:cs="Times New Roman"/>
          <w:sz w:val="24"/>
          <w:szCs w:val="24"/>
        </w:rPr>
        <w:t xml:space="preserve">s' ratings of food B did not differ from those of C or D in the control condition. This finding is important because it demonstrates that </w:t>
      </w:r>
      <w:r w:rsidR="00341569">
        <w:rPr>
          <w:rFonts w:ascii="Times New Roman" w:hAnsi="Times New Roman" w:cs="Times New Roman"/>
          <w:sz w:val="24"/>
          <w:szCs w:val="24"/>
        </w:rPr>
        <w:t>backwards blocking</w:t>
      </w:r>
      <w:r w:rsidRPr="00D3386A">
        <w:rPr>
          <w:rFonts w:ascii="Times New Roman" w:hAnsi="Times New Roman" w:cs="Times New Roman"/>
          <w:sz w:val="24"/>
          <w:szCs w:val="24"/>
        </w:rPr>
        <w:t xml:space="preserve"> </w:t>
      </w:r>
      <w:r w:rsidR="009A59EF">
        <w:rPr>
          <w:rFonts w:ascii="Times New Roman" w:hAnsi="Times New Roman" w:cs="Times New Roman"/>
          <w:sz w:val="24"/>
          <w:szCs w:val="24"/>
        </w:rPr>
        <w:t>reasoning</w:t>
      </w:r>
      <w:r w:rsidRPr="00D3386A">
        <w:rPr>
          <w:rFonts w:ascii="Times New Roman" w:hAnsi="Times New Roman" w:cs="Times New Roman"/>
          <w:sz w:val="24"/>
          <w:szCs w:val="24"/>
        </w:rPr>
        <w:t xml:space="preserve"> depends on the extent to which causes are viewed additively</w:t>
      </w:r>
      <w:r w:rsidR="009A59EF">
        <w:rPr>
          <w:rFonts w:ascii="Times New Roman" w:hAnsi="Times New Roman" w:cs="Times New Roman"/>
          <w:sz w:val="24"/>
          <w:szCs w:val="24"/>
        </w:rPr>
        <w:t xml:space="preserve"> and </w:t>
      </w:r>
      <w:r w:rsidR="009A59EF">
        <w:rPr>
          <w:rFonts w:ascii="Times New Roman" w:hAnsi="Times New Roman" w:cs="Times New Roman"/>
          <w:sz w:val="24"/>
          <w:szCs w:val="24"/>
        </w:rPr>
        <w:lastRenderedPageBreak/>
        <w:t>perhaps is not as robust as originally thought</w:t>
      </w:r>
      <w:r w:rsidRPr="00D3386A">
        <w:rPr>
          <w:rFonts w:ascii="Times New Roman" w:hAnsi="Times New Roman" w:cs="Times New Roman"/>
          <w:sz w:val="24"/>
          <w:szCs w:val="24"/>
        </w:rPr>
        <w:t xml:space="preserve"> (for related findings, see also Beckers, de Houwer, Pineno, &amp; Miller, 2005).</w:t>
      </w:r>
    </w:p>
    <w:p w14:paraId="6D96E3EE" w14:textId="6B3BEA30" w:rsidR="00413303" w:rsidRDefault="00413303" w:rsidP="00A07F33">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341569">
        <w:rPr>
          <w:rFonts w:ascii="Times New Roman" w:hAnsi="Times New Roman" w:cs="Times New Roman"/>
          <w:sz w:val="24"/>
          <w:szCs w:val="24"/>
        </w:rPr>
        <w:t>backwards blocking</w:t>
      </w:r>
      <w:r w:rsidRPr="00413303">
        <w:rPr>
          <w:rFonts w:ascii="Times New Roman" w:hAnsi="Times New Roman" w:cs="Times New Roman"/>
          <w:sz w:val="24"/>
          <w:szCs w:val="24"/>
        </w:rPr>
        <w:t xml:space="preserve"> reasoning typically has been assessed 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ins w:id="154" w:author="Deon Benton" w:date="2018-11-26T21:48:00Z">
        <w:r w:rsidR="00C11342">
          <w:rPr>
            <w:rFonts w:ascii="Times New Roman" w:hAnsi="Times New Roman" w:cs="Times New Roman"/>
            <w:sz w:val="24"/>
            <w:szCs w:val="24"/>
          </w:rPr>
          <w:t xml:space="preserve">to date only one study has </w:t>
        </w:r>
      </w:ins>
      <w:del w:id="155" w:author="Deon Benton" w:date="2018-11-26T21:48:00Z">
        <w:r w:rsidR="003D5D0D" w:rsidDel="00C11342">
          <w:rPr>
            <w:rFonts w:ascii="Times New Roman" w:hAnsi="Times New Roman" w:cs="Times New Roman"/>
            <w:sz w:val="24"/>
            <w:szCs w:val="24"/>
          </w:rPr>
          <w:delText>few studies have</w:delText>
        </w:r>
        <w:r w:rsidRPr="00413303" w:rsidDel="00C11342">
          <w:rPr>
            <w:rFonts w:ascii="Times New Roman" w:hAnsi="Times New Roman" w:cs="Times New Roman"/>
            <w:sz w:val="24"/>
            <w:szCs w:val="24"/>
          </w:rPr>
          <w:delText xml:space="preserve"> </w:delText>
        </w:r>
      </w:del>
      <w:r w:rsidRPr="00413303">
        <w:rPr>
          <w:rFonts w:ascii="Times New Roman" w:hAnsi="Times New Roman" w:cs="Times New Roman"/>
          <w:sz w:val="24"/>
          <w:szCs w:val="24"/>
        </w:rPr>
        <w:t>examined</w:t>
      </w:r>
      <w:ins w:id="156" w:author="Deon Benton" w:date="2018-11-26T21:48:00Z">
        <w:r w:rsidR="00236FB3">
          <w:rPr>
            <w:rFonts w:ascii="Times New Roman" w:hAnsi="Times New Roman" w:cs="Times New Roman"/>
            <w:sz w:val="24"/>
            <w:szCs w:val="24"/>
          </w:rPr>
          <w:t xml:space="preserve"> BB and IS reasoning in the context of three or more objects</w:t>
        </w:r>
      </w:ins>
      <w:r w:rsidRPr="00413303">
        <w:rPr>
          <w:rFonts w:ascii="Times New Roman" w:hAnsi="Times New Roman" w:cs="Times New Roman"/>
          <w:sz w:val="24"/>
          <w:szCs w:val="24"/>
        </w:rPr>
        <w:t xml:space="preserve"> </w:t>
      </w:r>
      <w:del w:id="157" w:author="Deon Benton" w:date="2018-11-26T21:48:00Z">
        <w:r w:rsidRPr="00413303" w:rsidDel="00236FB3">
          <w:rPr>
            <w:rFonts w:ascii="Times New Roman" w:hAnsi="Times New Roman" w:cs="Times New Roman"/>
            <w:sz w:val="24"/>
            <w:szCs w:val="24"/>
          </w:rPr>
          <w:delText xml:space="preserve">whether learners engage in </w:delText>
        </w:r>
        <w:r w:rsidR="00341569" w:rsidDel="00236FB3">
          <w:rPr>
            <w:rFonts w:ascii="Times New Roman" w:hAnsi="Times New Roman" w:cs="Times New Roman"/>
            <w:sz w:val="24"/>
            <w:szCs w:val="24"/>
          </w:rPr>
          <w:delText>backwards blocking</w:delText>
        </w:r>
        <w:r w:rsidRPr="00413303" w:rsidDel="00236FB3">
          <w:rPr>
            <w:rFonts w:ascii="Times New Roman" w:hAnsi="Times New Roman" w:cs="Times New Roman"/>
            <w:sz w:val="24"/>
            <w:szCs w:val="24"/>
          </w:rPr>
          <w:delText xml:space="preserve"> reasoning when asked to reason about </w:delText>
        </w:r>
        <w:r w:rsidR="0027350B" w:rsidDel="00236FB3">
          <w:rPr>
            <w:rFonts w:ascii="Times New Roman" w:hAnsi="Times New Roman" w:cs="Times New Roman"/>
            <w:sz w:val="24"/>
            <w:szCs w:val="24"/>
          </w:rPr>
          <w:delText>three</w:delText>
        </w:r>
        <w:r w:rsidR="003D5D0D" w:rsidDel="00236FB3">
          <w:rPr>
            <w:rFonts w:ascii="Times New Roman" w:hAnsi="Times New Roman" w:cs="Times New Roman"/>
            <w:sz w:val="24"/>
            <w:szCs w:val="24"/>
          </w:rPr>
          <w:delText xml:space="preserve"> or more</w:delText>
        </w:r>
        <w:r w:rsidRPr="00413303" w:rsidDel="00236FB3">
          <w:rPr>
            <w:rFonts w:ascii="Times New Roman" w:hAnsi="Times New Roman" w:cs="Times New Roman"/>
            <w:sz w:val="24"/>
            <w:szCs w:val="24"/>
          </w:rPr>
          <w:delText xml:space="preserve"> objects </w:delText>
        </w:r>
      </w:del>
      <w:r w:rsidRPr="00413303">
        <w:rPr>
          <w:rFonts w:ascii="Times New Roman" w:hAnsi="Times New Roman" w:cs="Times New Roman"/>
          <w:sz w:val="24"/>
          <w:szCs w:val="24"/>
        </w:rPr>
        <w:t>(e.g., Sobe</w:t>
      </w:r>
      <w:r w:rsidR="003D5D0D">
        <w:rPr>
          <w:rFonts w:ascii="Times New Roman" w:hAnsi="Times New Roman" w:cs="Times New Roman"/>
          <w:sz w:val="24"/>
          <w:szCs w:val="24"/>
        </w:rPr>
        <w:t xml:space="preserve">l &amp; Kirkham, 2006). In </w:t>
      </w:r>
      <w:del w:id="158" w:author="Deon Benton" w:date="2018-11-26T21:49:00Z">
        <w:r w:rsidR="003D5D0D" w:rsidDel="00956223">
          <w:rPr>
            <w:rFonts w:ascii="Times New Roman" w:hAnsi="Times New Roman" w:cs="Times New Roman"/>
            <w:sz w:val="24"/>
            <w:szCs w:val="24"/>
          </w:rPr>
          <w:delText>one study by Sobel and Kirkham (2006)</w:delText>
        </w:r>
        <w:r w:rsidRPr="00413303" w:rsidDel="00956223">
          <w:rPr>
            <w:rFonts w:ascii="Times New Roman" w:hAnsi="Times New Roman" w:cs="Times New Roman"/>
            <w:sz w:val="24"/>
            <w:szCs w:val="24"/>
          </w:rPr>
          <w:delText>,</w:delText>
        </w:r>
        <w:r w:rsidR="00E64B59" w:rsidDel="00956223">
          <w:rPr>
            <w:rFonts w:ascii="Times New Roman" w:hAnsi="Times New Roman" w:cs="Times New Roman"/>
            <w:sz w:val="24"/>
            <w:szCs w:val="24"/>
          </w:rPr>
          <w:delText xml:space="preserve"> for example</w:delText>
        </w:r>
      </w:del>
      <w:ins w:id="159" w:author="Deon Benton" w:date="2018-11-26T21:49:00Z">
        <w:r w:rsidR="00956223">
          <w:rPr>
            <w:rFonts w:ascii="Times New Roman" w:hAnsi="Times New Roman" w:cs="Times New Roman"/>
            <w:sz w:val="24"/>
            <w:szCs w:val="24"/>
          </w:rPr>
          <w:t>this study</w:t>
        </w:r>
      </w:ins>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together </w:t>
      </w:r>
      <w:r w:rsidR="00E64B59">
        <w:rPr>
          <w:rFonts w:ascii="Times New Roman" w:hAnsi="Times New Roman" w:cs="Times New Roman"/>
          <w:sz w:val="24"/>
          <w:szCs w:val="24"/>
        </w:rPr>
        <w:t xml:space="preserve"> made the detector activate when they were placed on it. Object C was then placed alone on the detector, which either caused the detector to activate</w:t>
      </w:r>
      <w:ins w:id="160" w:author="Deon Benton" w:date="2018-11-26T21:50:00Z">
        <w:r w:rsidR="003B04E7">
          <w:rPr>
            <w:rFonts w:ascii="Times New Roman" w:hAnsi="Times New Roman" w:cs="Times New Roman"/>
            <w:sz w:val="24"/>
            <w:szCs w:val="24"/>
          </w:rPr>
          <w:t xml:space="preserve"> (BB condition)</w:t>
        </w:r>
      </w:ins>
      <w:r w:rsidR="00E64B59">
        <w:rPr>
          <w:rFonts w:ascii="Times New Roman" w:hAnsi="Times New Roman" w:cs="Times New Roman"/>
          <w:sz w:val="24"/>
          <w:szCs w:val="24"/>
        </w:rPr>
        <w:t xml:space="preserve"> </w:t>
      </w:r>
      <w:del w:id="161" w:author="Deon Benton" w:date="2018-11-26T21:50:00Z">
        <w:r w:rsidR="00E64B59" w:rsidDel="003B04E7">
          <w:rPr>
            <w:rFonts w:ascii="Times New Roman" w:hAnsi="Times New Roman" w:cs="Times New Roman"/>
            <w:sz w:val="24"/>
            <w:szCs w:val="24"/>
          </w:rPr>
          <w:delText xml:space="preserve">in the </w:delText>
        </w:r>
        <w:r w:rsidR="00341569" w:rsidDel="003B04E7">
          <w:rPr>
            <w:rFonts w:ascii="Times New Roman" w:hAnsi="Times New Roman" w:cs="Times New Roman"/>
            <w:sz w:val="24"/>
            <w:szCs w:val="24"/>
          </w:rPr>
          <w:delText>backwards blocking</w:delText>
        </w:r>
        <w:r w:rsidR="00E64B59" w:rsidDel="003B04E7">
          <w:rPr>
            <w:rFonts w:ascii="Times New Roman" w:hAnsi="Times New Roman" w:cs="Times New Roman"/>
            <w:sz w:val="24"/>
            <w:szCs w:val="24"/>
          </w:rPr>
          <w:delText xml:space="preserve"> condition or not to activate in the</w:delText>
        </w:r>
      </w:del>
      <w:ins w:id="162" w:author="Deon Benton" w:date="2018-11-26T21:50:00Z">
        <w:r w:rsidR="003B04E7">
          <w:rPr>
            <w:rFonts w:ascii="Times New Roman" w:hAnsi="Times New Roman" w:cs="Times New Roman"/>
            <w:sz w:val="24"/>
            <w:szCs w:val="24"/>
          </w:rPr>
          <w:t>or not</w:t>
        </w:r>
      </w:ins>
      <w:r w:rsidR="00E64B59">
        <w:rPr>
          <w:rFonts w:ascii="Times New Roman" w:hAnsi="Times New Roman" w:cs="Times New Roman"/>
          <w:sz w:val="24"/>
          <w:szCs w:val="24"/>
        </w:rPr>
        <w:t xml:space="preserve"> </w:t>
      </w:r>
      <w:ins w:id="163" w:author="Deon Benton" w:date="2018-11-26T21:50:00Z">
        <w:r w:rsidR="003B04E7">
          <w:rPr>
            <w:rFonts w:ascii="Times New Roman" w:hAnsi="Times New Roman" w:cs="Times New Roman"/>
            <w:sz w:val="24"/>
            <w:szCs w:val="24"/>
          </w:rPr>
          <w:t>(</w:t>
        </w:r>
      </w:ins>
      <w:r w:rsidR="00E64B59">
        <w:rPr>
          <w:rFonts w:ascii="Times New Roman" w:hAnsi="Times New Roman" w:cs="Times New Roman"/>
          <w:sz w:val="24"/>
          <w:szCs w:val="24"/>
        </w:rPr>
        <w:t>IS condition</w:t>
      </w:r>
      <w:ins w:id="164" w:author="Deon Benton" w:date="2018-11-26T21:50:00Z">
        <w:r w:rsidR="003B04E7">
          <w:rPr>
            <w:rFonts w:ascii="Times New Roman" w:hAnsi="Times New Roman" w:cs="Times New Roman"/>
            <w:sz w:val="24"/>
            <w:szCs w:val="24"/>
          </w:rPr>
          <w:t>)</w:t>
        </w:r>
      </w:ins>
      <w:r w:rsidRPr="00413303">
        <w:rPr>
          <w:rFonts w:ascii="Times New Roman" w:hAnsi="Times New Roman" w:cs="Times New Roman"/>
          <w:sz w:val="24"/>
          <w:szCs w:val="24"/>
        </w:rPr>
        <w:t xml:space="preserve">.  </w:t>
      </w:r>
      <w:r w:rsidR="00753224">
        <w:rPr>
          <w:rFonts w:ascii="Times New Roman" w:hAnsi="Times New Roman" w:cs="Times New Roman"/>
          <w:sz w:val="24"/>
          <w:szCs w:val="24"/>
        </w:rPr>
        <w:t xml:space="preserve">If participants engaged in </w:t>
      </w:r>
      <w:del w:id="165" w:author="Deon Benton" w:date="2018-11-26T21:50:00Z">
        <w:r w:rsidR="00753224" w:rsidDel="00F51689">
          <w:rPr>
            <w:rFonts w:ascii="Times New Roman" w:hAnsi="Times New Roman" w:cs="Times New Roman"/>
            <w:sz w:val="24"/>
            <w:szCs w:val="24"/>
          </w:rPr>
          <w:delText>backwards-blocking</w:delText>
        </w:r>
      </w:del>
      <w:ins w:id="166" w:author="Deon Benton" w:date="2018-11-26T21:50:00Z">
        <w:r w:rsidR="00F51689">
          <w:rPr>
            <w:rFonts w:ascii="Times New Roman" w:hAnsi="Times New Roman" w:cs="Times New Roman"/>
            <w:sz w:val="24"/>
            <w:szCs w:val="24"/>
          </w:rPr>
          <w:t>BB</w:t>
        </w:r>
      </w:ins>
      <w:r w:rsidR="00753224">
        <w:rPr>
          <w:rFonts w:ascii="Times New Roman" w:hAnsi="Times New Roman" w:cs="Times New Roman"/>
          <w:sz w:val="24"/>
          <w:szCs w:val="24"/>
        </w:rPr>
        <w:t xml:space="preserve"> and blocked A, then they should be more likely to use object B</w:t>
      </w:r>
      <w:ins w:id="167" w:author="Deon Benton" w:date="2018-11-26T21:51:00Z">
        <w:r w:rsidR="00F51689">
          <w:rPr>
            <w:rFonts w:ascii="Times New Roman" w:hAnsi="Times New Roman" w:cs="Times New Roman"/>
            <w:sz w:val="24"/>
            <w:szCs w:val="24"/>
          </w:rPr>
          <w:t>—the object that was not demonstrated on the machine—</w:t>
        </w:r>
      </w:ins>
      <w:r w:rsidR="00753224">
        <w:rPr>
          <w:rFonts w:ascii="Times New Roman" w:hAnsi="Times New Roman" w:cs="Times New Roman"/>
          <w:sz w:val="24"/>
          <w:szCs w:val="24"/>
        </w:rPr>
        <w:t xml:space="preserve">to make the detector activate than </w:t>
      </w:r>
      <w:del w:id="168" w:author="Deon Benton" w:date="2018-11-26T21:52:00Z">
        <w:r w:rsidR="00753224" w:rsidDel="0054722A">
          <w:rPr>
            <w:rFonts w:ascii="Times New Roman" w:hAnsi="Times New Roman" w:cs="Times New Roman"/>
            <w:sz w:val="24"/>
            <w:szCs w:val="24"/>
          </w:rPr>
          <w:delText>B (because it would not have been blocked)</w:delText>
        </w:r>
      </w:del>
      <w:ins w:id="169" w:author="Deon Benton" w:date="2018-11-26T21:52:00Z">
        <w:r w:rsidR="0054722A">
          <w:rPr>
            <w:rFonts w:ascii="Times New Roman" w:hAnsi="Times New Roman" w:cs="Times New Roman"/>
            <w:sz w:val="24"/>
            <w:szCs w:val="24"/>
          </w:rPr>
          <w:t>C</w:t>
        </w:r>
      </w:ins>
      <w:r w:rsidR="00753224">
        <w:rPr>
          <w:rFonts w:ascii="Times New Roman" w:hAnsi="Times New Roman" w:cs="Times New Roman"/>
          <w:sz w:val="24"/>
          <w:szCs w:val="24"/>
        </w:rPr>
        <w:t xml:space="preserve">. </w:t>
      </w:r>
      <w:r w:rsidRPr="00413303">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than in the </w:t>
      </w:r>
      <w:r w:rsidR="00341569">
        <w:rPr>
          <w:rFonts w:ascii="Times New Roman" w:hAnsi="Times New Roman" w:cs="Times New Roman"/>
          <w:sz w:val="24"/>
          <w:szCs w:val="24"/>
        </w:rPr>
        <w:t>backwards blocking</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The 19-month-olds</w:t>
      </w:r>
      <w:r w:rsidR="00582237">
        <w:rPr>
          <w:rFonts w:ascii="Times New Roman" w:hAnsi="Times New Roman" w:cs="Times New Roman"/>
          <w:sz w:val="24"/>
          <w:szCs w:val="24"/>
        </w:rPr>
        <w:t xml:space="preserve">’ performance was </w:t>
      </w:r>
      <w:r w:rsidR="00E64B59">
        <w:rPr>
          <w:rFonts w:ascii="Times New Roman" w:hAnsi="Times New Roman" w:cs="Times New Roman"/>
          <w:sz w:val="24"/>
          <w:szCs w:val="24"/>
        </w:rPr>
        <w:t>at chance</w:t>
      </w:r>
      <w:r w:rsidR="00582237">
        <w:rPr>
          <w:rFonts w:ascii="Times New Roman" w:hAnsi="Times New Roman" w:cs="Times New Roman"/>
          <w:sz w:val="24"/>
          <w:szCs w:val="24"/>
        </w:rPr>
        <w:t xml:space="preserve"> levels</w:t>
      </w:r>
      <w:r w:rsidR="00E64B59">
        <w:rPr>
          <w:rFonts w:ascii="Times New Roman" w:hAnsi="Times New Roman" w:cs="Times New Roman"/>
          <w:sz w:val="24"/>
          <w:szCs w:val="24"/>
        </w:rPr>
        <w:t xml:space="preserve">. </w:t>
      </w:r>
      <w:r w:rsidRPr="00413303">
        <w:rPr>
          <w:rFonts w:ascii="Times New Roman" w:hAnsi="Times New Roman" w:cs="Times New Roman"/>
          <w:sz w:val="24"/>
          <w:szCs w:val="24"/>
        </w:rPr>
        <w:t>That</w:t>
      </w:r>
      <w:r w:rsidR="00B83AA9">
        <w:rPr>
          <w:rFonts w:ascii="Times New Roman" w:hAnsi="Times New Roman" w:cs="Times New Roman"/>
          <w:sz w:val="24"/>
          <w:szCs w:val="24"/>
        </w:rPr>
        <w:t xml:space="preserve"> the</w:t>
      </w:r>
      <w:r w:rsidRPr="00413303">
        <w:rPr>
          <w:rFonts w:ascii="Times New Roman" w:hAnsi="Times New Roman" w:cs="Times New Roman"/>
          <w:sz w:val="24"/>
          <w:szCs w:val="24"/>
        </w:rPr>
        <w:t xml:space="preserve"> 24-month-olds categorized A differently across the two conditions was interpreted to mean that 24-month-olds engaged in </w:t>
      </w:r>
      <w:r w:rsidR="00341569">
        <w:rPr>
          <w:rFonts w:ascii="Times New Roman" w:hAnsi="Times New Roman" w:cs="Times New Roman"/>
          <w:sz w:val="24"/>
          <w:szCs w:val="24"/>
        </w:rPr>
        <w:t>backwards blocking</w:t>
      </w:r>
      <w:r w:rsidRPr="00413303">
        <w:rPr>
          <w:rFonts w:ascii="Times New Roman" w:hAnsi="Times New Roman" w:cs="Times New Roman"/>
          <w:sz w:val="24"/>
          <w:szCs w:val="24"/>
        </w:rPr>
        <w:t xml:space="preserve"> reasoning. However, as discussed above,</w:t>
      </w:r>
      <w:r w:rsidR="00B83AA9">
        <w:rPr>
          <w:rFonts w:ascii="Times New Roman" w:hAnsi="Times New Roman" w:cs="Times New Roman"/>
          <w:sz w:val="24"/>
          <w:szCs w:val="24"/>
        </w:rPr>
        <w:t xml:space="preserve"> this </w:t>
      </w:r>
      <w:r w:rsidR="00582237">
        <w:rPr>
          <w:rFonts w:ascii="Times New Roman" w:hAnsi="Times New Roman" w:cs="Times New Roman"/>
          <w:sz w:val="24"/>
          <w:szCs w:val="24"/>
        </w:rPr>
        <w:t xml:space="preserve">may be </w:t>
      </w:r>
      <w:r w:rsidR="00B83AA9">
        <w:rPr>
          <w:rFonts w:ascii="Times New Roman" w:hAnsi="Times New Roman" w:cs="Times New Roman"/>
          <w:sz w:val="24"/>
          <w:szCs w:val="24"/>
        </w:rPr>
        <w:t xml:space="preserve">not the appropriate comparison to assess </w:t>
      </w:r>
      <w:r w:rsidR="00341569">
        <w:rPr>
          <w:rFonts w:ascii="Times New Roman" w:hAnsi="Times New Roman" w:cs="Times New Roman"/>
          <w:sz w:val="24"/>
          <w:szCs w:val="24"/>
        </w:rPr>
        <w:t>backwards blocking</w:t>
      </w:r>
      <w:r w:rsidR="00B83AA9">
        <w:rPr>
          <w:rFonts w:ascii="Times New Roman" w:hAnsi="Times New Roman" w:cs="Times New Roman"/>
          <w:sz w:val="24"/>
          <w:szCs w:val="24"/>
        </w:rPr>
        <w:t xml:space="preserve"> reasoning</w:t>
      </w:r>
      <w:r w:rsidR="00784CD8">
        <w:rPr>
          <w:rFonts w:ascii="Times New Roman" w:hAnsi="Times New Roman" w:cs="Times New Roman"/>
          <w:sz w:val="24"/>
          <w:szCs w:val="24"/>
        </w:rPr>
        <w:t>,</w:t>
      </w:r>
      <w:r w:rsidR="00B83AA9">
        <w:rPr>
          <w:rFonts w:ascii="Times New Roman" w:hAnsi="Times New Roman" w:cs="Times New Roman"/>
          <w:sz w:val="24"/>
          <w:szCs w:val="24"/>
        </w:rPr>
        <w:t xml:space="preserve"> and </w:t>
      </w:r>
      <w:r w:rsidR="00784CD8">
        <w:rPr>
          <w:rFonts w:ascii="Times New Roman" w:hAnsi="Times New Roman" w:cs="Times New Roman"/>
          <w:sz w:val="24"/>
          <w:szCs w:val="24"/>
        </w:rPr>
        <w:t xml:space="preserve">therefore </w:t>
      </w:r>
      <w:r w:rsidR="00B83AA9">
        <w:rPr>
          <w:rFonts w:ascii="Times New Roman" w:hAnsi="Times New Roman" w:cs="Times New Roman"/>
          <w:sz w:val="24"/>
          <w:szCs w:val="24"/>
        </w:rPr>
        <w:t>these results</w:t>
      </w:r>
      <w:r w:rsidRPr="00413303">
        <w:rPr>
          <w:rFonts w:ascii="Times New Roman" w:hAnsi="Times New Roman" w:cs="Times New Roman"/>
          <w:sz w:val="24"/>
          <w:szCs w:val="24"/>
        </w:rPr>
        <w:t xml:space="preserve"> must be interpreted cautiously because the drop in the </w:t>
      </w:r>
      <w:r w:rsidR="00B83AA9">
        <w:rPr>
          <w:rFonts w:ascii="Times New Roman" w:hAnsi="Times New Roman" w:cs="Times New Roman"/>
          <w:sz w:val="24"/>
          <w:szCs w:val="24"/>
        </w:rPr>
        <w:t>proportion of A choices with</w:t>
      </w:r>
      <w:r w:rsidR="007634C1">
        <w:rPr>
          <w:rFonts w:ascii="Times New Roman" w:hAnsi="Times New Roman" w:cs="Times New Roman"/>
          <w:sz w:val="24"/>
          <w:szCs w:val="24"/>
        </w:rPr>
        <w:t>in</w:t>
      </w:r>
      <w:r w:rsidR="00B83AA9">
        <w:rPr>
          <w:rFonts w:ascii="Times New Roman" w:hAnsi="Times New Roman" w:cs="Times New Roman"/>
          <w:sz w:val="24"/>
          <w:szCs w:val="24"/>
        </w:rPr>
        <w:t xml:space="preserve"> the </w:t>
      </w:r>
      <w:r w:rsidR="00341569">
        <w:rPr>
          <w:rFonts w:ascii="Times New Roman" w:hAnsi="Times New Roman" w:cs="Times New Roman"/>
          <w:sz w:val="24"/>
          <w:szCs w:val="24"/>
        </w:rPr>
        <w:t>backwards blocking</w:t>
      </w:r>
      <w:r w:rsidR="00B83AA9">
        <w:rPr>
          <w:rFonts w:ascii="Times New Roman" w:hAnsi="Times New Roman" w:cs="Times New Roman"/>
          <w:sz w:val="24"/>
          <w:szCs w:val="24"/>
        </w:rPr>
        <w:t xml:space="preserve"> condition itself was not assessed</w:t>
      </w:r>
      <w:r w:rsidRPr="00413303">
        <w:rPr>
          <w:rFonts w:ascii="Times New Roman" w:hAnsi="Times New Roman" w:cs="Times New Roman"/>
          <w:sz w:val="24"/>
          <w:szCs w:val="24"/>
        </w:rPr>
        <w:t xml:space="preserve">. Thus, it </w:t>
      </w:r>
      <w:r w:rsidRPr="00413303">
        <w:rPr>
          <w:rFonts w:ascii="Times New Roman" w:hAnsi="Times New Roman" w:cs="Times New Roman"/>
          <w:sz w:val="24"/>
          <w:szCs w:val="24"/>
        </w:rPr>
        <w:lastRenderedPageBreak/>
        <w:t xml:space="preserve">remains an open question whether, and to what extent, learners engage in </w:t>
      </w:r>
      <w:r w:rsidR="00341569">
        <w:rPr>
          <w:rFonts w:ascii="Times New Roman" w:hAnsi="Times New Roman" w:cs="Times New Roman"/>
          <w:sz w:val="24"/>
          <w:szCs w:val="24"/>
        </w:rPr>
        <w:t>backwards blocking</w:t>
      </w:r>
      <w:r w:rsidRPr="00413303">
        <w:rPr>
          <w:rFonts w:ascii="Times New Roman" w:hAnsi="Times New Roman" w:cs="Times New Roman"/>
          <w:sz w:val="24"/>
          <w:szCs w:val="24"/>
        </w:rPr>
        <w:t xml:space="preserve"> reasoning when asked to make causal inferences about three or more objects.</w:t>
      </w:r>
    </w:p>
    <w:p w14:paraId="50B31620" w14:textId="77777777" w:rsidR="009D0AA0" w:rsidRDefault="009D0AA0" w:rsidP="009D0AA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01649C6D" w14:textId="74197EF5" w:rsidR="00743BD1" w:rsidRDefault="003731CE" w:rsidP="003731C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light of the issues discussed 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1-4 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 of the experiments</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341569">
        <w:rPr>
          <w:rFonts w:ascii="Times New Roman" w:hAnsi="Times New Roman" w:cs="Times New Roman"/>
          <w:sz w:val="24"/>
          <w:szCs w:val="24"/>
        </w:rPr>
        <w:t>backwards blocking</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341569">
        <w:rPr>
          <w:rFonts w:ascii="Times New Roman" w:hAnsi="Times New Roman" w:cs="Times New Roman"/>
          <w:sz w:val="24"/>
          <w:szCs w:val="24"/>
        </w:rPr>
        <w:t>backwards blocking</w:t>
      </w:r>
      <w:r w:rsidRPr="003731CE">
        <w:rPr>
          <w:rFonts w:ascii="Times New Roman" w:hAnsi="Times New Roman" w:cs="Times New Roman"/>
          <w:sz w:val="24"/>
          <w:szCs w:val="24"/>
        </w:rPr>
        <w:t xml:space="preserve"> reasoning. The reason we test</w:t>
      </w:r>
      <w:r w:rsidR="00582237">
        <w:rPr>
          <w:rFonts w:ascii="Times New Roman" w:hAnsi="Times New Roman" w:cs="Times New Roman"/>
          <w:sz w:val="24"/>
          <w:szCs w:val="24"/>
        </w:rPr>
        <w:t>ed</w:t>
      </w:r>
      <w:r w:rsidRPr="003731CE">
        <w:rPr>
          <w:rFonts w:ascii="Times New Roman" w:hAnsi="Times New Roman" w:cs="Times New Roman"/>
          <w:sz w:val="24"/>
          <w:szCs w:val="24"/>
        </w:rPr>
        <w:t xml:space="preserve"> adults</w:t>
      </w:r>
      <w:r w:rsidR="00743BD1">
        <w:rPr>
          <w:rFonts w:ascii="Times New Roman" w:hAnsi="Times New Roman" w:cs="Times New Roman"/>
          <w:sz w:val="24"/>
          <w:szCs w:val="24"/>
        </w:rPr>
        <w:t xml:space="preserve"> </w:t>
      </w:r>
      <w:r w:rsidRPr="003731CE">
        <w:rPr>
          <w:rFonts w:ascii="Times New Roman" w:hAnsi="Times New Roman" w:cs="Times New Roman"/>
          <w:sz w:val="24"/>
          <w:szCs w:val="24"/>
        </w:rPr>
        <w:t xml:space="preserve">is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341569">
        <w:rPr>
          <w:rFonts w:ascii="Times New Roman" w:hAnsi="Times New Roman" w:cs="Times New Roman"/>
          <w:sz w:val="24"/>
          <w:szCs w:val="24"/>
        </w:rPr>
        <w:t>backwards blocking</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p>
    <w:p w14:paraId="0BD1AA10" w14:textId="542B2E8F" w:rsidR="00936EED" w:rsidRPr="00936EED" w:rsidRDefault="00784CD8" w:rsidP="00936EE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to implement pre- and post-rating measures in Experiments 1-3</w:t>
      </w:r>
      <w:r w:rsidR="00582237">
        <w:rPr>
          <w:rFonts w:ascii="Times New Roman" w:hAnsi="Times New Roman" w:cs="Times New Roman"/>
          <w:sz w:val="24"/>
          <w:szCs w:val="24"/>
        </w:rPr>
        <w:t>,</w:t>
      </w:r>
      <w:r w:rsidR="00743BD1" w:rsidRPr="00743BD1">
        <w:rPr>
          <w:rFonts w:ascii="Times New Roman" w:hAnsi="Times New Roman" w:cs="Times New Roman"/>
          <w:sz w:val="24"/>
          <w:szCs w:val="24"/>
        </w:rPr>
        <w:t xml:space="preserve"> and pre-, mid-, and post-rating measures in Experiment 4</w:t>
      </w:r>
      <w:r w:rsidR="00582237">
        <w:rPr>
          <w:rFonts w:ascii="Times New Roman" w:hAnsi="Times New Roman" w:cs="Times New Roman"/>
          <w:sz w:val="24"/>
          <w:szCs w:val="24"/>
        </w:rPr>
        <w:t>,</w:t>
      </w:r>
      <w:r w:rsidR="00743BD1" w:rsidRPr="00743BD1">
        <w:rPr>
          <w:rFonts w:ascii="Times New Roman" w:hAnsi="Times New Roman" w:cs="Times New Roman"/>
          <w:sz w:val="24"/>
          <w:szCs w:val="24"/>
        </w:rPr>
        <w:t xml:space="preserve"> to determine whether</w:t>
      </w:r>
      <w:r w:rsidR="00EC19AE">
        <w:rPr>
          <w:rFonts w:ascii="Times New Roman" w:hAnsi="Times New Roman" w:cs="Times New Roman"/>
          <w:sz w:val="24"/>
          <w:szCs w:val="24"/>
        </w:rPr>
        <w:t xml:space="preserve"> there was a drop in the</w:t>
      </w:r>
      <w:r w:rsidR="00582237">
        <w:rPr>
          <w:rFonts w:ascii="Times New Roman" w:hAnsi="Times New Roman" w:cs="Times New Roman"/>
          <w:sz w:val="24"/>
          <w:szCs w:val="24"/>
        </w:rPr>
        <w:t xml:space="preserve"> </w:t>
      </w:r>
      <w:r w:rsidR="00743BD1">
        <w:rPr>
          <w:rFonts w:ascii="Times New Roman" w:hAnsi="Times New Roman" w:cs="Times New Roman"/>
          <w:sz w:val="24"/>
          <w:szCs w:val="24"/>
        </w:rPr>
        <w:t xml:space="preserve">causal rating of B within the </w:t>
      </w:r>
      <w:r w:rsidR="00341569">
        <w:rPr>
          <w:rFonts w:ascii="Times New Roman" w:hAnsi="Times New Roman" w:cs="Times New Roman"/>
          <w:sz w:val="24"/>
          <w:szCs w:val="24"/>
        </w:rPr>
        <w:t>backwards blocking</w:t>
      </w:r>
      <w:r w:rsidR="00743BD1">
        <w:rPr>
          <w:rFonts w:ascii="Times New Roman" w:hAnsi="Times New Roman" w:cs="Times New Roman"/>
          <w:sz w:val="24"/>
          <w:szCs w:val="24"/>
        </w:rPr>
        <w:t xml:space="preserve"> condition itself.</w:t>
      </w:r>
      <w:r w:rsidR="00743BD1" w:rsidRPr="00743BD1">
        <w:rPr>
          <w:rFonts w:ascii="Times New Roman" w:hAnsi="Times New Roman" w:cs="Times New Roman"/>
          <w:sz w:val="24"/>
          <w:szCs w:val="24"/>
        </w:rPr>
        <w:t xml:space="preserve"> This method of assessing </w:t>
      </w:r>
      <w:r w:rsidR="00341569">
        <w:rPr>
          <w:rFonts w:ascii="Times New Roman" w:hAnsi="Times New Roman" w:cs="Times New Roman"/>
          <w:sz w:val="24"/>
          <w:szCs w:val="24"/>
        </w:rPr>
        <w:t>backwards blocking</w:t>
      </w:r>
      <w:r w:rsidR="00743BD1" w:rsidRPr="00743BD1">
        <w:rPr>
          <w:rFonts w:ascii="Times New Roman" w:hAnsi="Times New Roman" w:cs="Times New Roman"/>
          <w:sz w:val="24"/>
          <w:szCs w:val="24"/>
        </w:rPr>
        <w:t xml:space="preserve"> represents an important </w:t>
      </w:r>
      <w:r w:rsidR="00582237">
        <w:rPr>
          <w:rFonts w:ascii="Times New Roman" w:hAnsi="Times New Roman" w:cs="Times New Roman"/>
          <w:sz w:val="24"/>
          <w:szCs w:val="24"/>
        </w:rPr>
        <w:t>change</w:t>
      </w:r>
      <w:r w:rsidR="00582237" w:rsidRPr="00743BD1">
        <w:rPr>
          <w:rFonts w:ascii="Times New Roman" w:hAnsi="Times New Roman" w:cs="Times New Roman"/>
          <w:sz w:val="24"/>
          <w:szCs w:val="24"/>
        </w:rPr>
        <w:t xml:space="preserve"> </w:t>
      </w:r>
      <w:r w:rsidR="00582237">
        <w:rPr>
          <w:rFonts w:ascii="Times New Roman" w:hAnsi="Times New Roman" w:cs="Times New Roman"/>
          <w:sz w:val="24"/>
          <w:szCs w:val="24"/>
        </w:rPr>
        <w:t>relative to</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previous methods because it permits the direct assessment of </w:t>
      </w:r>
      <w:r w:rsidR="00341569">
        <w:rPr>
          <w:rFonts w:ascii="Times New Roman" w:hAnsi="Times New Roman" w:cs="Times New Roman"/>
          <w:sz w:val="24"/>
          <w:szCs w:val="24"/>
        </w:rPr>
        <w:t>backwards blocking</w:t>
      </w:r>
      <w:r w:rsidR="008A11D4">
        <w:rPr>
          <w:rFonts w:ascii="Times New Roman" w:hAnsi="Times New Roman" w:cs="Times New Roman"/>
          <w:sz w:val="24"/>
          <w:szCs w:val="24"/>
        </w:rPr>
        <w:t xml:space="preserve"> reasoning</w:t>
      </w:r>
      <w:r w:rsidR="00743BD1" w:rsidRPr="00743BD1">
        <w:rPr>
          <w:rFonts w:ascii="Times New Roman" w:hAnsi="Times New Roman" w:cs="Times New Roman"/>
          <w:sz w:val="24"/>
          <w:szCs w:val="24"/>
        </w:rPr>
        <w:t xml:space="preserve"> without recourse to comparisons of B in two disparate conditions that should produce disparate evaluations of B.</w:t>
      </w:r>
    </w:p>
    <w:p w14:paraId="0575DE97" w14:textId="5A20FBB7" w:rsidR="00936EED" w:rsidRDefault="00936EED" w:rsidP="00936EED">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341569">
        <w:rPr>
          <w:rFonts w:ascii="Times New Roman" w:hAnsi="Times New Roman" w:cs="Times New Roman"/>
          <w:sz w:val="24"/>
          <w:szCs w:val="24"/>
        </w:rPr>
        <w:t>backwards blocking</w:t>
      </w:r>
      <w:r w:rsidRPr="00936EED">
        <w:rPr>
          <w:rFonts w:ascii="Times New Roman" w:hAnsi="Times New Roman" w:cs="Times New Roman"/>
          <w:sz w:val="24"/>
          <w:szCs w:val="24"/>
        </w:rPr>
        <w:t xml:space="preserve"> reasoning in the context of multiple objects. As </w:t>
      </w:r>
      <w:r>
        <w:rPr>
          <w:rFonts w:ascii="Times New Roman" w:hAnsi="Times New Roman" w:cs="Times New Roman"/>
          <w:sz w:val="24"/>
          <w:szCs w:val="24"/>
        </w:rPr>
        <w:t>discussed,</w:t>
      </w:r>
      <w:r w:rsidRPr="00936EED">
        <w:rPr>
          <w:rFonts w:ascii="Times New Roman" w:hAnsi="Times New Roman" w:cs="Times New Roman"/>
          <w:sz w:val="24"/>
          <w:szCs w:val="24"/>
        </w:rPr>
        <w:t xml:space="preserve"> with the exception of Sobel and Kirkham</w:t>
      </w:r>
      <w:r w:rsidR="00527373">
        <w:rPr>
          <w:rFonts w:ascii="Times New Roman" w:hAnsi="Times New Roman" w:cs="Times New Roman"/>
          <w:sz w:val="24"/>
          <w:szCs w:val="24"/>
        </w:rPr>
        <w:t>’s</w:t>
      </w:r>
      <w:r w:rsidRPr="00936EED">
        <w:rPr>
          <w:rFonts w:ascii="Times New Roman" w:hAnsi="Times New Roman" w:cs="Times New Roman"/>
          <w:sz w:val="24"/>
          <w:szCs w:val="24"/>
        </w:rPr>
        <w:t xml:space="preserve"> (2006)</w:t>
      </w:r>
      <w:r w:rsidR="00527373">
        <w:rPr>
          <w:rFonts w:ascii="Times New Roman" w:hAnsi="Times New Roman" w:cs="Times New Roman"/>
          <w:sz w:val="24"/>
          <w:szCs w:val="24"/>
        </w:rPr>
        <w:t xml:space="preserve"> study</w:t>
      </w:r>
      <w:r w:rsidRPr="00936EED">
        <w:rPr>
          <w:rFonts w:ascii="Times New Roman" w:hAnsi="Times New Roman" w:cs="Times New Roman"/>
          <w:sz w:val="24"/>
          <w:szCs w:val="24"/>
        </w:rPr>
        <w:t xml:space="preserve">, </w:t>
      </w:r>
      <w:r w:rsidR="00341569">
        <w:rPr>
          <w:rFonts w:ascii="Times New Roman" w:hAnsi="Times New Roman" w:cs="Times New Roman"/>
          <w:sz w:val="24"/>
          <w:szCs w:val="24"/>
        </w:rPr>
        <w:t>backwards blocking</w:t>
      </w:r>
      <w:r w:rsidRPr="00936EED">
        <w:rPr>
          <w:rFonts w:ascii="Times New Roman" w:hAnsi="Times New Roman" w:cs="Times New Roman"/>
          <w:sz w:val="24"/>
          <w:szCs w:val="24"/>
        </w:rPr>
        <w:t xml:space="preserve"> reasoning has not been </w:t>
      </w:r>
      <w:r w:rsidR="00527373" w:rsidRPr="00936EED">
        <w:rPr>
          <w:rFonts w:ascii="Times New Roman" w:hAnsi="Times New Roman" w:cs="Times New Roman"/>
          <w:sz w:val="24"/>
          <w:szCs w:val="24"/>
        </w:rPr>
        <w:t>assessed</w:t>
      </w:r>
      <w:r w:rsidRPr="00936EED">
        <w:rPr>
          <w:rFonts w:ascii="Times New Roman" w:hAnsi="Times New Roman" w:cs="Times New Roman"/>
          <w:sz w:val="24"/>
          <w:szCs w:val="24"/>
        </w:rPr>
        <w:t xml:space="preserve"> in the context of three or more objects.  Thus, Experiment 1 use</w:t>
      </w:r>
      <w:r w:rsidR="00582237">
        <w:rPr>
          <w:rFonts w:ascii="Times New Roman" w:hAnsi="Times New Roman" w:cs="Times New Roman"/>
          <w:sz w:val="24"/>
          <w:szCs w:val="24"/>
        </w:rPr>
        <w:t>d</w:t>
      </w:r>
      <w:r w:rsidRPr="00936EED">
        <w:rPr>
          <w:rFonts w:ascii="Times New Roman" w:hAnsi="Times New Roman" w:cs="Times New Roman"/>
          <w:sz w:val="24"/>
          <w:szCs w:val="24"/>
        </w:rPr>
        <w:t xml:space="preserve"> two objects to assess </w:t>
      </w:r>
      <w:r w:rsidR="00341569">
        <w:rPr>
          <w:rFonts w:ascii="Times New Roman" w:hAnsi="Times New Roman" w:cs="Times New Roman"/>
          <w:sz w:val="24"/>
          <w:szCs w:val="24"/>
        </w:rPr>
        <w:t>backwards blocking</w:t>
      </w:r>
      <w:r w:rsidRPr="00936EED">
        <w:rPr>
          <w:rFonts w:ascii="Times New Roman" w:hAnsi="Times New Roman" w:cs="Times New Roman"/>
          <w:sz w:val="24"/>
          <w:szCs w:val="24"/>
        </w:rPr>
        <w:t xml:space="preserve"> reasoning in adults, whereas </w:t>
      </w:r>
      <w:r w:rsidR="00341569">
        <w:rPr>
          <w:rFonts w:ascii="Times New Roman" w:hAnsi="Times New Roman" w:cs="Times New Roman"/>
          <w:sz w:val="24"/>
          <w:szCs w:val="24"/>
        </w:rPr>
        <w:t>backwards blocking</w:t>
      </w:r>
      <w:r w:rsidR="00582237" w:rsidRPr="00936EED">
        <w:rPr>
          <w:rFonts w:ascii="Times New Roman" w:hAnsi="Times New Roman" w:cs="Times New Roman"/>
          <w:sz w:val="24"/>
          <w:szCs w:val="24"/>
        </w:rPr>
        <w:t xml:space="preserve"> reasoning </w:t>
      </w:r>
      <w:r w:rsidR="00582237">
        <w:rPr>
          <w:rFonts w:ascii="Times New Roman" w:hAnsi="Times New Roman" w:cs="Times New Roman"/>
          <w:sz w:val="24"/>
          <w:szCs w:val="24"/>
        </w:rPr>
        <w:t xml:space="preserve">was assessed in </w:t>
      </w:r>
      <w:r w:rsidRPr="00936EED">
        <w:rPr>
          <w:rFonts w:ascii="Times New Roman" w:hAnsi="Times New Roman" w:cs="Times New Roman"/>
          <w:sz w:val="24"/>
          <w:szCs w:val="24"/>
        </w:rPr>
        <w:t xml:space="preserve">Experiments 2 and 3 </w:t>
      </w:r>
      <w:r w:rsidR="00582237">
        <w:rPr>
          <w:rFonts w:ascii="Times New Roman" w:hAnsi="Times New Roman" w:cs="Times New Roman"/>
          <w:sz w:val="24"/>
          <w:szCs w:val="24"/>
        </w:rPr>
        <w:t xml:space="preserve">with </w:t>
      </w:r>
      <w:r w:rsidRPr="00936EED">
        <w:rPr>
          <w:rFonts w:ascii="Times New Roman" w:hAnsi="Times New Roman" w:cs="Times New Roman"/>
          <w:sz w:val="24"/>
          <w:szCs w:val="24"/>
        </w:rPr>
        <w:t>three and four objects respectively.</w:t>
      </w:r>
    </w:p>
    <w:p w14:paraId="15E8FD5E" w14:textId="180B85AC" w:rsidR="00F06525" w:rsidRDefault="009E6CF0" w:rsidP="00936EED">
      <w:pPr>
        <w:spacing w:line="480" w:lineRule="auto"/>
        <w:ind w:firstLine="720"/>
        <w:contextualSpacing/>
        <w:rPr>
          <w:rFonts w:ascii="Times New Roman" w:hAnsi="Times New Roman" w:cs="Times New Roman"/>
          <w:sz w:val="24"/>
          <w:szCs w:val="24"/>
        </w:rPr>
      </w:pPr>
      <w:r w:rsidRPr="009E6CF0">
        <w:rPr>
          <w:rFonts w:ascii="Times New Roman" w:hAnsi="Times New Roman" w:cs="Times New Roman"/>
          <w:sz w:val="24"/>
          <w:szCs w:val="24"/>
        </w:rPr>
        <w:lastRenderedPageBreak/>
        <w:t xml:space="preserve">In general, Experiments 1-3 use the blicket detector to assess causal reasoning in an adult sample. In Experiment 1, adults </w:t>
      </w:r>
      <w:r w:rsidR="00582237">
        <w:rPr>
          <w:rFonts w:ascii="Times New Roman" w:hAnsi="Times New Roman" w:cs="Times New Roman"/>
          <w:sz w:val="24"/>
          <w:szCs w:val="24"/>
        </w:rPr>
        <w:t>were</w:t>
      </w:r>
      <w:r w:rsidR="00582237" w:rsidRPr="009E6CF0">
        <w:rPr>
          <w:rFonts w:ascii="Times New Roman" w:hAnsi="Times New Roman" w:cs="Times New Roman"/>
          <w:sz w:val="24"/>
          <w:szCs w:val="24"/>
        </w:rPr>
        <w:t xml:space="preserve"> </w:t>
      </w:r>
      <w:r w:rsidRPr="009E6CF0">
        <w:rPr>
          <w:rFonts w:ascii="Times New Roman" w:hAnsi="Times New Roman" w:cs="Times New Roman"/>
          <w:sz w:val="24"/>
          <w:szCs w:val="24"/>
        </w:rPr>
        <w:t xml:space="preserve">asked to rate the likelihood that each of two objects (A and B) </w:t>
      </w:r>
      <w:r w:rsidR="00784CD8">
        <w:rPr>
          <w:rFonts w:ascii="Times New Roman" w:hAnsi="Times New Roman" w:cs="Times New Roman"/>
          <w:sz w:val="24"/>
          <w:szCs w:val="24"/>
        </w:rPr>
        <w:t>were</w:t>
      </w:r>
      <w:r w:rsidR="00784CD8" w:rsidRPr="009E6CF0">
        <w:rPr>
          <w:rFonts w:ascii="Times New Roman" w:hAnsi="Times New Roman" w:cs="Times New Roman"/>
          <w:sz w:val="24"/>
          <w:szCs w:val="24"/>
        </w:rPr>
        <w:t xml:space="preserve"> </w:t>
      </w:r>
      <w:r w:rsidRPr="009E6CF0">
        <w:rPr>
          <w:rFonts w:ascii="Times New Roman" w:hAnsi="Times New Roman" w:cs="Times New Roman"/>
          <w:sz w:val="24"/>
          <w:szCs w:val="24"/>
        </w:rPr>
        <w:t>blickets in four conditions</w:t>
      </w:r>
      <w:r w:rsidR="000A1852">
        <w:rPr>
          <w:rFonts w:ascii="Times New Roman" w:hAnsi="Times New Roman" w:cs="Times New Roman"/>
          <w:sz w:val="24"/>
          <w:szCs w:val="24"/>
        </w:rPr>
        <w:t xml:space="preserve"> that include</w:t>
      </w:r>
      <w:r w:rsidR="00EC19AE">
        <w:rPr>
          <w:rFonts w:ascii="Times New Roman" w:hAnsi="Times New Roman" w:cs="Times New Roman"/>
          <w:sz w:val="24"/>
          <w:szCs w:val="24"/>
        </w:rPr>
        <w:t>d</w:t>
      </w:r>
      <w:r w:rsidR="000A1852">
        <w:rPr>
          <w:rFonts w:ascii="Times New Roman" w:hAnsi="Times New Roman" w:cs="Times New Roman"/>
          <w:sz w:val="24"/>
          <w:szCs w:val="24"/>
        </w:rPr>
        <w:t xml:space="preserve"> the </w:t>
      </w:r>
      <w:r w:rsidR="00341569">
        <w:rPr>
          <w:rFonts w:ascii="Times New Roman" w:hAnsi="Times New Roman" w:cs="Times New Roman"/>
          <w:sz w:val="24"/>
          <w:szCs w:val="24"/>
        </w:rPr>
        <w:t>backwards blocking</w:t>
      </w:r>
      <w:r w:rsidR="000A1852">
        <w:rPr>
          <w:rFonts w:ascii="Times New Roman" w:hAnsi="Times New Roman" w:cs="Times New Roman"/>
          <w:sz w:val="24"/>
          <w:szCs w:val="24"/>
        </w:rPr>
        <w:t xml:space="preserve"> and IS </w:t>
      </w:r>
      <w:r w:rsidR="007C0A77">
        <w:rPr>
          <w:rFonts w:ascii="Times New Roman" w:hAnsi="Times New Roman" w:cs="Times New Roman"/>
          <w:sz w:val="24"/>
          <w:szCs w:val="24"/>
        </w:rPr>
        <w:t>events</w:t>
      </w:r>
      <w:r w:rsidRPr="009E6CF0">
        <w:rPr>
          <w:rFonts w:ascii="Times New Roman" w:hAnsi="Times New Roman" w:cs="Times New Roman"/>
          <w:sz w:val="24"/>
          <w:szCs w:val="24"/>
        </w:rPr>
        <w:t>. In Experiment</w:t>
      </w:r>
      <w:r w:rsidR="000A1852">
        <w:rPr>
          <w:rFonts w:ascii="Times New Roman" w:hAnsi="Times New Roman" w:cs="Times New Roman"/>
          <w:sz w:val="24"/>
          <w:szCs w:val="24"/>
        </w:rPr>
        <w:t>s</w:t>
      </w:r>
      <w:r w:rsidRPr="009E6CF0">
        <w:rPr>
          <w:rFonts w:ascii="Times New Roman" w:hAnsi="Times New Roman" w:cs="Times New Roman"/>
          <w:sz w:val="24"/>
          <w:szCs w:val="24"/>
        </w:rPr>
        <w:t xml:space="preserve"> 2 and 3, adults </w:t>
      </w:r>
      <w:r w:rsidR="00582237">
        <w:rPr>
          <w:rFonts w:ascii="Times New Roman" w:hAnsi="Times New Roman" w:cs="Times New Roman"/>
          <w:sz w:val="24"/>
          <w:szCs w:val="24"/>
        </w:rPr>
        <w:t>were</w:t>
      </w:r>
      <w:r w:rsidRPr="009E6CF0">
        <w:rPr>
          <w:rFonts w:ascii="Times New Roman" w:hAnsi="Times New Roman" w:cs="Times New Roman"/>
          <w:sz w:val="24"/>
          <w:szCs w:val="24"/>
        </w:rPr>
        <w:t xml:space="preserve"> asked to rate the likelihood that each of </w:t>
      </w:r>
      <w:r w:rsidR="00582237">
        <w:rPr>
          <w:rFonts w:ascii="Times New Roman" w:hAnsi="Times New Roman" w:cs="Times New Roman"/>
          <w:sz w:val="24"/>
          <w:szCs w:val="24"/>
        </w:rPr>
        <w:t>three</w:t>
      </w:r>
      <w:r w:rsidRPr="009E6CF0">
        <w:rPr>
          <w:rFonts w:ascii="Times New Roman" w:hAnsi="Times New Roman" w:cs="Times New Roman"/>
          <w:sz w:val="24"/>
          <w:szCs w:val="24"/>
        </w:rPr>
        <w:t xml:space="preserve"> (Experiment 2) or </w:t>
      </w:r>
      <w:r w:rsidR="00582237">
        <w:rPr>
          <w:rFonts w:ascii="Times New Roman" w:hAnsi="Times New Roman" w:cs="Times New Roman"/>
          <w:sz w:val="24"/>
          <w:szCs w:val="24"/>
        </w:rPr>
        <w:t xml:space="preserve">four </w:t>
      </w:r>
      <w:r w:rsidRPr="009E6CF0">
        <w:rPr>
          <w:rFonts w:ascii="Times New Roman" w:hAnsi="Times New Roman" w:cs="Times New Roman"/>
          <w:sz w:val="24"/>
          <w:szCs w:val="24"/>
        </w:rPr>
        <w:t>(Experiment 3) objects are blickets in four conditions</w:t>
      </w:r>
      <w:r w:rsidR="000A1852">
        <w:rPr>
          <w:rFonts w:ascii="Times New Roman" w:hAnsi="Times New Roman" w:cs="Times New Roman"/>
          <w:sz w:val="24"/>
          <w:szCs w:val="24"/>
        </w:rPr>
        <w:t xml:space="preserve"> that include</w:t>
      </w:r>
      <w:r w:rsidR="00582237">
        <w:rPr>
          <w:rFonts w:ascii="Times New Roman" w:hAnsi="Times New Roman" w:cs="Times New Roman"/>
          <w:sz w:val="24"/>
          <w:szCs w:val="24"/>
        </w:rPr>
        <w:t>d</w:t>
      </w:r>
      <w:r w:rsidR="000A1852">
        <w:rPr>
          <w:rFonts w:ascii="Times New Roman" w:hAnsi="Times New Roman" w:cs="Times New Roman"/>
          <w:sz w:val="24"/>
          <w:szCs w:val="24"/>
        </w:rPr>
        <w:t xml:space="preserve"> the </w:t>
      </w:r>
      <w:r w:rsidR="00341569">
        <w:rPr>
          <w:rFonts w:ascii="Times New Roman" w:hAnsi="Times New Roman" w:cs="Times New Roman"/>
          <w:sz w:val="24"/>
          <w:szCs w:val="24"/>
        </w:rPr>
        <w:t>backwards blocking</w:t>
      </w:r>
      <w:r w:rsidR="000A1852">
        <w:rPr>
          <w:rFonts w:ascii="Times New Roman" w:hAnsi="Times New Roman" w:cs="Times New Roman"/>
          <w:sz w:val="24"/>
          <w:szCs w:val="24"/>
        </w:rPr>
        <w:t xml:space="preserve"> and IS </w:t>
      </w:r>
      <w:r w:rsidR="007C0A77">
        <w:rPr>
          <w:rFonts w:ascii="Times New Roman" w:hAnsi="Times New Roman" w:cs="Times New Roman"/>
          <w:sz w:val="24"/>
          <w:szCs w:val="24"/>
        </w:rPr>
        <w:t>events</w:t>
      </w:r>
      <w:r w:rsidRPr="009E6CF0">
        <w:rPr>
          <w:rFonts w:ascii="Times New Roman" w:hAnsi="Times New Roman" w:cs="Times New Roman"/>
          <w:sz w:val="24"/>
          <w:szCs w:val="24"/>
        </w:rPr>
        <w:t xml:space="preserve">. Critically, adults </w:t>
      </w:r>
      <w:r w:rsidR="00582237">
        <w:rPr>
          <w:rFonts w:ascii="Times New Roman" w:hAnsi="Times New Roman" w:cs="Times New Roman"/>
          <w:sz w:val="24"/>
          <w:szCs w:val="24"/>
        </w:rPr>
        <w:t>were</w:t>
      </w:r>
      <w:r w:rsidR="00582237" w:rsidRPr="009E6CF0">
        <w:rPr>
          <w:rFonts w:ascii="Times New Roman" w:hAnsi="Times New Roman" w:cs="Times New Roman"/>
          <w:sz w:val="24"/>
          <w:szCs w:val="24"/>
        </w:rPr>
        <w:t xml:space="preserve"> </w:t>
      </w:r>
      <w:r w:rsidRPr="009E6CF0">
        <w:rPr>
          <w:rFonts w:ascii="Times New Roman" w:hAnsi="Times New Roman" w:cs="Times New Roman"/>
          <w:sz w:val="24"/>
          <w:szCs w:val="24"/>
        </w:rPr>
        <w:t>asked to</w:t>
      </w:r>
      <w:r w:rsidR="00F06525">
        <w:rPr>
          <w:rFonts w:ascii="Times New Roman" w:hAnsi="Times New Roman" w:cs="Times New Roman"/>
          <w:sz w:val="24"/>
          <w:szCs w:val="24"/>
        </w:rPr>
        <w:t xml:space="preserve"> rate the likelihood that the objects are blickets both before a particular trial (i.e., pre-ratings) as well as after the trial (i.e., post-ratings)</w:t>
      </w:r>
      <w:r w:rsidRPr="009E6CF0">
        <w:rPr>
          <w:rFonts w:ascii="Times New Roman" w:hAnsi="Times New Roman" w:cs="Times New Roman"/>
          <w:sz w:val="24"/>
          <w:szCs w:val="24"/>
        </w:rPr>
        <w:t xml:space="preserve">. </w:t>
      </w:r>
    </w:p>
    <w:p w14:paraId="264CCB51" w14:textId="1DC70EE7" w:rsidR="00B427BD" w:rsidRDefault="009E6CF0" w:rsidP="00936EED">
      <w:pPr>
        <w:spacing w:line="480" w:lineRule="auto"/>
        <w:ind w:firstLine="720"/>
        <w:contextualSpacing/>
        <w:rPr>
          <w:rFonts w:ascii="Times New Roman" w:hAnsi="Times New Roman" w:cs="Times New Roman"/>
          <w:sz w:val="24"/>
          <w:szCs w:val="24"/>
        </w:rPr>
      </w:pPr>
      <w:r w:rsidRPr="009E6CF0">
        <w:rPr>
          <w:rFonts w:ascii="Times New Roman" w:hAnsi="Times New Roman" w:cs="Times New Roman"/>
          <w:sz w:val="24"/>
          <w:szCs w:val="24"/>
        </w:rPr>
        <w:t>Experiment 4 use</w:t>
      </w:r>
      <w:r w:rsidR="00F06525">
        <w:rPr>
          <w:rFonts w:ascii="Times New Roman" w:hAnsi="Times New Roman" w:cs="Times New Roman"/>
          <w:sz w:val="24"/>
          <w:szCs w:val="24"/>
        </w:rPr>
        <w:t>d</w:t>
      </w:r>
      <w:r w:rsidRPr="009E6CF0">
        <w:rPr>
          <w:rFonts w:ascii="Times New Roman" w:hAnsi="Times New Roman" w:cs="Times New Roman"/>
          <w:sz w:val="24"/>
          <w:szCs w:val="24"/>
        </w:rPr>
        <w:t xml:space="preserve"> a novel procedure to assess causal reasoning in adults. </w:t>
      </w:r>
      <w:r w:rsidR="007C0A77">
        <w:rPr>
          <w:rFonts w:ascii="Times New Roman" w:hAnsi="Times New Roman" w:cs="Times New Roman"/>
          <w:sz w:val="24"/>
          <w:szCs w:val="24"/>
        </w:rPr>
        <w:t>A</w:t>
      </w:r>
      <w:r w:rsidRPr="009E6CF0">
        <w:rPr>
          <w:rFonts w:ascii="Times New Roman" w:hAnsi="Times New Roman" w:cs="Times New Roman"/>
          <w:sz w:val="24"/>
          <w:szCs w:val="24"/>
        </w:rPr>
        <w:t xml:space="preserve">dults </w:t>
      </w:r>
      <w:r w:rsidR="00F06525">
        <w:rPr>
          <w:rFonts w:ascii="Times New Roman" w:hAnsi="Times New Roman" w:cs="Times New Roman"/>
          <w:sz w:val="24"/>
          <w:szCs w:val="24"/>
        </w:rPr>
        <w:t>were</w:t>
      </w:r>
      <w:r w:rsidRPr="009E6CF0">
        <w:rPr>
          <w:rFonts w:ascii="Times New Roman" w:hAnsi="Times New Roman" w:cs="Times New Roman"/>
          <w:sz w:val="24"/>
          <w:szCs w:val="24"/>
        </w:rPr>
        <w:t xml:space="preserve"> shown video sequences that </w:t>
      </w:r>
      <w:r w:rsidR="00F06525">
        <w:rPr>
          <w:rFonts w:ascii="Times New Roman" w:hAnsi="Times New Roman" w:cs="Times New Roman"/>
          <w:sz w:val="24"/>
          <w:szCs w:val="24"/>
        </w:rPr>
        <w:t xml:space="preserve">consisted </w:t>
      </w:r>
      <w:r w:rsidRPr="009E6CF0">
        <w:rPr>
          <w:rFonts w:ascii="Times New Roman" w:hAnsi="Times New Roman" w:cs="Times New Roman"/>
          <w:sz w:val="24"/>
          <w:szCs w:val="24"/>
        </w:rPr>
        <w:t>of two circles</w:t>
      </w:r>
      <w:r w:rsidR="00F06525">
        <w:rPr>
          <w:rFonts w:ascii="Times New Roman" w:hAnsi="Times New Roman" w:cs="Times New Roman"/>
          <w:sz w:val="24"/>
          <w:szCs w:val="24"/>
        </w:rPr>
        <w:t xml:space="preserve"> </w:t>
      </w:r>
      <w:r w:rsidRPr="009E6CF0">
        <w:rPr>
          <w:rFonts w:ascii="Times New Roman" w:hAnsi="Times New Roman" w:cs="Times New Roman"/>
          <w:sz w:val="24"/>
          <w:szCs w:val="24"/>
        </w:rPr>
        <w:t>and a centrally located box</w:t>
      </w:r>
      <w:r w:rsidR="00F06525">
        <w:rPr>
          <w:rFonts w:ascii="Times New Roman" w:hAnsi="Times New Roman" w:cs="Times New Roman"/>
          <w:sz w:val="24"/>
          <w:szCs w:val="24"/>
        </w:rPr>
        <w:t xml:space="preserve">. </w:t>
      </w:r>
      <w:r w:rsidR="00582237">
        <w:rPr>
          <w:rFonts w:ascii="Times New Roman" w:hAnsi="Times New Roman" w:cs="Times New Roman"/>
          <w:sz w:val="24"/>
          <w:szCs w:val="24"/>
        </w:rPr>
        <w:t>The</w:t>
      </w:r>
      <w:r w:rsidR="00F06525">
        <w:rPr>
          <w:rFonts w:ascii="Times New Roman" w:hAnsi="Times New Roman" w:cs="Times New Roman"/>
          <w:sz w:val="24"/>
          <w:szCs w:val="24"/>
        </w:rPr>
        <w:t xml:space="preserve"> box</w:t>
      </w:r>
      <w:r w:rsidRPr="009E6CF0">
        <w:rPr>
          <w:rFonts w:ascii="Times New Roman" w:hAnsi="Times New Roman" w:cs="Times New Roman"/>
          <w:sz w:val="24"/>
          <w:szCs w:val="24"/>
        </w:rPr>
        <w:t xml:space="preserve"> </w:t>
      </w:r>
      <w:r w:rsidR="00F06525">
        <w:rPr>
          <w:rFonts w:ascii="Times New Roman" w:hAnsi="Times New Roman" w:cs="Times New Roman"/>
          <w:sz w:val="24"/>
          <w:szCs w:val="24"/>
        </w:rPr>
        <w:t>contained a sun that</w:t>
      </w:r>
      <w:r w:rsidRPr="009E6CF0">
        <w:rPr>
          <w:rFonts w:ascii="Times New Roman" w:hAnsi="Times New Roman" w:cs="Times New Roman"/>
          <w:sz w:val="24"/>
          <w:szCs w:val="24"/>
        </w:rPr>
        <w:t xml:space="preserve"> </w:t>
      </w:r>
      <w:r w:rsidR="00B427BD">
        <w:rPr>
          <w:rFonts w:ascii="Times New Roman" w:hAnsi="Times New Roman" w:cs="Times New Roman"/>
          <w:sz w:val="24"/>
          <w:szCs w:val="24"/>
        </w:rPr>
        <w:t>“popped up”</w:t>
      </w:r>
      <w:r w:rsidRPr="009E6CF0">
        <w:rPr>
          <w:rFonts w:ascii="Times New Roman" w:hAnsi="Times New Roman" w:cs="Times New Roman"/>
          <w:sz w:val="24"/>
          <w:szCs w:val="24"/>
        </w:rPr>
        <w:t xml:space="preserve"> when one of the two objects contacted </w:t>
      </w:r>
      <w:r w:rsidR="00EC19AE">
        <w:rPr>
          <w:rFonts w:ascii="Times New Roman" w:hAnsi="Times New Roman" w:cs="Times New Roman"/>
          <w:sz w:val="24"/>
          <w:szCs w:val="24"/>
        </w:rPr>
        <w:t>it</w:t>
      </w:r>
      <w:r w:rsidRPr="009E6CF0">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9E6CF0">
        <w:rPr>
          <w:rFonts w:ascii="Times New Roman" w:hAnsi="Times New Roman" w:cs="Times New Roman"/>
          <w:sz w:val="24"/>
          <w:szCs w:val="24"/>
        </w:rPr>
        <w:t xml:space="preserve">s </w:t>
      </w:r>
      <w:r w:rsidR="00B427BD">
        <w:rPr>
          <w:rFonts w:ascii="Times New Roman" w:hAnsi="Times New Roman" w:cs="Times New Roman"/>
          <w:sz w:val="24"/>
          <w:szCs w:val="24"/>
        </w:rPr>
        <w:t>were</w:t>
      </w:r>
      <w:r w:rsidRPr="009E6CF0">
        <w:rPr>
          <w:rFonts w:ascii="Times New Roman" w:hAnsi="Times New Roman" w:cs="Times New Roman"/>
          <w:sz w:val="24"/>
          <w:szCs w:val="24"/>
        </w:rPr>
        <w:t xml:space="preserve"> asked to determine which of the two objects caused the sun to pop up</w:t>
      </w:r>
      <w:r w:rsidR="00B427BD">
        <w:rPr>
          <w:rFonts w:ascii="Times New Roman" w:hAnsi="Times New Roman" w:cs="Times New Roman"/>
          <w:sz w:val="24"/>
          <w:szCs w:val="24"/>
        </w:rPr>
        <w:t xml:space="preserve"> in the same four conditions as those used in Experiments 1-3</w:t>
      </w:r>
      <w:r w:rsidRPr="009E6CF0">
        <w:rPr>
          <w:rFonts w:ascii="Times New Roman" w:hAnsi="Times New Roman" w:cs="Times New Roman"/>
          <w:sz w:val="24"/>
          <w:szCs w:val="24"/>
        </w:rPr>
        <w:t xml:space="preserve">, and these ratings </w:t>
      </w:r>
      <w:r w:rsidR="00B427BD">
        <w:rPr>
          <w:rFonts w:ascii="Times New Roman" w:hAnsi="Times New Roman" w:cs="Times New Roman"/>
          <w:sz w:val="24"/>
          <w:szCs w:val="24"/>
        </w:rPr>
        <w:t>were</w:t>
      </w:r>
      <w:r w:rsidRPr="009E6CF0">
        <w:rPr>
          <w:rFonts w:ascii="Times New Roman" w:hAnsi="Times New Roman" w:cs="Times New Roman"/>
          <w:sz w:val="24"/>
          <w:szCs w:val="24"/>
        </w:rPr>
        <w:t xml:space="preserve"> assessed </w:t>
      </w:r>
      <w:r w:rsidR="00B427BD">
        <w:rPr>
          <w:rFonts w:ascii="Times New Roman" w:hAnsi="Times New Roman" w:cs="Times New Roman"/>
          <w:sz w:val="24"/>
          <w:szCs w:val="24"/>
        </w:rPr>
        <w:t xml:space="preserve">at </w:t>
      </w:r>
      <w:r w:rsidRPr="009E6CF0">
        <w:rPr>
          <w:rFonts w:ascii="Times New Roman" w:hAnsi="Times New Roman" w:cs="Times New Roman"/>
          <w:sz w:val="24"/>
          <w:szCs w:val="24"/>
        </w:rPr>
        <w:t>three time</w:t>
      </w:r>
      <w:r w:rsidR="00B427BD">
        <w:rPr>
          <w:rFonts w:ascii="Times New Roman" w:hAnsi="Times New Roman" w:cs="Times New Roman"/>
          <w:sz w:val="24"/>
          <w:szCs w:val="24"/>
        </w:rPr>
        <w:t xml:space="preserve"> points</w:t>
      </w:r>
      <w:r w:rsidRPr="009E6CF0">
        <w:rPr>
          <w:rFonts w:ascii="Times New Roman" w:hAnsi="Times New Roman" w:cs="Times New Roman"/>
          <w:sz w:val="24"/>
          <w:szCs w:val="24"/>
        </w:rPr>
        <w:t>: before a particular event (pre-rating), after half of particular event ha</w:t>
      </w:r>
      <w:r w:rsidR="00B427BD">
        <w:rPr>
          <w:rFonts w:ascii="Times New Roman" w:hAnsi="Times New Roman" w:cs="Times New Roman"/>
          <w:sz w:val="24"/>
          <w:szCs w:val="24"/>
        </w:rPr>
        <w:t>d</w:t>
      </w:r>
      <w:r w:rsidRPr="009E6CF0">
        <w:rPr>
          <w:rFonts w:ascii="Times New Roman" w:hAnsi="Times New Roman" w:cs="Times New Roman"/>
          <w:sz w:val="24"/>
          <w:szCs w:val="24"/>
        </w:rPr>
        <w:t xml:space="preserve"> been shown (mid-rating), and after </w:t>
      </w:r>
      <w:r w:rsidR="00B427BD">
        <w:rPr>
          <w:rFonts w:ascii="Times New Roman" w:hAnsi="Times New Roman" w:cs="Times New Roman"/>
          <w:sz w:val="24"/>
          <w:szCs w:val="24"/>
        </w:rPr>
        <w:t xml:space="preserve">the full </w:t>
      </w:r>
      <w:r w:rsidRPr="009E6CF0">
        <w:rPr>
          <w:rFonts w:ascii="Times New Roman" w:hAnsi="Times New Roman" w:cs="Times New Roman"/>
          <w:sz w:val="24"/>
          <w:szCs w:val="24"/>
        </w:rPr>
        <w:t>event ha</w:t>
      </w:r>
      <w:r w:rsidR="00B427BD">
        <w:rPr>
          <w:rFonts w:ascii="Times New Roman" w:hAnsi="Times New Roman" w:cs="Times New Roman"/>
          <w:sz w:val="24"/>
          <w:szCs w:val="24"/>
        </w:rPr>
        <w:t>d</w:t>
      </w:r>
      <w:r w:rsidRPr="009E6CF0">
        <w:rPr>
          <w:rFonts w:ascii="Times New Roman" w:hAnsi="Times New Roman" w:cs="Times New Roman"/>
          <w:sz w:val="24"/>
          <w:szCs w:val="24"/>
        </w:rPr>
        <w:t xml:space="preserve"> been shown (post-rating). </w:t>
      </w:r>
    </w:p>
    <w:p w14:paraId="6B209B2F" w14:textId="77777777" w:rsidR="00AB2549" w:rsidRDefault="00AB2549">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5CEE3779" w14:textId="77777777" w:rsidR="00AB2549" w:rsidRDefault="00AB2549" w:rsidP="00DE129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14:paraId="39D2F3A6" w14:textId="33CB774A" w:rsidR="00AB2549" w:rsidRDefault="00AB2549" w:rsidP="00DE129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Subjects. </w:t>
      </w:r>
      <w:r>
        <w:rPr>
          <w:rFonts w:ascii="Times New Roman" w:hAnsi="Times New Roman" w:cs="Times New Roman"/>
          <w:sz w:val="24"/>
          <w:szCs w:val="24"/>
        </w:rPr>
        <w:t xml:space="preserve">Sixty college students were recruited from Carnegie Mellon University to participate in Experiment 1. </w:t>
      </w:r>
      <w:r w:rsidR="00341569">
        <w:rPr>
          <w:rFonts w:ascii="Times New Roman" w:hAnsi="Times New Roman" w:cs="Times New Roman"/>
          <w:sz w:val="24"/>
          <w:szCs w:val="24"/>
        </w:rPr>
        <w:t xml:space="preserve">There were approximately equal numbers of males and females in the final sample. </w:t>
      </w:r>
      <w:r w:rsidR="001A2513">
        <w:rPr>
          <w:rFonts w:ascii="Times New Roman" w:hAnsi="Times New Roman" w:cs="Times New Roman"/>
          <w:sz w:val="24"/>
          <w:szCs w:val="24"/>
        </w:rPr>
        <w:t>Note that a</w:t>
      </w:r>
      <w:r w:rsidR="00CD674F">
        <w:rPr>
          <w:rFonts w:ascii="Times New Roman" w:hAnsi="Times New Roman" w:cs="Times New Roman"/>
          <w:sz w:val="24"/>
          <w:szCs w:val="24"/>
        </w:rPr>
        <w:t>n a priori</w:t>
      </w:r>
      <w:r w:rsidR="001A2513">
        <w:rPr>
          <w:rFonts w:ascii="Times New Roman" w:hAnsi="Times New Roman" w:cs="Times New Roman"/>
          <w:sz w:val="24"/>
          <w:szCs w:val="24"/>
        </w:rPr>
        <w:t xml:space="preserve"> power analysis revealed</w:t>
      </w:r>
      <w:r w:rsidR="00CD674F">
        <w:rPr>
          <w:rFonts w:ascii="Times New Roman" w:hAnsi="Times New Roman" w:cs="Times New Roman"/>
          <w:sz w:val="24"/>
          <w:szCs w:val="24"/>
        </w:rPr>
        <w:t xml:space="preserve"> that approximately 16 participants would be needed to have an 80% chance to detect a reliable difference if such a difference exists at α = .05 (Cohen, 1988).</w:t>
      </w:r>
      <w:r w:rsidR="00997A73">
        <w:rPr>
          <w:rFonts w:ascii="Times New Roman" w:hAnsi="Times New Roman" w:cs="Times New Roman"/>
          <w:sz w:val="24"/>
          <w:szCs w:val="24"/>
        </w:rPr>
        <w:t xml:space="preserve"> Thus, we can be confident that these experiments are sufficiently powered.</w:t>
      </w:r>
      <w:r w:rsidR="00CD674F">
        <w:rPr>
          <w:rFonts w:ascii="Times New Roman" w:hAnsi="Times New Roman" w:cs="Times New Roman"/>
          <w:sz w:val="24"/>
          <w:szCs w:val="24"/>
        </w:rPr>
        <w:t xml:space="preserve"> </w:t>
      </w:r>
      <w:r w:rsidR="00701BD8">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002C08A7">
        <w:rPr>
          <w:rFonts w:ascii="Times New Roman" w:hAnsi="Times New Roman" w:cs="Times New Roman"/>
          <w:sz w:val="24"/>
          <w:szCs w:val="24"/>
        </w:rPr>
        <w:t>subject</w:t>
      </w:r>
      <w:r>
        <w:rPr>
          <w:rFonts w:ascii="Times New Roman" w:hAnsi="Times New Roman" w:cs="Times New Roman"/>
          <w:sz w:val="24"/>
          <w:szCs w:val="24"/>
        </w:rPr>
        <w:t xml:space="preserve">s received credit for an introductory-level psychology course. </w:t>
      </w:r>
    </w:p>
    <w:p w14:paraId="6CDA0736" w14:textId="0FBEC5BF" w:rsidR="00AB2549" w:rsidRDefault="00AB2549" w:rsidP="00B652B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Stimuli and design. </w:t>
      </w:r>
      <w:r>
        <w:rPr>
          <w:rFonts w:ascii="Times New Roman" w:hAnsi="Times New Roman" w:cs="Times New Roman"/>
          <w:sz w:val="24"/>
          <w:szCs w:val="24"/>
        </w:rPr>
        <w:t xml:space="preserve"> </w:t>
      </w:r>
      <w:r w:rsidR="006816B6" w:rsidRPr="006816B6">
        <w:rPr>
          <w:rFonts w:ascii="Times New Roman" w:hAnsi="Times New Roman" w:cs="Times New Roman"/>
          <w:sz w:val="24"/>
          <w:szCs w:val="24"/>
        </w:rPr>
        <w:t>The device used in Experiment 1 was similar to the blicket detec</w:t>
      </w:r>
      <w:r w:rsidR="006816B6">
        <w:rPr>
          <w:rFonts w:ascii="Times New Roman" w:hAnsi="Times New Roman" w:cs="Times New Roman"/>
          <w:sz w:val="24"/>
          <w:szCs w:val="24"/>
        </w:rPr>
        <w:t xml:space="preserve">tor that was used in previous </w:t>
      </w:r>
      <w:r w:rsidR="006816B6" w:rsidRPr="006816B6">
        <w:rPr>
          <w:rFonts w:ascii="Times New Roman" w:hAnsi="Times New Roman" w:cs="Times New Roman"/>
          <w:sz w:val="24"/>
          <w:szCs w:val="24"/>
        </w:rPr>
        <w:t>studies</w:t>
      </w:r>
      <w:r w:rsidR="00DE1294">
        <w:rPr>
          <w:rFonts w:ascii="Times New Roman" w:hAnsi="Times New Roman" w:cs="Times New Roman"/>
          <w:sz w:val="24"/>
          <w:szCs w:val="24"/>
        </w:rPr>
        <w:t xml:space="preserve"> (e.g., Gopnik et al., 2001; Sobel et al., 2004)</w:t>
      </w:r>
      <w:r w:rsidR="006816B6" w:rsidRPr="006816B6">
        <w:rPr>
          <w:rFonts w:ascii="Times New Roman" w:hAnsi="Times New Roman" w:cs="Times New Roman"/>
          <w:sz w:val="24"/>
          <w:szCs w:val="24"/>
        </w:rPr>
        <w:t xml:space="preserve">. The box was 5" x 7" x 3", was made of wood that was painted black, and had a </w:t>
      </w:r>
      <w:r w:rsidR="006816B6">
        <w:rPr>
          <w:rFonts w:ascii="Times New Roman" w:hAnsi="Times New Roman" w:cs="Times New Roman"/>
          <w:sz w:val="24"/>
          <w:szCs w:val="24"/>
        </w:rPr>
        <w:t xml:space="preserve">white Lucite top. The machine </w:t>
      </w:r>
      <w:r w:rsidR="006816B6" w:rsidRPr="006816B6">
        <w:rPr>
          <w:rFonts w:ascii="Times New Roman" w:hAnsi="Times New Roman" w:cs="Times New Roman"/>
          <w:sz w:val="24"/>
          <w:szCs w:val="24"/>
        </w:rPr>
        <w:t>operated via a remote control that was attached to the end of an electric wire that</w:t>
      </w:r>
      <w:r w:rsidR="00177FBC">
        <w:rPr>
          <w:rFonts w:ascii="Times New Roman" w:hAnsi="Times New Roman" w:cs="Times New Roman"/>
          <w:sz w:val="24"/>
          <w:szCs w:val="24"/>
        </w:rPr>
        <w:t xml:space="preserve"> </w:t>
      </w:r>
      <w:r w:rsidR="006816B6">
        <w:rPr>
          <w:rFonts w:ascii="Times New Roman" w:hAnsi="Times New Roman" w:cs="Times New Roman"/>
          <w:sz w:val="24"/>
          <w:szCs w:val="24"/>
        </w:rPr>
        <w:t xml:space="preserve">was attached to </w:t>
      </w:r>
      <w:r w:rsidR="00793BEA">
        <w:rPr>
          <w:rFonts w:ascii="Times New Roman" w:hAnsi="Times New Roman" w:cs="Times New Roman"/>
          <w:sz w:val="24"/>
          <w:szCs w:val="24"/>
        </w:rPr>
        <w:t>the side</w:t>
      </w:r>
      <w:r w:rsidR="006816B6" w:rsidRPr="006816B6">
        <w:rPr>
          <w:rFonts w:ascii="Times New Roman" w:hAnsi="Times New Roman" w:cs="Times New Roman"/>
          <w:sz w:val="24"/>
          <w:szCs w:val="24"/>
        </w:rPr>
        <w:t xml:space="preserve"> of the box. When the remote control was pressed and the obj</w:t>
      </w:r>
      <w:r w:rsidR="006816B6">
        <w:rPr>
          <w:rFonts w:ascii="Times New Roman" w:hAnsi="Times New Roman" w:cs="Times New Roman"/>
          <w:sz w:val="24"/>
          <w:szCs w:val="24"/>
        </w:rPr>
        <w:t xml:space="preserve">ect that was predetermined to </w:t>
      </w:r>
      <w:r w:rsidR="006816B6" w:rsidRPr="006816B6">
        <w:rPr>
          <w:rFonts w:ascii="Times New Roman" w:hAnsi="Times New Roman" w:cs="Times New Roman"/>
          <w:sz w:val="24"/>
          <w:szCs w:val="24"/>
        </w:rPr>
        <w:t>be a blicket was placed on the surface of the detector, the music and the lights b</w:t>
      </w:r>
      <w:r w:rsidR="006816B6">
        <w:rPr>
          <w:rFonts w:ascii="Times New Roman" w:hAnsi="Times New Roman" w:cs="Times New Roman"/>
          <w:sz w:val="24"/>
          <w:szCs w:val="24"/>
        </w:rPr>
        <w:t xml:space="preserve">egan to play and flash. If an </w:t>
      </w:r>
      <w:r w:rsidR="006816B6" w:rsidRPr="006816B6">
        <w:rPr>
          <w:rFonts w:ascii="Times New Roman" w:hAnsi="Times New Roman" w:cs="Times New Roman"/>
          <w:sz w:val="24"/>
          <w:szCs w:val="24"/>
        </w:rPr>
        <w:t>object that was not predetermined to be a blicket was placed on the detector, the but</w:t>
      </w:r>
      <w:r w:rsidR="006816B6">
        <w:rPr>
          <w:rFonts w:ascii="Times New Roman" w:hAnsi="Times New Roman" w:cs="Times New Roman"/>
          <w:sz w:val="24"/>
          <w:szCs w:val="24"/>
        </w:rPr>
        <w:t xml:space="preserve">ton was not pressed and </w:t>
      </w:r>
      <w:r w:rsidR="006816B6" w:rsidRPr="006816B6">
        <w:rPr>
          <w:rFonts w:ascii="Times New Roman" w:hAnsi="Times New Roman" w:cs="Times New Roman"/>
          <w:sz w:val="24"/>
          <w:szCs w:val="24"/>
        </w:rPr>
        <w:t xml:space="preserve">the lights and music did not flash or play.  </w:t>
      </w:r>
    </w:p>
    <w:p w14:paraId="03538FA4" w14:textId="214D41E6" w:rsidR="006816B6" w:rsidRDefault="00177FBC" w:rsidP="0045189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stimuli were e</w:t>
      </w:r>
      <w:r w:rsidR="006816B6" w:rsidRPr="006816B6">
        <w:rPr>
          <w:rFonts w:ascii="Times New Roman" w:hAnsi="Times New Roman" w:cs="Times New Roman"/>
          <w:sz w:val="24"/>
          <w:szCs w:val="24"/>
        </w:rPr>
        <w:t xml:space="preserve">ight cube and </w:t>
      </w:r>
      <w:r w:rsidR="00793BEA" w:rsidRPr="006816B6">
        <w:rPr>
          <w:rFonts w:ascii="Times New Roman" w:hAnsi="Times New Roman" w:cs="Times New Roman"/>
          <w:sz w:val="24"/>
          <w:szCs w:val="24"/>
        </w:rPr>
        <w:t>cylinder</w:t>
      </w:r>
      <w:r w:rsidR="006816B6" w:rsidRPr="006816B6">
        <w:rPr>
          <w:rFonts w:ascii="Times New Roman" w:hAnsi="Times New Roman" w:cs="Times New Roman"/>
          <w:sz w:val="24"/>
          <w:szCs w:val="24"/>
        </w:rPr>
        <w:t xml:space="preserve"> objects</w:t>
      </w:r>
      <w:r w:rsidR="0045189C">
        <w:rPr>
          <w:rFonts w:ascii="Times New Roman" w:hAnsi="Times New Roman" w:cs="Times New Roman"/>
          <w:sz w:val="24"/>
          <w:szCs w:val="24"/>
        </w:rPr>
        <w:t xml:space="preserve"> (four of each)</w:t>
      </w:r>
      <w:r w:rsidR="006816B6" w:rsidRPr="006816B6">
        <w:rPr>
          <w:rFonts w:ascii="Times New Roman" w:hAnsi="Times New Roman" w:cs="Times New Roman"/>
          <w:sz w:val="24"/>
          <w:szCs w:val="24"/>
        </w:rPr>
        <w:t>, each approximately 1" in diameter and of differen</w:t>
      </w:r>
      <w:r w:rsidR="006816B6">
        <w:rPr>
          <w:rFonts w:ascii="Times New Roman" w:hAnsi="Times New Roman" w:cs="Times New Roman"/>
          <w:sz w:val="24"/>
          <w:szCs w:val="24"/>
        </w:rPr>
        <w:t xml:space="preserve">t colors. Within </w:t>
      </w:r>
      <w:r>
        <w:rPr>
          <w:rFonts w:ascii="Times New Roman" w:hAnsi="Times New Roman" w:cs="Times New Roman"/>
          <w:sz w:val="24"/>
          <w:szCs w:val="24"/>
        </w:rPr>
        <w:t>each</w:t>
      </w:r>
      <w:r w:rsidR="006816B6">
        <w:rPr>
          <w:rFonts w:ascii="Times New Roman" w:hAnsi="Times New Roman" w:cs="Times New Roman"/>
          <w:sz w:val="24"/>
          <w:szCs w:val="24"/>
        </w:rPr>
        <w:t xml:space="preserve"> </w:t>
      </w:r>
      <w:r w:rsidR="006816B6"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w:t>
      </w:r>
      <w:r w:rsidR="006816B6" w:rsidRPr="006816B6">
        <w:rPr>
          <w:rFonts w:ascii="Times New Roman" w:hAnsi="Times New Roman" w:cs="Times New Roman"/>
          <w:sz w:val="24"/>
          <w:szCs w:val="24"/>
        </w:rPr>
        <w:t>objects were of different shapes and colors and the obje</w:t>
      </w:r>
      <w:r w:rsidR="006816B6">
        <w:rPr>
          <w:rFonts w:ascii="Times New Roman" w:hAnsi="Times New Roman" w:cs="Times New Roman"/>
          <w:sz w:val="24"/>
          <w:szCs w:val="24"/>
        </w:rPr>
        <w:t xml:space="preserve">ct that was designated as the </w:t>
      </w:r>
      <w:r w:rsidR="006816B6" w:rsidRPr="006816B6">
        <w:rPr>
          <w:rFonts w:ascii="Times New Roman" w:hAnsi="Times New Roman" w:cs="Times New Roman"/>
          <w:sz w:val="24"/>
          <w:szCs w:val="24"/>
        </w:rPr>
        <w:t>blicket was counterbalanced across subjects. Two unrelated objects</w:t>
      </w:r>
      <w:r w:rsidR="0045189C">
        <w:rPr>
          <w:rFonts w:ascii="Times New Roman" w:hAnsi="Times New Roman" w:cs="Times New Roman"/>
          <w:sz w:val="24"/>
          <w:szCs w:val="24"/>
        </w:rPr>
        <w:t>—which were neither cubes nor cylinders—</w:t>
      </w:r>
      <w:r w:rsidR="006816B6" w:rsidRPr="006816B6">
        <w:rPr>
          <w:rFonts w:ascii="Times New Roman" w:hAnsi="Times New Roman" w:cs="Times New Roman"/>
          <w:sz w:val="24"/>
          <w:szCs w:val="24"/>
        </w:rPr>
        <w:t>were usin</w:t>
      </w:r>
      <w:r w:rsidR="006816B6">
        <w:rPr>
          <w:rFonts w:ascii="Times New Roman" w:hAnsi="Times New Roman" w:cs="Times New Roman"/>
          <w:sz w:val="24"/>
          <w:szCs w:val="24"/>
        </w:rPr>
        <w:t xml:space="preserve">g in the pretest phase of the </w:t>
      </w:r>
      <w:r w:rsidR="006816B6" w:rsidRPr="006816B6">
        <w:rPr>
          <w:rFonts w:ascii="Times New Roman" w:hAnsi="Times New Roman" w:cs="Times New Roman"/>
          <w:sz w:val="24"/>
          <w:szCs w:val="24"/>
        </w:rPr>
        <w:t>experiment.</w:t>
      </w:r>
    </w:p>
    <w:p w14:paraId="37BA4525" w14:textId="4D6A6E5E" w:rsidR="0000195D" w:rsidRDefault="0000195D" w:rsidP="0045189C">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2C08A7">
        <w:rPr>
          <w:rFonts w:ascii="Times New Roman" w:hAnsi="Times New Roman" w:cs="Times New Roman"/>
          <w:sz w:val="24"/>
          <w:szCs w:val="24"/>
        </w:rPr>
        <w:t>Subject</w:t>
      </w:r>
      <w:r w:rsidR="00793BEA" w:rsidRPr="00793BEA">
        <w:rPr>
          <w:rFonts w:ascii="Times New Roman" w:hAnsi="Times New Roman" w:cs="Times New Roman"/>
          <w:sz w:val="24"/>
          <w:szCs w:val="24"/>
        </w:rPr>
        <w:t xml:space="preserve">s were tested in a quiet room on </w:t>
      </w:r>
      <w:r w:rsidR="00081AB9">
        <w:rPr>
          <w:rFonts w:ascii="Times New Roman" w:hAnsi="Times New Roman" w:cs="Times New Roman"/>
          <w:sz w:val="24"/>
          <w:szCs w:val="24"/>
        </w:rPr>
        <w:t>campus</w:t>
      </w:r>
      <w:r w:rsidR="00793BEA">
        <w:rPr>
          <w:rFonts w:ascii="Times New Roman" w:hAnsi="Times New Roman" w:cs="Times New Roman"/>
          <w:sz w:val="24"/>
          <w:szCs w:val="24"/>
        </w:rPr>
        <w:t xml:space="preserve">. At the beginning </w:t>
      </w:r>
      <w:r w:rsidR="00793BEA" w:rsidRPr="00793BEA">
        <w:rPr>
          <w:rFonts w:ascii="Times New Roman" w:hAnsi="Times New Roman" w:cs="Times New Roman"/>
          <w:sz w:val="24"/>
          <w:szCs w:val="24"/>
        </w:rPr>
        <w:t xml:space="preserve">of the experiment, </w:t>
      </w:r>
      <w:r w:rsidR="002C08A7">
        <w:rPr>
          <w:rFonts w:ascii="Times New Roman" w:hAnsi="Times New Roman" w:cs="Times New Roman"/>
          <w:sz w:val="24"/>
          <w:szCs w:val="24"/>
        </w:rPr>
        <w:t>subject</w:t>
      </w:r>
      <w:r w:rsidR="00793BEA" w:rsidRPr="00793BEA">
        <w:rPr>
          <w:rFonts w:ascii="Times New Roman" w:hAnsi="Times New Roman" w:cs="Times New Roman"/>
          <w:sz w:val="24"/>
          <w:szCs w:val="24"/>
        </w:rPr>
        <w:t>s were introduced to the machine and were told that th</w:t>
      </w:r>
      <w:r w:rsidR="00793BEA">
        <w:rPr>
          <w:rFonts w:ascii="Times New Roman" w:hAnsi="Times New Roman" w:cs="Times New Roman"/>
          <w:sz w:val="24"/>
          <w:szCs w:val="24"/>
        </w:rPr>
        <w:t xml:space="preserve">e machine was called a blicket </w:t>
      </w:r>
      <w:r w:rsidR="00793BEA" w:rsidRPr="00793BEA">
        <w:rPr>
          <w:rFonts w:ascii="Times New Roman" w:hAnsi="Times New Roman" w:cs="Times New Roman"/>
          <w:sz w:val="24"/>
          <w:szCs w:val="24"/>
        </w:rPr>
        <w:t xml:space="preserve">detector that activated only when objects that were predetermined to be blickets were placed on it. </w:t>
      </w:r>
      <w:r w:rsidR="002C08A7">
        <w:rPr>
          <w:rFonts w:ascii="Times New Roman" w:hAnsi="Times New Roman" w:cs="Times New Roman"/>
          <w:sz w:val="24"/>
          <w:szCs w:val="24"/>
        </w:rPr>
        <w:t>Subject</w:t>
      </w:r>
      <w:r w:rsidR="00793BEA" w:rsidRPr="00793BEA">
        <w:rPr>
          <w:rFonts w:ascii="Times New Roman" w:hAnsi="Times New Roman" w:cs="Times New Roman"/>
          <w:sz w:val="24"/>
          <w:szCs w:val="24"/>
        </w:rPr>
        <w:t xml:space="preserve">s were then informed that their </w:t>
      </w:r>
      <w:r w:rsidR="00177FBC">
        <w:rPr>
          <w:rFonts w:ascii="Times New Roman" w:hAnsi="Times New Roman" w:cs="Times New Roman"/>
          <w:sz w:val="24"/>
          <w:szCs w:val="24"/>
        </w:rPr>
        <w:t>goal</w:t>
      </w:r>
      <w:r w:rsidR="00177FBC" w:rsidRPr="00793BEA">
        <w:rPr>
          <w:rFonts w:ascii="Times New Roman" w:hAnsi="Times New Roman" w:cs="Times New Roman"/>
          <w:sz w:val="24"/>
          <w:szCs w:val="24"/>
        </w:rPr>
        <w:t xml:space="preserve"> </w:t>
      </w:r>
      <w:r w:rsidR="00793BEA" w:rsidRPr="00793BEA">
        <w:rPr>
          <w:rFonts w:ascii="Times New Roman" w:hAnsi="Times New Roman" w:cs="Times New Roman"/>
          <w:sz w:val="24"/>
          <w:szCs w:val="24"/>
        </w:rPr>
        <w:t>was to determine which objects were blickets and which</w:t>
      </w:r>
      <w:r w:rsidR="00793BEA">
        <w:rPr>
          <w:rFonts w:ascii="Times New Roman" w:hAnsi="Times New Roman" w:cs="Times New Roman"/>
          <w:sz w:val="24"/>
          <w:szCs w:val="24"/>
        </w:rPr>
        <w:t xml:space="preserve"> objects were not based on </w:t>
      </w:r>
      <w:r w:rsidR="00793BEA" w:rsidRPr="00793BEA">
        <w:rPr>
          <w:rFonts w:ascii="Times New Roman" w:hAnsi="Times New Roman" w:cs="Times New Roman"/>
          <w:sz w:val="24"/>
          <w:szCs w:val="24"/>
        </w:rPr>
        <w:t>the pattern of activation observed during the experiment. Following th</w:t>
      </w:r>
      <w:r w:rsidR="00793BEA">
        <w:rPr>
          <w:rFonts w:ascii="Times New Roman" w:hAnsi="Times New Roman" w:cs="Times New Roman"/>
          <w:sz w:val="24"/>
          <w:szCs w:val="24"/>
        </w:rPr>
        <w:t xml:space="preserve">is introduction, </w:t>
      </w:r>
      <w:r w:rsidR="002C08A7">
        <w:rPr>
          <w:rFonts w:ascii="Times New Roman" w:hAnsi="Times New Roman" w:cs="Times New Roman"/>
          <w:sz w:val="24"/>
          <w:szCs w:val="24"/>
        </w:rPr>
        <w:t>subject</w:t>
      </w:r>
      <w:r w:rsidR="00793BEA">
        <w:rPr>
          <w:rFonts w:ascii="Times New Roman" w:hAnsi="Times New Roman" w:cs="Times New Roman"/>
          <w:sz w:val="24"/>
          <w:szCs w:val="24"/>
        </w:rPr>
        <w:t xml:space="preserve">s </w:t>
      </w:r>
      <w:r w:rsidR="00793BEA" w:rsidRPr="00793BEA">
        <w:rPr>
          <w:rFonts w:ascii="Times New Roman" w:hAnsi="Times New Roman" w:cs="Times New Roman"/>
          <w:sz w:val="24"/>
          <w:szCs w:val="24"/>
        </w:rPr>
        <w:t>were given two pretest trials to ensure that they understood the purpose of the experiment and how the machi</w:t>
      </w:r>
      <w:r w:rsidR="00793BEA">
        <w:rPr>
          <w:rFonts w:ascii="Times New Roman" w:hAnsi="Times New Roman" w:cs="Times New Roman"/>
          <w:sz w:val="24"/>
          <w:szCs w:val="24"/>
        </w:rPr>
        <w:t xml:space="preserve">ne </w:t>
      </w:r>
      <w:r w:rsidR="00793BEA" w:rsidRPr="00793BEA">
        <w:rPr>
          <w:rFonts w:ascii="Times New Roman" w:hAnsi="Times New Roman" w:cs="Times New Roman"/>
          <w:sz w:val="24"/>
          <w:szCs w:val="24"/>
        </w:rPr>
        <w:t>worked. In one of the pretest trials, one of two objects</w:t>
      </w:r>
      <w:r w:rsidR="00E62A31">
        <w:rPr>
          <w:rFonts w:ascii="Times New Roman" w:hAnsi="Times New Roman" w:cs="Times New Roman"/>
          <w:sz w:val="24"/>
          <w:szCs w:val="24"/>
        </w:rPr>
        <w:t>—</w:t>
      </w:r>
      <w:r w:rsidR="00793BEA" w:rsidRPr="00793BEA">
        <w:rPr>
          <w:rFonts w:ascii="Times New Roman" w:hAnsi="Times New Roman" w:cs="Times New Roman"/>
          <w:sz w:val="24"/>
          <w:szCs w:val="24"/>
        </w:rPr>
        <w:t xml:space="preserve">which were unrelated </w:t>
      </w:r>
      <w:r w:rsidR="00793BEA">
        <w:rPr>
          <w:rFonts w:ascii="Times New Roman" w:hAnsi="Times New Roman" w:cs="Times New Roman"/>
          <w:sz w:val="24"/>
          <w:szCs w:val="24"/>
        </w:rPr>
        <w:t xml:space="preserve">to those used during the main </w:t>
      </w:r>
      <w:r w:rsidR="00793BEA" w:rsidRPr="00793BEA">
        <w:rPr>
          <w:rFonts w:ascii="Times New Roman" w:hAnsi="Times New Roman" w:cs="Times New Roman"/>
          <w:sz w:val="24"/>
          <w:szCs w:val="24"/>
        </w:rPr>
        <w:t>experimental phase</w:t>
      </w:r>
      <w:r w:rsidR="00E62A31">
        <w:rPr>
          <w:rFonts w:ascii="Times New Roman" w:hAnsi="Times New Roman" w:cs="Times New Roman"/>
          <w:sz w:val="24"/>
          <w:szCs w:val="24"/>
        </w:rPr>
        <w:t>—</w:t>
      </w:r>
      <w:r w:rsidR="00793BEA" w:rsidRPr="00793BEA">
        <w:rPr>
          <w:rFonts w:ascii="Times New Roman" w:hAnsi="Times New Roman" w:cs="Times New Roman"/>
          <w:sz w:val="24"/>
          <w:szCs w:val="24"/>
        </w:rPr>
        <w:t>activated the machine and was labeled a blicket, whereas the other</w:t>
      </w:r>
      <w:r w:rsidR="00793BEA">
        <w:rPr>
          <w:rFonts w:ascii="Times New Roman" w:hAnsi="Times New Roman" w:cs="Times New Roman"/>
          <w:sz w:val="24"/>
          <w:szCs w:val="24"/>
        </w:rPr>
        <w:t xml:space="preserve"> of the two objects (randomly </w:t>
      </w:r>
      <w:r w:rsidR="00793BEA" w:rsidRPr="00793BEA">
        <w:rPr>
          <w:rFonts w:ascii="Times New Roman" w:hAnsi="Times New Roman" w:cs="Times New Roman"/>
          <w:sz w:val="24"/>
          <w:szCs w:val="24"/>
        </w:rPr>
        <w:t xml:space="preserve">determined) did not activate the machine. All </w:t>
      </w:r>
      <w:r w:rsidR="002C08A7">
        <w:rPr>
          <w:rFonts w:ascii="Times New Roman" w:hAnsi="Times New Roman" w:cs="Times New Roman"/>
          <w:sz w:val="24"/>
          <w:szCs w:val="24"/>
        </w:rPr>
        <w:t>subject</w:t>
      </w:r>
      <w:r w:rsidR="00793BEA" w:rsidRPr="00793BEA">
        <w:rPr>
          <w:rFonts w:ascii="Times New Roman" w:hAnsi="Times New Roman" w:cs="Times New Roman"/>
          <w:sz w:val="24"/>
          <w:szCs w:val="24"/>
        </w:rPr>
        <w:t xml:space="preserve">s (N = 60) extended the blicket </w:t>
      </w:r>
      <w:r w:rsidR="00793BEA" w:rsidRPr="00793BEA">
        <w:rPr>
          <w:rFonts w:ascii="Times New Roman" w:hAnsi="Times New Roman" w:cs="Times New Roman"/>
          <w:sz w:val="24"/>
          <w:szCs w:val="24"/>
        </w:rPr>
        <w:lastRenderedPageBreak/>
        <w:t xml:space="preserve">label to the correct causal object and thus were included in the main analysis, </w:t>
      </w:r>
      <w:r w:rsidR="00793BEA">
        <w:rPr>
          <w:rFonts w:ascii="Times New Roman" w:hAnsi="Times New Roman" w:cs="Times New Roman"/>
          <w:sz w:val="24"/>
          <w:szCs w:val="24"/>
        </w:rPr>
        <w:t>χ</w:t>
      </w:r>
      <w:r w:rsidR="00793BEA">
        <w:rPr>
          <w:rFonts w:ascii="Times New Roman" w:hAnsi="Times New Roman" w:cs="Times New Roman"/>
          <w:sz w:val="24"/>
          <w:szCs w:val="24"/>
          <w:vertAlign w:val="superscript"/>
        </w:rPr>
        <w:t>2</w:t>
      </w:r>
      <w:r w:rsidR="00793BEA" w:rsidRPr="00793BEA">
        <w:rPr>
          <w:rFonts w:ascii="Times New Roman" w:hAnsi="Times New Roman" w:cs="Times New Roman"/>
          <w:sz w:val="24"/>
          <w:szCs w:val="24"/>
        </w:rPr>
        <w:t xml:space="preserve">(1) = </w:t>
      </w:r>
      <w:r w:rsidR="00793BEA">
        <w:rPr>
          <w:rFonts w:ascii="Times New Roman" w:hAnsi="Times New Roman" w:cs="Times New Roman"/>
          <w:sz w:val="24"/>
          <w:szCs w:val="24"/>
        </w:rPr>
        <w:t>120</w:t>
      </w:r>
      <w:r w:rsidR="00793BEA" w:rsidRPr="00793BEA">
        <w:rPr>
          <w:rFonts w:ascii="Times New Roman" w:hAnsi="Times New Roman" w:cs="Times New Roman"/>
          <w:sz w:val="24"/>
          <w:szCs w:val="24"/>
        </w:rPr>
        <w:t>, p &lt; .000</w:t>
      </w:r>
      <w:r w:rsidR="00793BEA">
        <w:rPr>
          <w:rFonts w:ascii="Times New Roman" w:hAnsi="Times New Roman" w:cs="Times New Roman"/>
          <w:sz w:val="24"/>
          <w:szCs w:val="24"/>
        </w:rPr>
        <w:t>0</w:t>
      </w:r>
      <w:r w:rsidR="00793BEA" w:rsidRPr="00793BEA">
        <w:rPr>
          <w:rFonts w:ascii="Times New Roman" w:hAnsi="Times New Roman" w:cs="Times New Roman"/>
          <w:sz w:val="24"/>
          <w:szCs w:val="24"/>
        </w:rPr>
        <w:t>1.</w:t>
      </w:r>
    </w:p>
    <w:p w14:paraId="7FFB699E" w14:textId="17920693" w:rsidR="005B19E4" w:rsidRDefault="005B19E4" w:rsidP="0045189C">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Following the pretest phase, </w:t>
      </w:r>
      <w:r w:rsidR="002C08A7">
        <w:rPr>
          <w:rFonts w:ascii="Times New Roman" w:hAnsi="Times New Roman" w:cs="Times New Roman"/>
          <w:sz w:val="24"/>
          <w:szCs w:val="24"/>
        </w:rPr>
        <w:t>subject</w:t>
      </w:r>
      <w:r w:rsidRPr="005B19E4">
        <w:rPr>
          <w:rFonts w:ascii="Times New Roman" w:hAnsi="Times New Roman" w:cs="Times New Roman"/>
          <w:sz w:val="24"/>
          <w:szCs w:val="24"/>
        </w:rPr>
        <w:t>s</w:t>
      </w:r>
      <w:r>
        <w:rPr>
          <w:rFonts w:ascii="Times New Roman" w:hAnsi="Times New Roman" w:cs="Times New Roman"/>
          <w:sz w:val="24"/>
          <w:szCs w:val="24"/>
        </w:rPr>
        <w:t xml:space="preserve"> 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sidR="00341569">
        <w:rPr>
          <w:rFonts w:ascii="Times New Roman" w:hAnsi="Times New Roman" w:cs="Times New Roman"/>
          <w:sz w:val="24"/>
          <w:szCs w:val="24"/>
        </w:rPr>
        <w:t>backwards blocking</w:t>
      </w:r>
      <w:r w:rsidRPr="005B19E4">
        <w:rPr>
          <w:rFonts w:ascii="Times New Roman" w:hAnsi="Times New Roman" w:cs="Times New Roman"/>
          <w:sz w:val="24"/>
          <w:szCs w:val="24"/>
        </w:rPr>
        <w:t>) trials</w:t>
      </w:r>
      <w:r w:rsidR="0045189C">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2C08A7">
        <w:rPr>
          <w:rFonts w:ascii="Times New Roman" w:hAnsi="Times New Roman" w:cs="Times New Roman"/>
          <w:sz w:val="24"/>
          <w:szCs w:val="24"/>
        </w:rPr>
        <w:t>subject</w:t>
      </w:r>
      <w:r>
        <w:rPr>
          <w:rFonts w:ascii="Times New Roman" w:hAnsi="Times New Roman" w:cs="Times New Roman"/>
          <w:sz w:val="24"/>
          <w:szCs w:val="24"/>
        </w:rPr>
        <w:t xml:space="preserve">s understood </w:t>
      </w:r>
      <w:r w:rsidRPr="005B19E4">
        <w:rPr>
          <w:rFonts w:ascii="Times New Roman" w:hAnsi="Times New Roman" w:cs="Times New Roman"/>
          <w:sz w:val="24"/>
          <w:szCs w:val="24"/>
        </w:rPr>
        <w:t xml:space="preserve">the test events and were on task. In the 1C, </w:t>
      </w:r>
      <w:r w:rsidR="002C08A7">
        <w:rPr>
          <w:rFonts w:ascii="Times New Roman" w:hAnsi="Times New Roman" w:cs="Times New Roman"/>
          <w:sz w:val="24"/>
          <w:szCs w:val="24"/>
        </w:rPr>
        <w:t>subject</w:t>
      </w:r>
      <w:r w:rsidRPr="005B19E4">
        <w:rPr>
          <w:rFonts w:ascii="Times New Roman" w:hAnsi="Times New Roman" w:cs="Times New Roman"/>
          <w:sz w:val="24"/>
          <w:szCs w:val="24"/>
        </w:rPr>
        <w:t xml:space="preserve">s were shown two blocks (A </w:t>
      </w:r>
      <w:r>
        <w:rPr>
          <w:rFonts w:ascii="Times New Roman" w:hAnsi="Times New Roman" w:cs="Times New Roman"/>
          <w:sz w:val="24"/>
          <w:szCs w:val="24"/>
        </w:rPr>
        <w:t xml:space="preserve">and B) and then observed that </w:t>
      </w:r>
      <w:r w:rsidR="0045189C">
        <w:rPr>
          <w:rFonts w:ascii="Times New Roman" w:hAnsi="Times New Roman" w:cs="Times New Roman"/>
          <w:sz w:val="24"/>
          <w:szCs w:val="24"/>
        </w:rPr>
        <w:t xml:space="preserve">block </w:t>
      </w:r>
      <w:r>
        <w:rPr>
          <w:rFonts w:ascii="Times New Roman" w:hAnsi="Times New Roman" w:cs="Times New Roman"/>
          <w:sz w:val="24"/>
          <w:szCs w:val="24"/>
        </w:rPr>
        <w:t xml:space="preserve">A caused the detector to </w:t>
      </w:r>
      <w:r w:rsidRPr="005B19E4">
        <w:rPr>
          <w:rFonts w:ascii="Times New Roman" w:hAnsi="Times New Roman" w:cs="Times New Roman"/>
          <w:sz w:val="24"/>
          <w:szCs w:val="24"/>
        </w:rPr>
        <w:t>activate, whereas block B did not. Both blocks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 xml:space="preserve">detector to activate both times.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 xml:space="preserve">machine but then activated the detector the remaining two times it was placed on it. </w:t>
      </w:r>
      <w:r>
        <w:rPr>
          <w:rFonts w:ascii="Times New Roman" w:hAnsi="Times New Roman" w:cs="Times New Roman"/>
          <w:sz w:val="24"/>
          <w:szCs w:val="24"/>
        </w:rPr>
        <w:t xml:space="preserve">In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 The IS trial was simila</w:t>
      </w:r>
      <w:r>
        <w:rPr>
          <w:rFonts w:ascii="Times New Roman" w:hAnsi="Times New Roman" w:cs="Times New Roman"/>
          <w:sz w:val="24"/>
          <w:szCs w:val="24"/>
        </w:rPr>
        <w:t xml:space="preserve">r to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In each of the four conditions, </w:t>
      </w:r>
      <w:r w:rsidR="002C08A7">
        <w:rPr>
          <w:rFonts w:ascii="Times New Roman" w:hAnsi="Times New Roman" w:cs="Times New Roman"/>
          <w:sz w:val="24"/>
          <w:szCs w:val="24"/>
        </w:rPr>
        <w:t>subject</w:t>
      </w:r>
      <w:r w:rsidRPr="005B19E4">
        <w:rPr>
          <w:rFonts w:ascii="Times New Roman" w:hAnsi="Times New Roman" w:cs="Times New Roman"/>
          <w:sz w:val="24"/>
          <w:szCs w:val="24"/>
        </w:rPr>
        <w:t xml:space="preserve">s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t both before and after a trial</w:t>
      </w:r>
      <w:r w:rsidR="006C34C6">
        <w:rPr>
          <w:rFonts w:ascii="Times New Roman" w:hAnsi="Times New Roman" w:cs="Times New Roman"/>
          <w:sz w:val="24"/>
          <w:szCs w:val="24"/>
        </w:rPr>
        <w:t xml:space="preserve"> for a total of two </w:t>
      </w:r>
      <w:r>
        <w:rPr>
          <w:rFonts w:ascii="Times New Roman" w:hAnsi="Times New Roman" w:cs="Times New Roman"/>
          <w:sz w:val="24"/>
          <w:szCs w:val="24"/>
        </w:rPr>
        <w:t xml:space="preserve">causal ratings. </w:t>
      </w:r>
    </w:p>
    <w:p w14:paraId="6B0FC6AF" w14:textId="77777777" w:rsidR="002B6A11" w:rsidRDefault="002B6A11" w:rsidP="002B6A1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746242E" w14:textId="6C08B841" w:rsidR="006C34C6" w:rsidRDefault="002B6A11" w:rsidP="006C34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All analyses were conducted in R (R Development Core Team, 2008). Figure 1 shows the mean ratings of the</w:t>
      </w:r>
      <w:r w:rsidR="001B5D59">
        <w:rPr>
          <w:rFonts w:ascii="Times New Roman" w:hAnsi="Times New Roman" w:cs="Times New Roman"/>
          <w:sz w:val="24"/>
          <w:szCs w:val="24"/>
        </w:rPr>
        <w:t xml:space="preserve"> causal</w:t>
      </w:r>
      <w:r w:rsidRPr="002B6A11">
        <w:rPr>
          <w:rFonts w:ascii="Times New Roman" w:hAnsi="Times New Roman" w:cs="Times New Roman"/>
          <w:sz w:val="24"/>
          <w:szCs w:val="24"/>
        </w:rPr>
        <w:t xml:space="preserve"> likelihood that objects A and B were blickets across the four </w:t>
      </w:r>
      <w:r w:rsidRPr="002B6A11">
        <w:rPr>
          <w:rFonts w:ascii="Times New Roman" w:hAnsi="Times New Roman" w:cs="Times New Roman"/>
          <w:sz w:val="24"/>
          <w:szCs w:val="24"/>
        </w:rPr>
        <w:lastRenderedPageBreak/>
        <w:t>conditions. Given evidence of non-normality</w:t>
      </w:r>
      <w:r w:rsidR="008A7179">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sidR="008A7179">
        <w:rPr>
          <w:rFonts w:ascii="Times New Roman" w:hAnsi="Times New Roman" w:cs="Times New Roman"/>
          <w:sz w:val="24"/>
          <w:szCs w:val="24"/>
        </w:rPr>
        <w:t xml:space="preserve"> Causal likelihood ratings</w:t>
      </w:r>
      <w:r w:rsidRPr="002B6A11">
        <w:rPr>
          <w:rFonts w:ascii="Times New Roman" w:hAnsi="Times New Roman" w:cs="Times New Roman"/>
          <w:sz w:val="24"/>
          <w:szCs w:val="24"/>
        </w:rPr>
        <w:t xml:space="preserve"> of </w:t>
      </w:r>
      <w:r w:rsidR="008A7179">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sidR="008A7179">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sidR="008A7179">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sidR="0045189C">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Style w:val="FootnoteReference"/>
          <w:rFonts w:ascii="Times New Roman" w:hAnsi="Times New Roman" w:cs="Times New Roman"/>
          <w:sz w:val="24"/>
          <w:szCs w:val="24"/>
        </w:rPr>
        <w:footnoteReference w:id="1"/>
      </w:r>
      <w:r w:rsidRPr="002B6A11">
        <w:rPr>
          <w:rFonts w:ascii="Times New Roman" w:hAnsi="Times New Roman" w:cs="Times New Roman"/>
          <w:sz w:val="24"/>
          <w:szCs w:val="24"/>
        </w:rPr>
        <w:t xml:space="preserve"> </w:t>
      </w:r>
    </w:p>
    <w:p w14:paraId="38E6D540"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A8FB83E"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Insert Figure 1 about here</w:t>
      </w:r>
    </w:p>
    <w:p w14:paraId="469BDAA5"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641FC7A7" w14:textId="77777777" w:rsidR="00A356CC" w:rsidRDefault="00A356CC" w:rsidP="006C34C6">
      <w:pPr>
        <w:spacing w:line="480" w:lineRule="auto"/>
        <w:ind w:firstLine="720"/>
        <w:contextualSpacing/>
        <w:rPr>
          <w:rFonts w:ascii="Times New Roman" w:hAnsi="Times New Roman" w:cs="Times New Roman"/>
          <w:sz w:val="24"/>
          <w:szCs w:val="24"/>
        </w:rPr>
      </w:pPr>
    </w:p>
    <w:p w14:paraId="323B3819" w14:textId="61B0FB1F" w:rsidR="00484676" w:rsidRDefault="00484676" w:rsidP="006C34C6">
      <w:pPr>
        <w:spacing w:line="480" w:lineRule="auto"/>
        <w:ind w:firstLine="720"/>
        <w:contextualSpacing/>
        <w:rPr>
          <w:rFonts w:ascii="Times New Roman" w:hAnsi="Times New Roman" w:cs="Times New Roman"/>
          <w:sz w:val="24"/>
          <w:szCs w:val="24"/>
        </w:rPr>
      </w:pPr>
      <w:r w:rsidRPr="00484676">
        <w:rPr>
          <w:rFonts w:ascii="Times New Roman" w:hAnsi="Times New Roman" w:cs="Times New Roman"/>
          <w:b/>
          <w:sz w:val="24"/>
          <w:szCs w:val="24"/>
        </w:rPr>
        <w:t>Control</w:t>
      </w:r>
      <w:r>
        <w:rPr>
          <w:rFonts w:ascii="Times New Roman" w:hAnsi="Times New Roman" w:cs="Times New Roman"/>
          <w:b/>
          <w:sz w:val="24"/>
          <w:szCs w:val="24"/>
        </w:rPr>
        <w:t xml:space="preserve"> conditions</w:t>
      </w:r>
      <w:r w:rsidR="006C34C6" w:rsidRPr="00484676">
        <w:rPr>
          <w:rFonts w:ascii="Times New Roman" w:hAnsi="Times New Roman" w:cs="Times New Roman"/>
          <w:b/>
          <w:sz w:val="24"/>
          <w:szCs w:val="24"/>
        </w:rPr>
        <w:t>.</w:t>
      </w:r>
      <w:r w:rsidR="006C34C6" w:rsidRPr="006C34C6">
        <w:rPr>
          <w:rFonts w:ascii="Times New Roman" w:hAnsi="Times New Roman" w:cs="Times New Roman"/>
          <w:sz w:val="24"/>
          <w:szCs w:val="24"/>
        </w:rPr>
        <w:t xml:space="preserve"> </w:t>
      </w:r>
      <w:r w:rsidR="002E34F9">
        <w:rPr>
          <w:rFonts w:ascii="Times New Roman" w:hAnsi="Times New Roman" w:cs="Times New Roman"/>
          <w:sz w:val="24"/>
          <w:szCs w:val="24"/>
        </w:rPr>
        <w:t xml:space="preserve">The first analysis examined the distribution of responses to the A and B objects in the 1C condition. </w:t>
      </w:r>
      <w:r w:rsidR="00CD3942">
        <w:rPr>
          <w:rFonts w:ascii="Times New Roman" w:hAnsi="Times New Roman" w:cs="Times New Roman"/>
          <w:sz w:val="24"/>
          <w:szCs w:val="24"/>
        </w:rPr>
        <w:t>A</w:t>
      </w:r>
      <w:r w:rsidR="006C34C6" w:rsidRPr="006C34C6">
        <w:rPr>
          <w:rFonts w:ascii="Times New Roman" w:hAnsi="Times New Roman" w:cs="Times New Roman"/>
          <w:sz w:val="24"/>
          <w:szCs w:val="24"/>
        </w:rPr>
        <w:t xml:space="preserve"> mixed-effects model was fit to </w:t>
      </w:r>
      <w:r w:rsidR="002C08A7">
        <w:rPr>
          <w:rFonts w:ascii="Times New Roman" w:hAnsi="Times New Roman" w:cs="Times New Roman"/>
          <w:sz w:val="24"/>
          <w:szCs w:val="24"/>
        </w:rPr>
        <w:t>subject</w:t>
      </w:r>
      <w:r w:rsidR="006C34C6" w:rsidRPr="006C34C6">
        <w:rPr>
          <w:rFonts w:ascii="Times New Roman" w:hAnsi="Times New Roman" w:cs="Times New Roman"/>
          <w:sz w:val="24"/>
          <w:szCs w:val="24"/>
        </w:rPr>
        <w:t xml:space="preserve">s' pre- and post-ratings of object A in the 1C condition. </w:t>
      </w:r>
      <w:r w:rsidR="002C08A7">
        <w:rPr>
          <w:rFonts w:ascii="Times New Roman" w:hAnsi="Times New Roman" w:cs="Times New Roman"/>
          <w:sz w:val="24"/>
          <w:szCs w:val="24"/>
        </w:rPr>
        <w:t>Subject</w:t>
      </w:r>
      <w:r w:rsidR="006C34C6" w:rsidRPr="006C34C6">
        <w:rPr>
          <w:rFonts w:ascii="Times New Roman" w:hAnsi="Times New Roman" w:cs="Times New Roman"/>
          <w:sz w:val="24"/>
          <w:szCs w:val="24"/>
        </w:rPr>
        <w:t>s were included as a random-effect factor and Causal</w:t>
      </w:r>
      <w:r w:rsidR="00BC7C17">
        <w:rPr>
          <w:rFonts w:ascii="Times New Roman" w:hAnsi="Times New Roman" w:cs="Times New Roman"/>
          <w:sz w:val="24"/>
          <w:szCs w:val="24"/>
        </w:rPr>
        <w:t xml:space="preserve"> Likelihood</w:t>
      </w:r>
      <w:r w:rsidR="006C34C6">
        <w:rPr>
          <w:rFonts w:ascii="Times New Roman" w:hAnsi="Times New Roman" w:cs="Times New Roman"/>
          <w:sz w:val="24"/>
          <w:szCs w:val="24"/>
        </w:rPr>
        <w:t xml:space="preserve"> </w:t>
      </w:r>
      <w:r w:rsidR="006C34C6" w:rsidRPr="006C34C6">
        <w:rPr>
          <w:rFonts w:ascii="Times New Roman" w:hAnsi="Times New Roman" w:cs="Times New Roman"/>
          <w:sz w:val="24"/>
          <w:szCs w:val="24"/>
        </w:rPr>
        <w:t>Rating (pre-rating of</w:t>
      </w:r>
      <w:r w:rsidR="006C34C6">
        <w:rPr>
          <w:rFonts w:ascii="Times New Roman" w:hAnsi="Times New Roman" w:cs="Times New Roman"/>
          <w:sz w:val="24"/>
          <w:szCs w:val="24"/>
        </w:rPr>
        <w:t xml:space="preserve"> A vs. post-rating </w:t>
      </w:r>
      <w:r w:rsidR="006C34C6" w:rsidRPr="006C34C6">
        <w:rPr>
          <w:rFonts w:ascii="Times New Roman" w:hAnsi="Times New Roman" w:cs="Times New Roman"/>
          <w:sz w:val="24"/>
          <w:szCs w:val="24"/>
        </w:rPr>
        <w:t>of A in the 1C condition) was included as the fixed-effects factor using simple dumm</w:t>
      </w:r>
      <w:r w:rsidR="006C34C6">
        <w:rPr>
          <w:rFonts w:ascii="Times New Roman" w:hAnsi="Times New Roman" w:cs="Times New Roman"/>
          <w:sz w:val="24"/>
          <w:szCs w:val="24"/>
        </w:rPr>
        <w:t xml:space="preserve">y coding (0 = Pre-Rating of A, </w:t>
      </w:r>
      <w:r w:rsidR="006C34C6" w:rsidRPr="006C34C6">
        <w:rPr>
          <w:rFonts w:ascii="Times New Roman" w:hAnsi="Times New Roman" w:cs="Times New Roman"/>
          <w:sz w:val="24"/>
          <w:szCs w:val="24"/>
        </w:rPr>
        <w:t>1 = Post-rating of A)</w:t>
      </w:r>
      <w:r w:rsidR="001A7E4F">
        <w:rPr>
          <w:rStyle w:val="FootnoteReference"/>
          <w:rFonts w:ascii="Times New Roman" w:hAnsi="Times New Roman" w:cs="Times New Roman"/>
          <w:sz w:val="24"/>
          <w:szCs w:val="24"/>
        </w:rPr>
        <w:footnoteReference w:id="2"/>
      </w:r>
      <w:r w:rsidR="006C34C6" w:rsidRPr="006C34C6">
        <w:rPr>
          <w:rFonts w:ascii="Times New Roman" w:hAnsi="Times New Roman" w:cs="Times New Roman"/>
          <w:sz w:val="24"/>
          <w:szCs w:val="24"/>
        </w:rPr>
        <w:t xml:space="preserve">. The model showed a significant main effect </w:t>
      </w:r>
      <w:r w:rsidR="007E2D34">
        <w:rPr>
          <w:rFonts w:ascii="Times New Roman" w:hAnsi="Times New Roman" w:cs="Times New Roman"/>
          <w:sz w:val="24"/>
          <w:szCs w:val="24"/>
        </w:rPr>
        <w:t>of</w:t>
      </w:r>
      <w:r w:rsidR="006C34C6" w:rsidRPr="006C34C6">
        <w:rPr>
          <w:rFonts w:ascii="Times New Roman" w:hAnsi="Times New Roman" w:cs="Times New Roman"/>
          <w:sz w:val="24"/>
          <w:szCs w:val="24"/>
        </w:rPr>
        <w:t xml:space="preserve"> Causal Rati</w:t>
      </w:r>
      <w:r w:rsidR="006C34C6">
        <w:rPr>
          <w:rFonts w:ascii="Times New Roman" w:hAnsi="Times New Roman" w:cs="Times New Roman"/>
          <w:sz w:val="24"/>
          <w:szCs w:val="24"/>
        </w:rPr>
        <w:t xml:space="preserve">ng, Type III </w:t>
      </w:r>
      <w:r w:rsidR="006C34C6" w:rsidRPr="001A7E4F">
        <w:rPr>
          <w:rFonts w:ascii="Times New Roman" w:hAnsi="Times New Roman" w:cs="Times New Roman"/>
          <w:i/>
          <w:sz w:val="24"/>
          <w:szCs w:val="24"/>
        </w:rPr>
        <w:t>F</w:t>
      </w:r>
      <w:r w:rsidR="006C34C6">
        <w:rPr>
          <w:rFonts w:ascii="Times New Roman" w:hAnsi="Times New Roman" w:cs="Times New Roman"/>
          <w:sz w:val="24"/>
          <w:szCs w:val="24"/>
        </w:rPr>
        <w:t xml:space="preserve">(1,59) = 234.56, </w:t>
      </w:r>
      <w:r w:rsidR="006C34C6" w:rsidRPr="001A7E4F">
        <w:rPr>
          <w:rFonts w:ascii="Times New Roman" w:hAnsi="Times New Roman" w:cs="Times New Roman"/>
          <w:i/>
          <w:sz w:val="24"/>
          <w:szCs w:val="24"/>
        </w:rPr>
        <w:t>p</w:t>
      </w:r>
      <w:r w:rsidR="006C34C6" w:rsidRPr="006C34C6">
        <w:rPr>
          <w:rFonts w:ascii="Times New Roman" w:hAnsi="Times New Roman" w:cs="Times New Roman"/>
          <w:sz w:val="24"/>
          <w:szCs w:val="24"/>
        </w:rPr>
        <w:t xml:space="preserve">&lt;.0001, which indicated that </w:t>
      </w:r>
      <w:r w:rsidR="002C08A7">
        <w:rPr>
          <w:rFonts w:ascii="Times New Roman" w:hAnsi="Times New Roman" w:cs="Times New Roman"/>
          <w:sz w:val="24"/>
          <w:szCs w:val="24"/>
        </w:rPr>
        <w:t>subject</w:t>
      </w:r>
      <w:r w:rsidR="006C34C6" w:rsidRPr="006C34C6">
        <w:rPr>
          <w:rFonts w:ascii="Times New Roman" w:hAnsi="Times New Roman" w:cs="Times New Roman"/>
          <w:sz w:val="24"/>
          <w:szCs w:val="24"/>
        </w:rPr>
        <w:t>s' post-ratings of A (</w:t>
      </w:r>
      <w:r w:rsidR="004B27AD">
        <w:rPr>
          <w:rFonts w:ascii="Times New Roman" w:hAnsi="Times New Roman" w:cs="Times New Roman"/>
          <w:sz w:val="24"/>
          <w:szCs w:val="24"/>
        </w:rPr>
        <w:t>Δ</w:t>
      </w:r>
      <w:r w:rsidR="001A7E4F">
        <w:rPr>
          <w:rFonts w:ascii="Times New Roman" w:hAnsi="Times New Roman" w:cs="Times New Roman"/>
          <w:sz w:val="24"/>
          <w:szCs w:val="24"/>
        </w:rPr>
        <w:t xml:space="preserve">β </w:t>
      </w:r>
      <w:r w:rsidR="006C34C6" w:rsidRPr="006C34C6">
        <w:rPr>
          <w:rFonts w:ascii="Times New Roman" w:hAnsi="Times New Roman" w:cs="Times New Roman"/>
          <w:sz w:val="24"/>
          <w:szCs w:val="24"/>
        </w:rPr>
        <w:t>= 45.22,</w:t>
      </w:r>
      <w:r w:rsidR="006C34C6">
        <w:rPr>
          <w:rFonts w:ascii="Times New Roman" w:hAnsi="Times New Roman" w:cs="Times New Roman"/>
          <w:sz w:val="24"/>
          <w:szCs w:val="24"/>
        </w:rPr>
        <w:t xml:space="preserve"> </w:t>
      </w:r>
      <w:r w:rsidR="006C34C6" w:rsidRPr="001A7E4F">
        <w:rPr>
          <w:rFonts w:ascii="Times New Roman" w:hAnsi="Times New Roman" w:cs="Times New Roman"/>
          <w:i/>
          <w:sz w:val="24"/>
          <w:szCs w:val="24"/>
        </w:rPr>
        <w:t>M</w:t>
      </w:r>
      <w:r w:rsidR="006C34C6">
        <w:rPr>
          <w:rFonts w:ascii="Times New Roman" w:hAnsi="Times New Roman" w:cs="Times New Roman"/>
          <w:sz w:val="24"/>
          <w:szCs w:val="24"/>
        </w:rPr>
        <w:t xml:space="preserve"> = 94.82, Bootstrapped </w:t>
      </w:r>
      <w:r w:rsidR="006C34C6">
        <w:rPr>
          <w:rFonts w:ascii="Times New Roman" w:hAnsi="Times New Roman" w:cs="Times New Roman"/>
          <w:sz w:val="24"/>
          <w:szCs w:val="24"/>
        </w:rPr>
        <w:lastRenderedPageBreak/>
        <w:t>95% CI</w:t>
      </w:r>
      <w:r w:rsidR="006C34C6" w:rsidRPr="006C34C6">
        <w:rPr>
          <w:rFonts w:ascii="Times New Roman" w:hAnsi="Times New Roman" w:cs="Times New Roman"/>
          <w:sz w:val="24"/>
          <w:szCs w:val="24"/>
        </w:rPr>
        <w:t>[39.39,</w:t>
      </w:r>
      <w:r w:rsidR="00C05B65">
        <w:rPr>
          <w:rFonts w:ascii="Times New Roman" w:hAnsi="Times New Roman" w:cs="Times New Roman"/>
          <w:sz w:val="24"/>
          <w:szCs w:val="24"/>
        </w:rPr>
        <w:t xml:space="preserve"> </w:t>
      </w:r>
      <w:r w:rsidR="006C34C6" w:rsidRPr="006C34C6">
        <w:rPr>
          <w:rFonts w:ascii="Times New Roman" w:hAnsi="Times New Roman" w:cs="Times New Roman"/>
          <w:sz w:val="24"/>
          <w:szCs w:val="24"/>
        </w:rPr>
        <w:t>51.04])</w:t>
      </w:r>
      <w:r w:rsidR="001A7E4F">
        <w:rPr>
          <w:rStyle w:val="FootnoteReference"/>
          <w:rFonts w:ascii="Times New Roman" w:hAnsi="Times New Roman" w:cs="Times New Roman"/>
          <w:sz w:val="24"/>
          <w:szCs w:val="24"/>
        </w:rPr>
        <w:footnoteReference w:id="3"/>
      </w:r>
      <w:r w:rsidR="006C34C6" w:rsidRPr="006C34C6">
        <w:rPr>
          <w:rFonts w:ascii="Times New Roman" w:hAnsi="Times New Roman" w:cs="Times New Roman"/>
          <w:sz w:val="24"/>
          <w:szCs w:val="24"/>
        </w:rPr>
        <w:t xml:space="preserve"> were significantly higher than their pre-ratings of A (</w:t>
      </w:r>
      <w:r w:rsidR="001A7E4F">
        <w:rPr>
          <w:rFonts w:ascii="Times New Roman" w:hAnsi="Times New Roman" w:cs="Times New Roman"/>
          <w:sz w:val="24"/>
          <w:szCs w:val="24"/>
        </w:rPr>
        <w:t>β</w:t>
      </w:r>
      <w:r w:rsidR="006C34C6" w:rsidRPr="006C34C6">
        <w:rPr>
          <w:rFonts w:ascii="Times New Roman" w:hAnsi="Times New Roman" w:cs="Times New Roman"/>
          <w:sz w:val="24"/>
          <w:szCs w:val="24"/>
        </w:rPr>
        <w:t xml:space="preserve"> = 49</w:t>
      </w:r>
      <w:r w:rsidR="006C34C6">
        <w:rPr>
          <w:rFonts w:ascii="Times New Roman" w:hAnsi="Times New Roman" w:cs="Times New Roman"/>
          <w:sz w:val="24"/>
          <w:szCs w:val="24"/>
        </w:rPr>
        <w:t xml:space="preserve">.6, </w:t>
      </w:r>
      <w:r w:rsidR="006C34C6" w:rsidRPr="008F696C">
        <w:rPr>
          <w:rFonts w:ascii="Times New Roman" w:hAnsi="Times New Roman" w:cs="Times New Roman"/>
          <w:i/>
          <w:sz w:val="24"/>
          <w:szCs w:val="24"/>
        </w:rPr>
        <w:t>M</w:t>
      </w:r>
      <w:r w:rsidR="006C34C6">
        <w:rPr>
          <w:rFonts w:ascii="Times New Roman" w:hAnsi="Times New Roman" w:cs="Times New Roman"/>
          <w:sz w:val="24"/>
          <w:szCs w:val="24"/>
        </w:rPr>
        <w:t xml:space="preserve"> = 49.6, Bootstrapped 95% </w:t>
      </w:r>
      <w:r w:rsidR="006C34C6" w:rsidRPr="006C34C6">
        <w:rPr>
          <w:rFonts w:ascii="Times New Roman" w:hAnsi="Times New Roman" w:cs="Times New Roman"/>
          <w:sz w:val="24"/>
          <w:szCs w:val="24"/>
        </w:rPr>
        <w:t>CI[45.63,</w:t>
      </w:r>
      <w:r w:rsidR="00C05B65">
        <w:rPr>
          <w:rFonts w:ascii="Times New Roman" w:hAnsi="Times New Roman" w:cs="Times New Roman"/>
          <w:sz w:val="24"/>
          <w:szCs w:val="24"/>
        </w:rPr>
        <w:t xml:space="preserve"> </w:t>
      </w:r>
      <w:r w:rsidR="006C34C6" w:rsidRPr="006C34C6">
        <w:rPr>
          <w:rFonts w:ascii="Times New Roman" w:hAnsi="Times New Roman" w:cs="Times New Roman"/>
          <w:sz w:val="24"/>
          <w:szCs w:val="24"/>
        </w:rPr>
        <w:t xml:space="preserve">53.57]) in the 1C condition. Additionally, a mixed-effects model was fit </w:t>
      </w:r>
      <w:r w:rsidR="006C34C6">
        <w:rPr>
          <w:rFonts w:ascii="Times New Roman" w:hAnsi="Times New Roman" w:cs="Times New Roman"/>
          <w:sz w:val="24"/>
          <w:szCs w:val="24"/>
        </w:rPr>
        <w:t xml:space="preserve">to </w:t>
      </w:r>
      <w:r w:rsidR="002C08A7">
        <w:rPr>
          <w:rFonts w:ascii="Times New Roman" w:hAnsi="Times New Roman" w:cs="Times New Roman"/>
          <w:sz w:val="24"/>
          <w:szCs w:val="24"/>
        </w:rPr>
        <w:t>subject</w:t>
      </w:r>
      <w:r w:rsidR="006C34C6">
        <w:rPr>
          <w:rFonts w:ascii="Times New Roman" w:hAnsi="Times New Roman" w:cs="Times New Roman"/>
          <w:sz w:val="24"/>
          <w:szCs w:val="24"/>
        </w:rPr>
        <w:t>s' pre- and post-</w:t>
      </w:r>
      <w:r w:rsidR="006C34C6" w:rsidRPr="006C34C6">
        <w:rPr>
          <w:rFonts w:ascii="Times New Roman" w:hAnsi="Times New Roman" w:cs="Times New Roman"/>
          <w:sz w:val="24"/>
          <w:szCs w:val="24"/>
        </w:rPr>
        <w:t>ratings of object B in the 1C</w:t>
      </w:r>
      <w:r w:rsidR="00BC7C17">
        <w:rPr>
          <w:rFonts w:ascii="Times New Roman" w:hAnsi="Times New Roman" w:cs="Times New Roman"/>
          <w:sz w:val="24"/>
          <w:szCs w:val="24"/>
        </w:rPr>
        <w:t xml:space="preserve"> condition</w:t>
      </w:r>
      <w:r w:rsidR="006C34C6" w:rsidRPr="006C34C6">
        <w:rPr>
          <w:rFonts w:ascii="Times New Roman" w:hAnsi="Times New Roman" w:cs="Times New Roman"/>
          <w:sz w:val="24"/>
          <w:szCs w:val="24"/>
        </w:rPr>
        <w:t xml:space="preserve"> to determine whether, as would be expected, </w:t>
      </w:r>
      <w:r w:rsidR="002C08A7">
        <w:rPr>
          <w:rFonts w:ascii="Times New Roman" w:hAnsi="Times New Roman" w:cs="Times New Roman"/>
          <w:sz w:val="24"/>
          <w:szCs w:val="24"/>
        </w:rPr>
        <w:t>subject</w:t>
      </w:r>
      <w:r w:rsidR="006C34C6">
        <w:rPr>
          <w:rFonts w:ascii="Times New Roman" w:hAnsi="Times New Roman" w:cs="Times New Roman"/>
          <w:sz w:val="24"/>
          <w:szCs w:val="24"/>
        </w:rPr>
        <w:t xml:space="preserve">s' causal ratings of B dropped </w:t>
      </w:r>
      <w:r w:rsidR="006C34C6" w:rsidRPr="006C34C6">
        <w:rPr>
          <w:rFonts w:ascii="Times New Roman" w:hAnsi="Times New Roman" w:cs="Times New Roman"/>
          <w:sz w:val="24"/>
          <w:szCs w:val="24"/>
        </w:rPr>
        <w:t xml:space="preserve">between the pre- and post-rating phases (because B would have been shown not to be a </w:t>
      </w:r>
      <w:r w:rsidR="006C34C6">
        <w:rPr>
          <w:rFonts w:ascii="Times New Roman" w:hAnsi="Times New Roman" w:cs="Times New Roman"/>
          <w:sz w:val="24"/>
          <w:szCs w:val="24"/>
        </w:rPr>
        <w:t xml:space="preserve">cause). </w:t>
      </w:r>
    </w:p>
    <w:p w14:paraId="24E3D62C" w14:textId="5D9EBD76" w:rsidR="006C34C6" w:rsidRDefault="006C34C6" w:rsidP="006C34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model also showed </w:t>
      </w:r>
      <w:r w:rsidRPr="006C34C6">
        <w:rPr>
          <w:rFonts w:ascii="Times New Roman" w:hAnsi="Times New Roman" w:cs="Times New Roman"/>
          <w:sz w:val="24"/>
          <w:szCs w:val="24"/>
        </w:rPr>
        <w:t xml:space="preserve">a main-effect for Causal Rating, Type III </w:t>
      </w:r>
      <w:r w:rsidRPr="001A7E4F">
        <w:rPr>
          <w:rFonts w:ascii="Times New Roman" w:hAnsi="Times New Roman" w:cs="Times New Roman"/>
          <w:i/>
          <w:sz w:val="24"/>
          <w:szCs w:val="24"/>
        </w:rPr>
        <w:t>F</w:t>
      </w:r>
      <w:r w:rsidRPr="006C34C6">
        <w:rPr>
          <w:rFonts w:ascii="Times New Roman" w:hAnsi="Times New Roman" w:cs="Times New Roman"/>
          <w:sz w:val="24"/>
          <w:szCs w:val="24"/>
        </w:rPr>
        <w:t xml:space="preserve">(1,59)=131.19, </w:t>
      </w:r>
      <w:r w:rsidRPr="001A7E4F">
        <w:rPr>
          <w:rFonts w:ascii="Times New Roman" w:hAnsi="Times New Roman" w:cs="Times New Roman"/>
          <w:i/>
          <w:sz w:val="24"/>
          <w:szCs w:val="24"/>
        </w:rPr>
        <w:t>p</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&lt;</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.0001, which indicated th</w:t>
      </w:r>
      <w:r>
        <w:rPr>
          <w:rFonts w:ascii="Times New Roman" w:hAnsi="Times New Roman" w:cs="Times New Roman"/>
          <w:sz w:val="24"/>
          <w:szCs w:val="24"/>
        </w:rPr>
        <w:t xml:space="preserve">at </w:t>
      </w:r>
      <w:r w:rsidR="002C08A7">
        <w:rPr>
          <w:rFonts w:ascii="Times New Roman" w:hAnsi="Times New Roman" w:cs="Times New Roman"/>
          <w:sz w:val="24"/>
          <w:szCs w:val="24"/>
        </w:rPr>
        <w:t>subject</w:t>
      </w:r>
      <w:r>
        <w:rPr>
          <w:rFonts w:ascii="Times New Roman" w:hAnsi="Times New Roman" w:cs="Times New Roman"/>
          <w:sz w:val="24"/>
          <w:szCs w:val="24"/>
        </w:rPr>
        <w:t xml:space="preserve">s provided lower </w:t>
      </w:r>
      <w:r w:rsidRPr="006C34C6">
        <w:rPr>
          <w:rFonts w:ascii="Times New Roman" w:hAnsi="Times New Roman" w:cs="Times New Roman"/>
          <w:sz w:val="24"/>
          <w:szCs w:val="24"/>
        </w:rPr>
        <w:t>post-ratings of B (</w:t>
      </w:r>
      <w:r w:rsidR="004B27AD">
        <w:rPr>
          <w:rFonts w:ascii="Times New Roman" w:hAnsi="Times New Roman" w:cs="Times New Roman"/>
          <w:sz w:val="24"/>
          <w:szCs w:val="24"/>
        </w:rPr>
        <w:t>Δ</w:t>
      </w:r>
      <w:r w:rsidR="001A7E4F">
        <w:rPr>
          <w:rFonts w:ascii="Times New Roman" w:hAnsi="Times New Roman" w:cs="Times New Roman"/>
          <w:sz w:val="24"/>
          <w:szCs w:val="24"/>
        </w:rPr>
        <w:t>β</w:t>
      </w:r>
      <w:r w:rsidRPr="006C34C6">
        <w:rPr>
          <w:rFonts w:ascii="Times New Roman" w:hAnsi="Times New Roman" w:cs="Times New Roman"/>
          <w:sz w:val="24"/>
          <w:szCs w:val="24"/>
        </w:rPr>
        <w:t xml:space="preserve"> = -39.07, </w:t>
      </w:r>
      <w:r w:rsidRPr="001A7E4F">
        <w:rPr>
          <w:rFonts w:ascii="Times New Roman" w:hAnsi="Times New Roman" w:cs="Times New Roman"/>
          <w:i/>
          <w:sz w:val="24"/>
          <w:szCs w:val="24"/>
        </w:rPr>
        <w:t>M</w:t>
      </w:r>
      <w:r w:rsidRPr="006C34C6">
        <w:rPr>
          <w:rFonts w:ascii="Times New Roman" w:hAnsi="Times New Roman" w:cs="Times New Roman"/>
          <w:sz w:val="24"/>
          <w:szCs w:val="24"/>
        </w:rPr>
        <w:t xml:space="preserve"> = 10.5, Bootstrapped 95% CI[-46.19,-31.94]) </w:t>
      </w:r>
      <w:r>
        <w:rPr>
          <w:rFonts w:ascii="Times New Roman" w:hAnsi="Times New Roman" w:cs="Times New Roman"/>
          <w:sz w:val="24"/>
          <w:szCs w:val="24"/>
        </w:rPr>
        <w:t xml:space="preserve">than the pre-ratings of </w:t>
      </w:r>
      <w:r w:rsidR="00BC7C17">
        <w:rPr>
          <w:rFonts w:ascii="Times New Roman" w:hAnsi="Times New Roman" w:cs="Times New Roman"/>
          <w:sz w:val="24"/>
          <w:szCs w:val="24"/>
        </w:rPr>
        <w:t>it</w:t>
      </w:r>
      <w:r>
        <w:rPr>
          <w:rFonts w:ascii="Times New Roman" w:hAnsi="Times New Roman" w:cs="Times New Roman"/>
          <w:sz w:val="24"/>
          <w:szCs w:val="24"/>
        </w:rPr>
        <w:t xml:space="preserve"> (</w:t>
      </w:r>
      <w:r w:rsidR="001A7E4F">
        <w:rPr>
          <w:rFonts w:ascii="Times New Roman" w:hAnsi="Times New Roman" w:cs="Times New Roman"/>
          <w:sz w:val="24"/>
          <w:szCs w:val="24"/>
        </w:rPr>
        <w:t>β</w:t>
      </w:r>
      <w:r>
        <w:rPr>
          <w:rFonts w:ascii="Times New Roman" w:hAnsi="Times New Roman" w:cs="Times New Roman"/>
          <w:sz w:val="24"/>
          <w:szCs w:val="24"/>
        </w:rPr>
        <w:t xml:space="preserve"> = </w:t>
      </w:r>
      <w:r w:rsidRPr="006C34C6">
        <w:rPr>
          <w:rFonts w:ascii="Times New Roman" w:hAnsi="Times New Roman" w:cs="Times New Roman"/>
          <w:sz w:val="24"/>
          <w:szCs w:val="24"/>
        </w:rPr>
        <w:t xml:space="preserve">49.57, </w:t>
      </w:r>
      <w:r w:rsidRPr="00484676">
        <w:rPr>
          <w:rFonts w:ascii="Times New Roman" w:hAnsi="Times New Roman" w:cs="Times New Roman"/>
          <w:i/>
          <w:sz w:val="24"/>
          <w:szCs w:val="24"/>
        </w:rPr>
        <w:t>M</w:t>
      </w:r>
      <w:r w:rsidRPr="006C34C6">
        <w:rPr>
          <w:rFonts w:ascii="Times New Roman" w:hAnsi="Times New Roman" w:cs="Times New Roman"/>
          <w:sz w:val="24"/>
          <w:szCs w:val="24"/>
        </w:rPr>
        <w:t xml:space="preserve"> = 49.57, Bootstrapped 95% CI[45.26,</w:t>
      </w:r>
      <w:r w:rsidR="00C05B65">
        <w:rPr>
          <w:rFonts w:ascii="Times New Roman" w:hAnsi="Times New Roman" w:cs="Times New Roman"/>
          <w:sz w:val="24"/>
          <w:szCs w:val="24"/>
        </w:rPr>
        <w:t xml:space="preserve"> </w:t>
      </w:r>
      <w:r w:rsidRPr="006C34C6">
        <w:rPr>
          <w:rFonts w:ascii="Times New Roman" w:hAnsi="Times New Roman" w:cs="Times New Roman"/>
          <w:sz w:val="24"/>
          <w:szCs w:val="24"/>
        </w:rPr>
        <w:t>53.88]. These analyses were corroborate</w:t>
      </w:r>
      <w:r>
        <w:rPr>
          <w:rFonts w:ascii="Times New Roman" w:hAnsi="Times New Roman" w:cs="Times New Roman"/>
          <w:sz w:val="24"/>
          <w:szCs w:val="24"/>
        </w:rPr>
        <w:t xml:space="preserve">d by repeated-measures ANOVA </w:t>
      </w:r>
      <w:r w:rsidRPr="006C34C6">
        <w:rPr>
          <w:rFonts w:ascii="Times New Roman" w:hAnsi="Times New Roman" w:cs="Times New Roman"/>
          <w:sz w:val="24"/>
          <w:szCs w:val="24"/>
        </w:rPr>
        <w:t>with Causal Rating as the sole factor. This analysis revealed a significant main effect of Causa</w:t>
      </w:r>
      <w:r>
        <w:rPr>
          <w:rFonts w:ascii="Times New Roman" w:hAnsi="Times New Roman" w:cs="Times New Roman"/>
          <w:sz w:val="24"/>
          <w:szCs w:val="24"/>
        </w:rPr>
        <w:t xml:space="preserve">l Rating, </w:t>
      </w:r>
      <w:r w:rsidRPr="001A7E4F">
        <w:rPr>
          <w:rFonts w:ascii="Times New Roman" w:hAnsi="Times New Roman" w:cs="Times New Roman"/>
          <w:i/>
          <w:sz w:val="24"/>
          <w:szCs w:val="24"/>
        </w:rPr>
        <w:t>F</w:t>
      </w:r>
      <w:r>
        <w:rPr>
          <w:rFonts w:ascii="Times New Roman" w:hAnsi="Times New Roman" w:cs="Times New Roman"/>
          <w:sz w:val="24"/>
          <w:szCs w:val="24"/>
        </w:rPr>
        <w:t>(1, 59)</w:t>
      </w:r>
      <w:r w:rsidRPr="006C34C6">
        <w:rPr>
          <w:rFonts w:ascii="Times New Roman" w:hAnsi="Times New Roman" w:cs="Times New Roman"/>
          <w:sz w:val="24"/>
          <w:szCs w:val="24"/>
        </w:rPr>
        <w:t xml:space="preserve">=46.73, </w:t>
      </w:r>
      <w:r w:rsidRPr="001A7E4F">
        <w:rPr>
          <w:rFonts w:ascii="Times New Roman" w:hAnsi="Times New Roman" w:cs="Times New Roman"/>
          <w:i/>
          <w:sz w:val="24"/>
          <w:szCs w:val="24"/>
        </w:rPr>
        <w:t>p</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 xml:space="preserve">&lt; .0001, </w:t>
      </w:r>
      <w:r w:rsidR="001A7E4F" w:rsidRPr="001A7E4F">
        <w:rPr>
          <w:rFonts w:ascii="Times New Roman" w:hAnsi="Times New Roman" w:cs="Times New Roman"/>
          <w:sz w:val="24"/>
          <w:szCs w:val="24"/>
        </w:rPr>
        <w:t>η</w:t>
      </w:r>
      <w:r w:rsidR="001A7E4F" w:rsidRPr="001A7E4F">
        <w:rPr>
          <w:rFonts w:ascii="Times New Roman" w:hAnsi="Times New Roman" w:cs="Times New Roman"/>
          <w:sz w:val="24"/>
          <w:szCs w:val="24"/>
          <w:vertAlign w:val="superscript"/>
        </w:rPr>
        <w:t>2</w:t>
      </w:r>
      <w:r w:rsidR="001A7E4F" w:rsidRPr="001A7E4F">
        <w:rPr>
          <w:rFonts w:ascii="Times New Roman" w:hAnsi="Times New Roman" w:cs="Times New Roman"/>
          <w:sz w:val="24"/>
          <w:szCs w:val="24"/>
          <w:vertAlign w:val="subscript"/>
        </w:rPr>
        <w:t>p</w:t>
      </w:r>
      <w:r w:rsidRPr="006C34C6">
        <w:rPr>
          <w:rFonts w:ascii="Times New Roman" w:hAnsi="Times New Roman" w:cs="Times New Roman"/>
          <w:sz w:val="24"/>
          <w:szCs w:val="24"/>
        </w:rPr>
        <w:t xml:space="preserve"> = .44. Follow-up planned comparisons (with Bo</w:t>
      </w:r>
      <w:r>
        <w:rPr>
          <w:rFonts w:ascii="Times New Roman" w:hAnsi="Times New Roman" w:cs="Times New Roman"/>
          <w:sz w:val="24"/>
          <w:szCs w:val="24"/>
        </w:rPr>
        <w:t>nferroni correction) using non-</w:t>
      </w:r>
      <w:r w:rsidRPr="006C34C6">
        <w:rPr>
          <w:rFonts w:ascii="Times New Roman" w:hAnsi="Times New Roman" w:cs="Times New Roman"/>
          <w:sz w:val="24"/>
          <w:szCs w:val="24"/>
        </w:rPr>
        <w:t>parametric Wilcoxon signed-ranked tests revealed that adults provided higher post-r</w:t>
      </w:r>
      <w:r>
        <w:rPr>
          <w:rFonts w:ascii="Times New Roman" w:hAnsi="Times New Roman" w:cs="Times New Roman"/>
          <w:sz w:val="24"/>
          <w:szCs w:val="24"/>
        </w:rPr>
        <w:t>atings of object A (</w:t>
      </w:r>
      <w:r w:rsidRPr="00484676">
        <w:rPr>
          <w:rFonts w:ascii="Times New Roman" w:hAnsi="Times New Roman" w:cs="Times New Roman"/>
          <w:i/>
          <w:sz w:val="24"/>
          <w:szCs w:val="24"/>
        </w:rPr>
        <w:t>M</w:t>
      </w:r>
      <w:r>
        <w:rPr>
          <w:rFonts w:ascii="Times New Roman" w:hAnsi="Times New Roman" w:cs="Times New Roman"/>
          <w:sz w:val="24"/>
          <w:szCs w:val="24"/>
        </w:rPr>
        <w:t xml:space="preserve"> = 94.82) </w:t>
      </w:r>
      <w:r w:rsidRPr="006C34C6">
        <w:rPr>
          <w:rFonts w:ascii="Times New Roman" w:hAnsi="Times New Roman" w:cs="Times New Roman"/>
          <w:sz w:val="24"/>
          <w:szCs w:val="24"/>
        </w:rPr>
        <w:t>than pre-ratings of A (</w:t>
      </w:r>
      <w:r w:rsidRPr="00484676">
        <w:rPr>
          <w:rFonts w:ascii="Times New Roman" w:hAnsi="Times New Roman" w:cs="Times New Roman"/>
          <w:i/>
          <w:sz w:val="24"/>
          <w:szCs w:val="24"/>
        </w:rPr>
        <w:t>M</w:t>
      </w:r>
      <w:r w:rsidRPr="006C34C6">
        <w:rPr>
          <w:rFonts w:ascii="Times New Roman" w:hAnsi="Times New Roman" w:cs="Times New Roman"/>
          <w:sz w:val="24"/>
          <w:szCs w:val="24"/>
        </w:rPr>
        <w:t xml:space="preserve"> = 49.6), </w:t>
      </w:r>
      <w:r w:rsidRPr="00484676">
        <w:rPr>
          <w:rFonts w:ascii="Times New Roman" w:hAnsi="Times New Roman" w:cs="Times New Roman"/>
          <w:i/>
          <w:sz w:val="24"/>
          <w:szCs w:val="24"/>
        </w:rPr>
        <w:t xml:space="preserve">z </w:t>
      </w:r>
      <w:r w:rsidRPr="006C34C6">
        <w:rPr>
          <w:rFonts w:ascii="Times New Roman" w:hAnsi="Times New Roman" w:cs="Times New Roman"/>
          <w:sz w:val="24"/>
          <w:szCs w:val="24"/>
        </w:rPr>
        <w:t xml:space="preserve">= 33, </w:t>
      </w:r>
      <w:r w:rsidRPr="00484676">
        <w:rPr>
          <w:rFonts w:ascii="Times New Roman" w:hAnsi="Times New Roman" w:cs="Times New Roman"/>
          <w:i/>
          <w:sz w:val="24"/>
          <w:szCs w:val="24"/>
        </w:rPr>
        <w:t>p</w:t>
      </w:r>
      <w:r w:rsidR="00484676">
        <w:rPr>
          <w:rFonts w:ascii="Times New Roman" w:hAnsi="Times New Roman" w:cs="Times New Roman"/>
          <w:sz w:val="24"/>
          <w:szCs w:val="24"/>
        </w:rPr>
        <w:t xml:space="preserve"> </w:t>
      </w:r>
      <w:r w:rsidRPr="006C34C6">
        <w:rPr>
          <w:rFonts w:ascii="Times New Roman" w:hAnsi="Times New Roman" w:cs="Times New Roman"/>
          <w:sz w:val="24"/>
          <w:szCs w:val="24"/>
        </w:rPr>
        <w:t>&lt;</w:t>
      </w:r>
      <w:r w:rsidR="00484676">
        <w:rPr>
          <w:rFonts w:ascii="Times New Roman" w:hAnsi="Times New Roman" w:cs="Times New Roman"/>
          <w:sz w:val="24"/>
          <w:szCs w:val="24"/>
        </w:rPr>
        <w:t xml:space="preserve"> </w:t>
      </w:r>
      <w:r w:rsidRPr="006C34C6">
        <w:rPr>
          <w:rFonts w:ascii="Times New Roman" w:hAnsi="Times New Roman" w:cs="Times New Roman"/>
          <w:sz w:val="24"/>
          <w:szCs w:val="24"/>
        </w:rPr>
        <w:t>.0001, whereas they provided higher pre-r</w:t>
      </w:r>
      <w:r>
        <w:rPr>
          <w:rFonts w:ascii="Times New Roman" w:hAnsi="Times New Roman" w:cs="Times New Roman"/>
          <w:sz w:val="24"/>
          <w:szCs w:val="24"/>
        </w:rPr>
        <w:t>atings of object B (</w:t>
      </w:r>
      <w:r w:rsidRPr="00484676">
        <w:rPr>
          <w:rFonts w:ascii="Times New Roman" w:hAnsi="Times New Roman" w:cs="Times New Roman"/>
          <w:i/>
          <w:sz w:val="24"/>
          <w:szCs w:val="24"/>
        </w:rPr>
        <w:t>M</w:t>
      </w:r>
      <w:r>
        <w:rPr>
          <w:rFonts w:ascii="Times New Roman" w:hAnsi="Times New Roman" w:cs="Times New Roman"/>
          <w:sz w:val="24"/>
          <w:szCs w:val="24"/>
        </w:rPr>
        <w:t xml:space="preserve"> = 49.57) </w:t>
      </w:r>
      <w:r w:rsidRPr="006C34C6">
        <w:rPr>
          <w:rFonts w:ascii="Times New Roman" w:hAnsi="Times New Roman" w:cs="Times New Roman"/>
          <w:sz w:val="24"/>
          <w:szCs w:val="24"/>
        </w:rPr>
        <w:t>than post-ratings of object B (</w:t>
      </w:r>
      <w:r w:rsidRPr="00484676">
        <w:rPr>
          <w:rFonts w:ascii="Times New Roman" w:hAnsi="Times New Roman" w:cs="Times New Roman"/>
          <w:i/>
          <w:sz w:val="24"/>
          <w:szCs w:val="24"/>
        </w:rPr>
        <w:t xml:space="preserve">M </w:t>
      </w:r>
      <w:r w:rsidRPr="006C34C6">
        <w:rPr>
          <w:rFonts w:ascii="Times New Roman" w:hAnsi="Times New Roman" w:cs="Times New Roman"/>
          <w:sz w:val="24"/>
          <w:szCs w:val="24"/>
        </w:rPr>
        <w:t xml:space="preserve">= 10.5), </w:t>
      </w:r>
      <w:r w:rsidRPr="00484676">
        <w:rPr>
          <w:rFonts w:ascii="Times New Roman" w:hAnsi="Times New Roman" w:cs="Times New Roman"/>
          <w:i/>
          <w:sz w:val="24"/>
          <w:szCs w:val="24"/>
        </w:rPr>
        <w:t xml:space="preserve">z </w:t>
      </w:r>
      <w:r w:rsidRPr="006C34C6">
        <w:rPr>
          <w:rFonts w:ascii="Times New Roman" w:hAnsi="Times New Roman" w:cs="Times New Roman"/>
          <w:sz w:val="24"/>
          <w:szCs w:val="24"/>
        </w:rPr>
        <w:t xml:space="preserve">= 1453.45, </w:t>
      </w:r>
      <w:r w:rsidRPr="00484676">
        <w:rPr>
          <w:rFonts w:ascii="Times New Roman" w:hAnsi="Times New Roman" w:cs="Times New Roman"/>
          <w:i/>
          <w:sz w:val="24"/>
          <w:szCs w:val="24"/>
        </w:rPr>
        <w:t>p</w:t>
      </w:r>
      <w:r w:rsidRPr="006C34C6">
        <w:rPr>
          <w:rFonts w:ascii="Times New Roman" w:hAnsi="Times New Roman" w:cs="Times New Roman"/>
          <w:sz w:val="24"/>
          <w:szCs w:val="24"/>
        </w:rPr>
        <w:t xml:space="preserve"> &lt; .0001. </w:t>
      </w:r>
    </w:p>
    <w:p w14:paraId="539C2D93" w14:textId="75F95E91" w:rsidR="00C05B65" w:rsidRDefault="00781670" w:rsidP="002E34F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analysis examined the distribution of responses to the A and B objects in the 2C condition.</w:t>
      </w:r>
      <w:r w:rsidR="00BC7C17">
        <w:rPr>
          <w:rFonts w:ascii="Times New Roman" w:hAnsi="Times New Roman" w:cs="Times New Roman"/>
          <w:sz w:val="24"/>
          <w:szCs w:val="24"/>
        </w:rPr>
        <w:t xml:space="preserve"> A</w:t>
      </w:r>
      <w:r w:rsidR="005066FC">
        <w:rPr>
          <w:rFonts w:ascii="Times New Roman" w:hAnsi="Times New Roman" w:cs="Times New Roman"/>
          <w:sz w:val="24"/>
          <w:szCs w:val="24"/>
        </w:rPr>
        <w:t xml:space="preserve"> </w:t>
      </w:r>
      <w:r w:rsidR="002E34F9">
        <w:rPr>
          <w:rFonts w:ascii="Times New Roman" w:hAnsi="Times New Roman" w:cs="Times New Roman"/>
          <w:sz w:val="24"/>
          <w:szCs w:val="24"/>
        </w:rPr>
        <w:t xml:space="preserve">mixed-effects </w:t>
      </w:r>
      <w:r w:rsidR="002E34F9" w:rsidRPr="002E34F9">
        <w:rPr>
          <w:rFonts w:ascii="Times New Roman" w:hAnsi="Times New Roman" w:cs="Times New Roman"/>
          <w:sz w:val="24"/>
          <w:szCs w:val="24"/>
        </w:rPr>
        <w:t xml:space="preserve">model was fit to </w:t>
      </w:r>
      <w:r w:rsidR="002C08A7">
        <w:rPr>
          <w:rFonts w:ascii="Times New Roman" w:hAnsi="Times New Roman" w:cs="Times New Roman"/>
          <w:sz w:val="24"/>
          <w:szCs w:val="24"/>
        </w:rPr>
        <w:t>subject</w:t>
      </w:r>
      <w:r w:rsidR="002E34F9" w:rsidRPr="002E34F9">
        <w:rPr>
          <w:rFonts w:ascii="Times New Roman" w:hAnsi="Times New Roman" w:cs="Times New Roman"/>
          <w:sz w:val="24"/>
          <w:szCs w:val="24"/>
        </w:rPr>
        <w:t>s' pre- and post-ratings of object A and B in the 2C cond</w:t>
      </w:r>
      <w:r w:rsidR="002E34F9">
        <w:rPr>
          <w:rFonts w:ascii="Times New Roman" w:hAnsi="Times New Roman" w:cs="Times New Roman"/>
          <w:sz w:val="24"/>
          <w:szCs w:val="24"/>
        </w:rPr>
        <w:t xml:space="preserve">ition. The first mixed-effects </w:t>
      </w:r>
      <w:r w:rsidR="002E34F9" w:rsidRPr="002E34F9">
        <w:rPr>
          <w:rFonts w:ascii="Times New Roman" w:hAnsi="Times New Roman" w:cs="Times New Roman"/>
          <w:sz w:val="24"/>
          <w:szCs w:val="24"/>
        </w:rPr>
        <w:t xml:space="preserve">model was fit to </w:t>
      </w:r>
      <w:r w:rsidR="002C08A7">
        <w:rPr>
          <w:rFonts w:ascii="Times New Roman" w:hAnsi="Times New Roman" w:cs="Times New Roman"/>
          <w:sz w:val="24"/>
          <w:szCs w:val="24"/>
        </w:rPr>
        <w:t>subject</w:t>
      </w:r>
      <w:r w:rsidR="002E34F9" w:rsidRPr="002E34F9">
        <w:rPr>
          <w:rFonts w:ascii="Times New Roman" w:hAnsi="Times New Roman" w:cs="Times New Roman"/>
          <w:sz w:val="24"/>
          <w:szCs w:val="24"/>
        </w:rPr>
        <w:t>s' pre- and post-ratings of object A in the 2C condition</w:t>
      </w:r>
      <w:r w:rsidR="00BC7C17">
        <w:rPr>
          <w:rFonts w:ascii="Times New Roman" w:hAnsi="Times New Roman" w:cs="Times New Roman"/>
          <w:sz w:val="24"/>
          <w:szCs w:val="24"/>
        </w:rPr>
        <w:t xml:space="preserve">. </w:t>
      </w:r>
      <w:r w:rsidR="002E34F9">
        <w:rPr>
          <w:rFonts w:ascii="Times New Roman" w:hAnsi="Times New Roman" w:cs="Times New Roman"/>
          <w:sz w:val="24"/>
          <w:szCs w:val="24"/>
        </w:rPr>
        <w:t xml:space="preserve">The model showed a </w:t>
      </w:r>
      <w:r w:rsidR="002E34F9" w:rsidRPr="002E34F9">
        <w:rPr>
          <w:rFonts w:ascii="Times New Roman" w:hAnsi="Times New Roman" w:cs="Times New Roman"/>
          <w:sz w:val="24"/>
          <w:szCs w:val="24"/>
        </w:rPr>
        <w:t xml:space="preserve">significant main effect for Causal Rating, Type III </w:t>
      </w:r>
      <w:r w:rsidR="002E34F9" w:rsidRPr="00C05B65">
        <w:rPr>
          <w:rFonts w:ascii="Times New Roman" w:hAnsi="Times New Roman" w:cs="Times New Roman"/>
          <w:i/>
          <w:sz w:val="24"/>
          <w:szCs w:val="24"/>
        </w:rPr>
        <w:t>F</w:t>
      </w:r>
      <w:r w:rsidR="002E34F9" w:rsidRPr="002E34F9">
        <w:rPr>
          <w:rFonts w:ascii="Times New Roman" w:hAnsi="Times New Roman" w:cs="Times New Roman"/>
          <w:sz w:val="24"/>
          <w:szCs w:val="24"/>
        </w:rPr>
        <w:t xml:space="preserve">(1,59) = 277.23, </w:t>
      </w:r>
      <w:r w:rsidR="002E34F9" w:rsidRPr="00C05B65">
        <w:rPr>
          <w:rFonts w:ascii="Times New Roman" w:hAnsi="Times New Roman" w:cs="Times New Roman"/>
          <w:i/>
          <w:sz w:val="24"/>
          <w:szCs w:val="24"/>
        </w:rPr>
        <w:t>p</w:t>
      </w:r>
      <w:r w:rsidR="00C05B65">
        <w:rPr>
          <w:rFonts w:ascii="Times New Roman" w:hAnsi="Times New Roman" w:cs="Times New Roman"/>
          <w:sz w:val="24"/>
          <w:szCs w:val="24"/>
        </w:rPr>
        <w:t xml:space="preserve"> </w:t>
      </w:r>
      <w:r w:rsidR="002E34F9" w:rsidRPr="002E34F9">
        <w:rPr>
          <w:rFonts w:ascii="Times New Roman" w:hAnsi="Times New Roman" w:cs="Times New Roman"/>
          <w:sz w:val="24"/>
          <w:szCs w:val="24"/>
        </w:rPr>
        <w:t>&lt;.0001, with</w:t>
      </w:r>
      <w:r w:rsidR="002E34F9">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2E34F9">
        <w:rPr>
          <w:rFonts w:ascii="Times New Roman" w:hAnsi="Times New Roman" w:cs="Times New Roman"/>
          <w:sz w:val="24"/>
          <w:szCs w:val="24"/>
        </w:rPr>
        <w:t xml:space="preserve">s providing higher </w:t>
      </w:r>
      <w:r w:rsidR="002E34F9" w:rsidRPr="002E34F9">
        <w:rPr>
          <w:rFonts w:ascii="Times New Roman" w:hAnsi="Times New Roman" w:cs="Times New Roman"/>
          <w:sz w:val="24"/>
          <w:szCs w:val="24"/>
        </w:rPr>
        <w:t>causal post-ratings of A (</w:t>
      </w:r>
      <w:r w:rsidR="004B27AD">
        <w:rPr>
          <w:rFonts w:ascii="Times New Roman" w:hAnsi="Times New Roman" w:cs="Times New Roman"/>
          <w:sz w:val="24"/>
          <w:szCs w:val="24"/>
        </w:rPr>
        <w:t>Δ</w:t>
      </w:r>
      <w:r w:rsidR="00C05B65">
        <w:rPr>
          <w:rFonts w:ascii="Times New Roman" w:hAnsi="Times New Roman" w:cs="Times New Roman"/>
          <w:sz w:val="24"/>
          <w:szCs w:val="24"/>
        </w:rPr>
        <w:t>β</w:t>
      </w:r>
      <w:r w:rsidR="002E34F9" w:rsidRPr="002E34F9">
        <w:rPr>
          <w:rFonts w:ascii="Times New Roman" w:hAnsi="Times New Roman" w:cs="Times New Roman"/>
          <w:sz w:val="24"/>
          <w:szCs w:val="24"/>
        </w:rPr>
        <w:t xml:space="preserve"> </w:t>
      </w:r>
      <w:r w:rsidR="002E34F9" w:rsidRPr="002E34F9">
        <w:rPr>
          <w:rFonts w:ascii="Times New Roman" w:hAnsi="Times New Roman" w:cs="Times New Roman"/>
          <w:sz w:val="24"/>
          <w:szCs w:val="24"/>
        </w:rPr>
        <w:lastRenderedPageBreak/>
        <w:t xml:space="preserve">= 44.82, </w:t>
      </w:r>
      <w:r w:rsidR="002E34F9" w:rsidRPr="00C05B65">
        <w:rPr>
          <w:rFonts w:ascii="Times New Roman" w:hAnsi="Times New Roman" w:cs="Times New Roman"/>
          <w:i/>
          <w:sz w:val="24"/>
          <w:szCs w:val="24"/>
        </w:rPr>
        <w:t>M</w:t>
      </w:r>
      <w:r w:rsidR="002E34F9" w:rsidRPr="002E34F9">
        <w:rPr>
          <w:rFonts w:ascii="Times New Roman" w:hAnsi="Times New Roman" w:cs="Times New Roman"/>
          <w:sz w:val="24"/>
          <w:szCs w:val="24"/>
        </w:rPr>
        <w:t xml:space="preserve"> = 94.75, Bootstrapped 95% CI[39.38,</w:t>
      </w:r>
      <w:r w:rsidR="00C05B65">
        <w:rPr>
          <w:rFonts w:ascii="Times New Roman" w:hAnsi="Times New Roman" w:cs="Times New Roman"/>
          <w:sz w:val="24"/>
          <w:szCs w:val="24"/>
        </w:rPr>
        <w:t xml:space="preserve"> </w:t>
      </w:r>
      <w:r w:rsidR="002E34F9" w:rsidRPr="002E34F9">
        <w:rPr>
          <w:rFonts w:ascii="Times New Roman" w:hAnsi="Times New Roman" w:cs="Times New Roman"/>
          <w:sz w:val="24"/>
          <w:szCs w:val="24"/>
        </w:rPr>
        <w:t>50.25]) th</w:t>
      </w:r>
      <w:r w:rsidR="002E34F9">
        <w:rPr>
          <w:rFonts w:ascii="Times New Roman" w:hAnsi="Times New Roman" w:cs="Times New Roman"/>
          <w:sz w:val="24"/>
          <w:szCs w:val="24"/>
        </w:rPr>
        <w:t xml:space="preserve">an their causal pre-ratings of </w:t>
      </w:r>
      <w:r w:rsidR="002E34F9" w:rsidRPr="002E34F9">
        <w:rPr>
          <w:rFonts w:ascii="Times New Roman" w:hAnsi="Times New Roman" w:cs="Times New Roman"/>
          <w:sz w:val="24"/>
          <w:szCs w:val="24"/>
        </w:rPr>
        <w:t>A (</w:t>
      </w:r>
      <w:r w:rsidR="00C05B65">
        <w:rPr>
          <w:rFonts w:ascii="Times New Roman" w:hAnsi="Times New Roman" w:cs="Times New Roman"/>
          <w:sz w:val="24"/>
          <w:szCs w:val="24"/>
        </w:rPr>
        <w:t>β</w:t>
      </w:r>
      <w:r w:rsidR="002E34F9" w:rsidRPr="002E34F9">
        <w:rPr>
          <w:rFonts w:ascii="Times New Roman" w:hAnsi="Times New Roman" w:cs="Times New Roman"/>
          <w:sz w:val="24"/>
          <w:szCs w:val="24"/>
        </w:rPr>
        <w:t xml:space="preserve"> = 49.93, </w:t>
      </w:r>
      <w:r w:rsidR="002E34F9" w:rsidRPr="00C05B65">
        <w:rPr>
          <w:rFonts w:ascii="Times New Roman" w:hAnsi="Times New Roman" w:cs="Times New Roman"/>
          <w:i/>
          <w:sz w:val="24"/>
          <w:szCs w:val="24"/>
        </w:rPr>
        <w:t>M</w:t>
      </w:r>
      <w:r w:rsidR="002E34F9" w:rsidRPr="002E34F9">
        <w:rPr>
          <w:rFonts w:ascii="Times New Roman" w:hAnsi="Times New Roman" w:cs="Times New Roman"/>
          <w:sz w:val="24"/>
          <w:szCs w:val="24"/>
        </w:rPr>
        <w:t xml:space="preserve"> = 49.93, Bootstrapped 95% CI[45.95, 53.91]). </w:t>
      </w:r>
    </w:p>
    <w:p w14:paraId="298D4735" w14:textId="523ED4B8" w:rsidR="002E34F9" w:rsidRDefault="002E34F9" w:rsidP="00D54F6A">
      <w:pPr>
        <w:spacing w:line="480" w:lineRule="auto"/>
        <w:ind w:firstLine="720"/>
        <w:contextualSpacing/>
        <w:rPr>
          <w:rFonts w:ascii="Times New Roman" w:hAnsi="Times New Roman" w:cs="Times New Roman"/>
          <w:sz w:val="24"/>
          <w:szCs w:val="24"/>
        </w:rPr>
      </w:pPr>
      <w:r w:rsidRPr="002E34F9">
        <w:rPr>
          <w:rFonts w:ascii="Times New Roman" w:hAnsi="Times New Roman" w:cs="Times New Roman"/>
          <w:sz w:val="24"/>
          <w:szCs w:val="24"/>
        </w:rPr>
        <w:t>Likewise, a mixe</w:t>
      </w:r>
      <w:r>
        <w:rPr>
          <w:rFonts w:ascii="Times New Roman" w:hAnsi="Times New Roman" w:cs="Times New Roman"/>
          <w:sz w:val="24"/>
          <w:szCs w:val="24"/>
        </w:rPr>
        <w:t xml:space="preserve">d-effects model was fit to </w:t>
      </w:r>
      <w:r w:rsidR="002C08A7">
        <w:rPr>
          <w:rFonts w:ascii="Times New Roman" w:hAnsi="Times New Roman" w:cs="Times New Roman"/>
          <w:sz w:val="24"/>
          <w:szCs w:val="24"/>
        </w:rPr>
        <w:t>subject</w:t>
      </w:r>
      <w:r w:rsidRPr="002E34F9">
        <w:rPr>
          <w:rFonts w:ascii="Times New Roman" w:hAnsi="Times New Roman" w:cs="Times New Roman"/>
          <w:sz w:val="24"/>
          <w:szCs w:val="24"/>
        </w:rPr>
        <w:t>s' pre- and post-ratings of B in the 2C condition, which revealed a main</w:t>
      </w:r>
      <w:r>
        <w:rPr>
          <w:rFonts w:ascii="Times New Roman" w:hAnsi="Times New Roman" w:cs="Times New Roman"/>
          <w:sz w:val="24"/>
          <w:szCs w:val="24"/>
        </w:rPr>
        <w:t xml:space="preserve"> effect of Causal Rating, Type </w:t>
      </w:r>
      <w:r w:rsidRPr="002E34F9">
        <w:rPr>
          <w:rFonts w:ascii="Times New Roman" w:hAnsi="Times New Roman" w:cs="Times New Roman"/>
          <w:sz w:val="24"/>
          <w:szCs w:val="24"/>
        </w:rPr>
        <w:t xml:space="preserve">III </w:t>
      </w:r>
      <w:r w:rsidRPr="00C05B65">
        <w:rPr>
          <w:rFonts w:ascii="Times New Roman" w:hAnsi="Times New Roman" w:cs="Times New Roman"/>
          <w:i/>
          <w:sz w:val="24"/>
          <w:szCs w:val="24"/>
        </w:rPr>
        <w:t>F</w:t>
      </w:r>
      <w:r w:rsidRPr="002E34F9">
        <w:rPr>
          <w:rFonts w:ascii="Times New Roman" w:hAnsi="Times New Roman" w:cs="Times New Roman"/>
          <w:sz w:val="24"/>
          <w:szCs w:val="24"/>
        </w:rPr>
        <w:t xml:space="preserve">(1,59) = 109.86, </w:t>
      </w:r>
      <w:r w:rsidRPr="00C05B65">
        <w:rPr>
          <w:rFonts w:ascii="Times New Roman" w:hAnsi="Times New Roman" w:cs="Times New Roman"/>
          <w:i/>
          <w:sz w:val="24"/>
          <w:szCs w:val="24"/>
        </w:rPr>
        <w:t>p</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&lt;</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 xml:space="preserve">.0001. In particular, </w:t>
      </w:r>
      <w:r w:rsidR="002C08A7">
        <w:rPr>
          <w:rFonts w:ascii="Times New Roman" w:hAnsi="Times New Roman" w:cs="Times New Roman"/>
          <w:sz w:val="24"/>
          <w:szCs w:val="24"/>
        </w:rPr>
        <w:t>subject</w:t>
      </w:r>
      <w:r w:rsidRPr="002E34F9">
        <w:rPr>
          <w:rFonts w:ascii="Times New Roman" w:hAnsi="Times New Roman" w:cs="Times New Roman"/>
          <w:sz w:val="24"/>
          <w:szCs w:val="24"/>
        </w:rPr>
        <w:t>s provided a higher post-rating of object B (</w:t>
      </w:r>
      <w:r w:rsidR="00B11FE8">
        <w:rPr>
          <w:rFonts w:ascii="Times New Roman" w:hAnsi="Times New Roman" w:cs="Times New Roman"/>
          <w:sz w:val="24"/>
          <w:szCs w:val="24"/>
        </w:rPr>
        <w:t>Δ</w:t>
      </w:r>
      <w:r w:rsidR="00C05B65">
        <w:rPr>
          <w:rFonts w:ascii="Times New Roman" w:hAnsi="Times New Roman" w:cs="Times New Roman"/>
          <w:sz w:val="24"/>
          <w:szCs w:val="24"/>
        </w:rPr>
        <w:t>β</w:t>
      </w:r>
      <w:r w:rsidRPr="002E34F9">
        <w:rPr>
          <w:rFonts w:ascii="Times New Roman" w:hAnsi="Times New Roman" w:cs="Times New Roman"/>
          <w:sz w:val="24"/>
          <w:szCs w:val="24"/>
        </w:rPr>
        <w:t xml:space="preserve"> </w:t>
      </w:r>
      <w:r w:rsidR="00AC39C7">
        <w:rPr>
          <w:rFonts w:ascii="Times New Roman" w:hAnsi="Times New Roman" w:cs="Times New Roman"/>
          <w:sz w:val="24"/>
          <w:szCs w:val="24"/>
        </w:rPr>
        <w:t xml:space="preserve">= </w:t>
      </w:r>
      <w:r w:rsidRPr="002E34F9">
        <w:rPr>
          <w:rFonts w:ascii="Times New Roman" w:hAnsi="Times New Roman" w:cs="Times New Roman"/>
          <w:sz w:val="24"/>
          <w:szCs w:val="24"/>
        </w:rPr>
        <w:t xml:space="preserve">29.6, </w:t>
      </w:r>
      <w:r w:rsidRPr="00C05B65">
        <w:rPr>
          <w:rFonts w:ascii="Times New Roman" w:hAnsi="Times New Roman" w:cs="Times New Roman"/>
          <w:i/>
          <w:sz w:val="24"/>
          <w:szCs w:val="24"/>
        </w:rPr>
        <w:t>M</w:t>
      </w:r>
      <w:r w:rsidRPr="002E34F9">
        <w:rPr>
          <w:rFonts w:ascii="Times New Roman" w:hAnsi="Times New Roman" w:cs="Times New Roman"/>
          <w:sz w:val="24"/>
          <w:szCs w:val="24"/>
        </w:rPr>
        <w:t xml:space="preserve"> = 78.35, Bootstrapped 95% CI[23.52,35.68]) than their pre-rati</w:t>
      </w:r>
      <w:r>
        <w:rPr>
          <w:rFonts w:ascii="Times New Roman" w:hAnsi="Times New Roman" w:cs="Times New Roman"/>
          <w:sz w:val="24"/>
          <w:szCs w:val="24"/>
        </w:rPr>
        <w:t>ng of B (</w:t>
      </w:r>
      <w:r w:rsidR="00C05B65">
        <w:rPr>
          <w:rFonts w:ascii="Times New Roman" w:hAnsi="Times New Roman" w:cs="Times New Roman"/>
          <w:sz w:val="24"/>
          <w:szCs w:val="24"/>
        </w:rPr>
        <w:t>β</w:t>
      </w:r>
      <w:r>
        <w:rPr>
          <w:rFonts w:ascii="Times New Roman" w:hAnsi="Times New Roman" w:cs="Times New Roman"/>
          <w:sz w:val="24"/>
          <w:szCs w:val="24"/>
        </w:rPr>
        <w:t xml:space="preserve"> = 48.75, </w:t>
      </w:r>
      <w:r w:rsidRPr="00C05B65">
        <w:rPr>
          <w:rFonts w:ascii="Times New Roman" w:hAnsi="Times New Roman" w:cs="Times New Roman"/>
          <w:i/>
          <w:sz w:val="24"/>
          <w:szCs w:val="24"/>
        </w:rPr>
        <w:t>M</w:t>
      </w:r>
      <w:r>
        <w:rPr>
          <w:rFonts w:ascii="Times New Roman" w:hAnsi="Times New Roman" w:cs="Times New Roman"/>
          <w:sz w:val="24"/>
          <w:szCs w:val="24"/>
        </w:rPr>
        <w:t xml:space="preserve"> = 48.75, </w:t>
      </w:r>
      <w:r w:rsidRPr="002E34F9">
        <w:rPr>
          <w:rFonts w:ascii="Times New Roman" w:hAnsi="Times New Roman" w:cs="Times New Roman"/>
          <w:sz w:val="24"/>
          <w:szCs w:val="24"/>
        </w:rPr>
        <w:t>Bootstrapped 95% CI[23.52,</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 xml:space="preserve">35.68]). These analyses were corroborated </w:t>
      </w:r>
      <w:r w:rsidR="00C05B65" w:rsidRPr="002E34F9">
        <w:rPr>
          <w:rFonts w:ascii="Times New Roman" w:hAnsi="Times New Roman" w:cs="Times New Roman"/>
          <w:sz w:val="24"/>
          <w:szCs w:val="24"/>
        </w:rPr>
        <w:t>by repeated-measures</w:t>
      </w:r>
      <w:r>
        <w:rPr>
          <w:rFonts w:ascii="Times New Roman" w:hAnsi="Times New Roman" w:cs="Times New Roman"/>
          <w:sz w:val="24"/>
          <w:szCs w:val="24"/>
        </w:rPr>
        <w:t xml:space="preserve"> ANOVA with Causal Rating </w:t>
      </w:r>
      <w:r w:rsidRPr="002E34F9">
        <w:rPr>
          <w:rFonts w:ascii="Times New Roman" w:hAnsi="Times New Roman" w:cs="Times New Roman"/>
          <w:sz w:val="24"/>
          <w:szCs w:val="24"/>
        </w:rPr>
        <w:t xml:space="preserve">as the sole factor. </w:t>
      </w:r>
      <w:r w:rsidR="00BC7C17">
        <w:rPr>
          <w:rFonts w:ascii="Times New Roman" w:hAnsi="Times New Roman" w:cs="Times New Roman"/>
          <w:sz w:val="24"/>
          <w:szCs w:val="24"/>
        </w:rPr>
        <w:t xml:space="preserve">Because </w:t>
      </w:r>
      <w:r w:rsidRPr="002E34F9">
        <w:rPr>
          <w:rFonts w:ascii="Times New Roman" w:hAnsi="Times New Roman" w:cs="Times New Roman"/>
          <w:sz w:val="24"/>
          <w:szCs w:val="24"/>
        </w:rPr>
        <w:t>Mauchly's test indicated that the assumption of sphericity was vi</w:t>
      </w:r>
      <w:r>
        <w:rPr>
          <w:rFonts w:ascii="Times New Roman" w:hAnsi="Times New Roman" w:cs="Times New Roman"/>
          <w:sz w:val="24"/>
          <w:szCs w:val="24"/>
        </w:rPr>
        <w:t>olated</w:t>
      </w:r>
      <w:r w:rsidR="00BC7C17">
        <w:rPr>
          <w:rFonts w:ascii="Times New Roman" w:hAnsi="Times New Roman" w:cs="Times New Roman"/>
          <w:sz w:val="24"/>
          <w:szCs w:val="24"/>
        </w:rPr>
        <w:t>, the degrees of freedom were corrected</w:t>
      </w:r>
      <w:r w:rsidRPr="002E34F9">
        <w:rPr>
          <w:rFonts w:ascii="Times New Roman" w:hAnsi="Times New Roman" w:cs="Times New Roman"/>
          <w:sz w:val="24"/>
          <w:szCs w:val="24"/>
        </w:rPr>
        <w:t xml:space="preserve"> using Greenhouse-Geisser estimates of sphericity</w:t>
      </w:r>
      <w:r w:rsidR="00BC7C17">
        <w:rPr>
          <w:rFonts w:ascii="Times New Roman" w:hAnsi="Times New Roman" w:cs="Times New Roman"/>
          <w:sz w:val="24"/>
          <w:szCs w:val="24"/>
        </w:rPr>
        <w:t xml:space="preserve"> (ε = .77)</w:t>
      </w:r>
      <w:r>
        <w:rPr>
          <w:rFonts w:ascii="Times New Roman" w:hAnsi="Times New Roman" w:cs="Times New Roman"/>
          <w:sz w:val="24"/>
          <w:szCs w:val="24"/>
        </w:rPr>
        <w:t xml:space="preserve">, </w:t>
      </w:r>
      <w:r w:rsidR="00C05B65">
        <w:rPr>
          <w:rFonts w:ascii="Times New Roman" w:hAnsi="Times New Roman" w:cs="Times New Roman"/>
          <w:sz w:val="24"/>
          <w:szCs w:val="24"/>
        </w:rPr>
        <w:t>χ</w:t>
      </w:r>
      <w:r w:rsidR="00C05B65">
        <w:rPr>
          <w:rFonts w:ascii="Times New Roman" w:hAnsi="Times New Roman" w:cs="Times New Roman"/>
          <w:sz w:val="24"/>
          <w:szCs w:val="24"/>
          <w:vertAlign w:val="superscript"/>
        </w:rPr>
        <w:t>2</w:t>
      </w:r>
      <w:r>
        <w:rPr>
          <w:rFonts w:ascii="Times New Roman" w:hAnsi="Times New Roman" w:cs="Times New Roman"/>
          <w:sz w:val="24"/>
          <w:szCs w:val="24"/>
        </w:rPr>
        <w:t xml:space="preserve">(3) = .614, </w:t>
      </w:r>
      <w:r w:rsidRPr="00C05B65">
        <w:rPr>
          <w:rFonts w:ascii="Times New Roman" w:hAnsi="Times New Roman" w:cs="Times New Roman"/>
          <w:i/>
          <w:sz w:val="24"/>
          <w:szCs w:val="24"/>
        </w:rPr>
        <w:t>p</w:t>
      </w:r>
      <w:r>
        <w:rPr>
          <w:rFonts w:ascii="Times New Roman" w:hAnsi="Times New Roman" w:cs="Times New Roman"/>
          <w:sz w:val="24"/>
          <w:szCs w:val="24"/>
        </w:rPr>
        <w:t xml:space="preserve"> &lt; .0001. </w:t>
      </w:r>
      <w:r w:rsidRPr="002E34F9">
        <w:rPr>
          <w:rFonts w:ascii="Times New Roman" w:hAnsi="Times New Roman" w:cs="Times New Roman"/>
          <w:sz w:val="24"/>
          <w:szCs w:val="24"/>
        </w:rPr>
        <w:t xml:space="preserve">There was a main-effect of Causal Rating, </w:t>
      </w:r>
      <w:r w:rsidRPr="00AC39C7">
        <w:rPr>
          <w:rFonts w:ascii="Times New Roman" w:hAnsi="Times New Roman" w:cs="Times New Roman"/>
          <w:i/>
          <w:sz w:val="24"/>
          <w:szCs w:val="24"/>
        </w:rPr>
        <w:t>F</w:t>
      </w:r>
      <w:r w:rsidRPr="002E34F9">
        <w:rPr>
          <w:rFonts w:ascii="Times New Roman" w:hAnsi="Times New Roman" w:cs="Times New Roman"/>
          <w:sz w:val="24"/>
          <w:szCs w:val="24"/>
        </w:rPr>
        <w:t xml:space="preserve">(3.89, 252.86) = 111.65, </w:t>
      </w:r>
      <w:r w:rsidRPr="00AC39C7">
        <w:rPr>
          <w:rFonts w:ascii="Times New Roman" w:hAnsi="Times New Roman" w:cs="Times New Roman"/>
          <w:i/>
          <w:sz w:val="24"/>
          <w:szCs w:val="24"/>
        </w:rPr>
        <w:t>p</w:t>
      </w:r>
      <w:r w:rsidRPr="002E34F9">
        <w:rPr>
          <w:rFonts w:ascii="Times New Roman" w:hAnsi="Times New Roman" w:cs="Times New Roman"/>
          <w:sz w:val="24"/>
          <w:szCs w:val="24"/>
        </w:rPr>
        <w:t xml:space="preserve"> &lt; .001. Follow</w:t>
      </w:r>
      <w:r w:rsidR="00C05B65">
        <w:rPr>
          <w:rFonts w:ascii="Times New Roman" w:hAnsi="Times New Roman" w:cs="Times New Roman"/>
          <w:sz w:val="24"/>
          <w:szCs w:val="24"/>
        </w:rPr>
        <w:t xml:space="preserve">-up planned comparisons (with </w:t>
      </w:r>
      <w:r w:rsidRPr="002E34F9">
        <w:rPr>
          <w:rFonts w:ascii="Times New Roman" w:hAnsi="Times New Roman" w:cs="Times New Roman"/>
          <w:sz w:val="24"/>
          <w:szCs w:val="24"/>
        </w:rPr>
        <w:t>Bonferroni correction) using non-parametric Wilcoxon signed-ranked tests reveal</w:t>
      </w:r>
      <w:r w:rsidR="00C05B65">
        <w:rPr>
          <w:rFonts w:ascii="Times New Roman" w:hAnsi="Times New Roman" w:cs="Times New Roman"/>
          <w:sz w:val="24"/>
          <w:szCs w:val="24"/>
        </w:rPr>
        <w:t xml:space="preserve">ed that adults provided higher </w:t>
      </w:r>
      <w:r w:rsidRPr="002E34F9">
        <w:rPr>
          <w:rFonts w:ascii="Times New Roman" w:hAnsi="Times New Roman" w:cs="Times New Roman"/>
          <w:sz w:val="24"/>
          <w:szCs w:val="24"/>
        </w:rPr>
        <w:t>post-ratings of A (</w:t>
      </w:r>
      <w:r w:rsidRPr="00AC39C7">
        <w:rPr>
          <w:rFonts w:ascii="Times New Roman" w:hAnsi="Times New Roman" w:cs="Times New Roman"/>
          <w:i/>
          <w:sz w:val="24"/>
          <w:szCs w:val="24"/>
        </w:rPr>
        <w:t>M</w:t>
      </w:r>
      <w:r w:rsidRPr="002E34F9">
        <w:rPr>
          <w:rFonts w:ascii="Times New Roman" w:hAnsi="Times New Roman" w:cs="Times New Roman"/>
          <w:sz w:val="24"/>
          <w:szCs w:val="24"/>
        </w:rPr>
        <w:t xml:space="preserve"> = 94.75) than pre-ratings of object </w:t>
      </w:r>
      <w:r w:rsidR="00BC7C17">
        <w:rPr>
          <w:rFonts w:ascii="Times New Roman" w:hAnsi="Times New Roman" w:cs="Times New Roman"/>
          <w:sz w:val="24"/>
          <w:szCs w:val="24"/>
        </w:rPr>
        <w:t>it</w:t>
      </w:r>
      <w:r w:rsidRPr="002E34F9">
        <w:rPr>
          <w:rFonts w:ascii="Times New Roman" w:hAnsi="Times New Roman" w:cs="Times New Roman"/>
          <w:sz w:val="24"/>
          <w:szCs w:val="24"/>
        </w:rPr>
        <w:t xml:space="preserve"> (</w:t>
      </w:r>
      <w:r w:rsidRPr="00AC39C7">
        <w:rPr>
          <w:rFonts w:ascii="Times New Roman" w:hAnsi="Times New Roman" w:cs="Times New Roman"/>
          <w:i/>
          <w:sz w:val="24"/>
          <w:szCs w:val="24"/>
        </w:rPr>
        <w:t>M</w:t>
      </w:r>
      <w:r w:rsidRPr="002E34F9">
        <w:rPr>
          <w:rFonts w:ascii="Times New Roman" w:hAnsi="Times New Roman" w:cs="Times New Roman"/>
          <w:sz w:val="24"/>
          <w:szCs w:val="24"/>
        </w:rPr>
        <w:t xml:space="preserve"> = 49.9</w:t>
      </w:r>
      <w:r w:rsidR="00C05B65">
        <w:rPr>
          <w:rFonts w:ascii="Times New Roman" w:hAnsi="Times New Roman" w:cs="Times New Roman"/>
          <w:sz w:val="24"/>
          <w:szCs w:val="24"/>
        </w:rPr>
        <w:t xml:space="preserve">3), </w:t>
      </w:r>
      <w:r w:rsidR="00C05B65" w:rsidRPr="00AC39C7">
        <w:rPr>
          <w:rFonts w:ascii="Times New Roman" w:hAnsi="Times New Roman" w:cs="Times New Roman"/>
          <w:i/>
          <w:sz w:val="24"/>
          <w:szCs w:val="24"/>
        </w:rPr>
        <w:t>z</w:t>
      </w:r>
      <w:r w:rsidR="00C05B65">
        <w:rPr>
          <w:rFonts w:ascii="Times New Roman" w:hAnsi="Times New Roman" w:cs="Times New Roman"/>
          <w:sz w:val="24"/>
          <w:szCs w:val="24"/>
        </w:rPr>
        <w:t xml:space="preserve"> = 4, </w:t>
      </w:r>
      <w:r w:rsidR="00C05B65" w:rsidRPr="00AC39C7">
        <w:rPr>
          <w:rFonts w:ascii="Times New Roman" w:hAnsi="Times New Roman" w:cs="Times New Roman"/>
          <w:i/>
          <w:sz w:val="24"/>
          <w:szCs w:val="24"/>
        </w:rPr>
        <w:t>p</w:t>
      </w:r>
      <w:r w:rsidR="00C05B65">
        <w:rPr>
          <w:rFonts w:ascii="Times New Roman" w:hAnsi="Times New Roman" w:cs="Times New Roman"/>
          <w:sz w:val="24"/>
          <w:szCs w:val="24"/>
        </w:rPr>
        <w:t xml:space="preserve"> &lt; .001. Likewise, </w:t>
      </w:r>
      <w:r w:rsidR="002C08A7">
        <w:rPr>
          <w:rFonts w:ascii="Times New Roman" w:hAnsi="Times New Roman" w:cs="Times New Roman"/>
          <w:sz w:val="24"/>
          <w:szCs w:val="24"/>
        </w:rPr>
        <w:t>subject</w:t>
      </w:r>
      <w:r w:rsidRPr="002E34F9">
        <w:rPr>
          <w:rFonts w:ascii="Times New Roman" w:hAnsi="Times New Roman" w:cs="Times New Roman"/>
          <w:sz w:val="24"/>
          <w:szCs w:val="24"/>
        </w:rPr>
        <w:t>s provided higher post-ratings of B (</w:t>
      </w:r>
      <w:r w:rsidRPr="00AC39C7">
        <w:rPr>
          <w:rFonts w:ascii="Times New Roman" w:hAnsi="Times New Roman" w:cs="Times New Roman"/>
          <w:i/>
          <w:sz w:val="24"/>
          <w:szCs w:val="24"/>
        </w:rPr>
        <w:t xml:space="preserve">M </w:t>
      </w:r>
      <w:r w:rsidRPr="002E34F9">
        <w:rPr>
          <w:rFonts w:ascii="Times New Roman" w:hAnsi="Times New Roman" w:cs="Times New Roman"/>
          <w:sz w:val="24"/>
          <w:szCs w:val="24"/>
        </w:rPr>
        <w:t>= 78.35)</w:t>
      </w:r>
      <w:r w:rsidR="00BC7C17">
        <w:rPr>
          <w:rFonts w:ascii="Times New Roman" w:hAnsi="Times New Roman" w:cs="Times New Roman"/>
          <w:sz w:val="24"/>
          <w:szCs w:val="24"/>
        </w:rPr>
        <w:t xml:space="preserve"> than pre-ratings of it (</w:t>
      </w:r>
      <w:r w:rsidR="00BC7C17">
        <w:rPr>
          <w:rFonts w:ascii="Times New Roman" w:hAnsi="Times New Roman" w:cs="Times New Roman"/>
          <w:i/>
          <w:sz w:val="24"/>
          <w:szCs w:val="24"/>
        </w:rPr>
        <w:t xml:space="preserve">M </w:t>
      </w:r>
      <w:r w:rsidR="00BC7C17">
        <w:rPr>
          <w:rFonts w:ascii="Times New Roman" w:hAnsi="Times New Roman" w:cs="Times New Roman"/>
          <w:sz w:val="24"/>
          <w:szCs w:val="24"/>
        </w:rPr>
        <w:t>= 48.75)</w:t>
      </w:r>
      <w:r w:rsidRPr="002E34F9">
        <w:rPr>
          <w:rFonts w:ascii="Times New Roman" w:hAnsi="Times New Roman" w:cs="Times New Roman"/>
          <w:sz w:val="24"/>
          <w:szCs w:val="24"/>
        </w:rPr>
        <w:t xml:space="preserve">, </w:t>
      </w:r>
      <w:r w:rsidRPr="00AC39C7">
        <w:rPr>
          <w:rFonts w:ascii="Times New Roman" w:hAnsi="Times New Roman" w:cs="Times New Roman"/>
          <w:i/>
          <w:sz w:val="24"/>
          <w:szCs w:val="24"/>
        </w:rPr>
        <w:t xml:space="preserve">z </w:t>
      </w:r>
      <w:r w:rsidRPr="002E34F9">
        <w:rPr>
          <w:rFonts w:ascii="Times New Roman" w:hAnsi="Times New Roman" w:cs="Times New Roman"/>
          <w:sz w:val="24"/>
          <w:szCs w:val="24"/>
        </w:rPr>
        <w:t xml:space="preserve">= 74.5, </w:t>
      </w:r>
      <w:r w:rsidRPr="00AC39C7">
        <w:rPr>
          <w:rFonts w:ascii="Times New Roman" w:hAnsi="Times New Roman" w:cs="Times New Roman"/>
          <w:i/>
          <w:sz w:val="24"/>
          <w:szCs w:val="24"/>
        </w:rPr>
        <w:t>p</w:t>
      </w:r>
      <w:r w:rsidRPr="002E34F9">
        <w:rPr>
          <w:rFonts w:ascii="Times New Roman" w:hAnsi="Times New Roman" w:cs="Times New Roman"/>
          <w:sz w:val="24"/>
          <w:szCs w:val="24"/>
        </w:rPr>
        <w:t xml:space="preserve"> &lt; .001. Tog</w:t>
      </w:r>
      <w:r w:rsidR="00C05B65">
        <w:rPr>
          <w:rFonts w:ascii="Times New Roman" w:hAnsi="Times New Roman" w:cs="Times New Roman"/>
          <w:sz w:val="24"/>
          <w:szCs w:val="24"/>
        </w:rPr>
        <w:t xml:space="preserve">ether, the results from the 1C </w:t>
      </w:r>
      <w:r w:rsidRPr="002E34F9">
        <w:rPr>
          <w:rFonts w:ascii="Times New Roman" w:hAnsi="Times New Roman" w:cs="Times New Roman"/>
          <w:sz w:val="24"/>
          <w:szCs w:val="24"/>
        </w:rPr>
        <w:t>and 2C conditions presented here replicated those from Gopnik et al. (2001).</w:t>
      </w:r>
    </w:p>
    <w:p w14:paraId="2BF177D3" w14:textId="4C7051AE" w:rsidR="005F76F7" w:rsidRPr="005F76F7" w:rsidRDefault="00FF2449" w:rsidP="005F76F7">
      <w:pPr>
        <w:spacing w:line="480" w:lineRule="auto"/>
        <w:ind w:firstLine="720"/>
        <w:contextualSpacing/>
        <w:rPr>
          <w:rFonts w:ascii="Times New Roman" w:hAnsi="Times New Roman" w:cs="Times New Roman"/>
          <w:sz w:val="24"/>
          <w:szCs w:val="24"/>
        </w:rPr>
      </w:pPr>
      <w:r w:rsidRPr="00FF2449">
        <w:rPr>
          <w:rFonts w:ascii="Times New Roman" w:hAnsi="Times New Roman" w:cs="Times New Roman"/>
          <w:b/>
          <w:sz w:val="24"/>
          <w:szCs w:val="24"/>
        </w:rPr>
        <w:t>IS condition.</w:t>
      </w:r>
      <w:r w:rsidRPr="00FF2449">
        <w:rPr>
          <w:rFonts w:ascii="Times New Roman" w:hAnsi="Times New Roman" w:cs="Times New Roman"/>
          <w:sz w:val="24"/>
          <w:szCs w:val="24"/>
        </w:rPr>
        <w:t xml:space="preserve"> We next examined whether adults engaged in IS reasoning. </w:t>
      </w:r>
      <w:r w:rsidR="005066FC">
        <w:rPr>
          <w:rFonts w:ascii="Times New Roman" w:hAnsi="Times New Roman" w:cs="Times New Roman"/>
          <w:sz w:val="24"/>
          <w:szCs w:val="24"/>
        </w:rPr>
        <w:t xml:space="preserve">It was predicted that if </w:t>
      </w:r>
      <w:r w:rsidR="002C08A7">
        <w:rPr>
          <w:rFonts w:ascii="Times New Roman" w:hAnsi="Times New Roman" w:cs="Times New Roman"/>
          <w:sz w:val="24"/>
          <w:szCs w:val="24"/>
        </w:rPr>
        <w:t>subject</w:t>
      </w:r>
      <w:r w:rsidR="005066FC">
        <w:rPr>
          <w:rFonts w:ascii="Times New Roman" w:hAnsi="Times New Roman" w:cs="Times New Roman"/>
          <w:sz w:val="24"/>
          <w:szCs w:val="24"/>
        </w:rPr>
        <w:t>s engaged in IS reasoning,</w:t>
      </w:r>
      <w:r>
        <w:rPr>
          <w:rFonts w:ascii="Times New Roman" w:hAnsi="Times New Roman" w:cs="Times New Roman"/>
          <w:sz w:val="24"/>
          <w:szCs w:val="24"/>
        </w:rPr>
        <w:t xml:space="preserve"> </w:t>
      </w:r>
      <w:r w:rsidRPr="00FF2449">
        <w:rPr>
          <w:rFonts w:ascii="Times New Roman" w:hAnsi="Times New Roman" w:cs="Times New Roman"/>
          <w:sz w:val="24"/>
          <w:szCs w:val="24"/>
        </w:rPr>
        <w:t>their pre-ratings of object A should be higher than their post-rati</w:t>
      </w:r>
      <w:r>
        <w:rPr>
          <w:rFonts w:ascii="Times New Roman" w:hAnsi="Times New Roman" w:cs="Times New Roman"/>
          <w:sz w:val="24"/>
          <w:szCs w:val="24"/>
        </w:rPr>
        <w:t xml:space="preserve">ngs of object A, whereas their </w:t>
      </w:r>
      <w:r w:rsidRPr="00FF2449">
        <w:rPr>
          <w:rFonts w:ascii="Times New Roman" w:hAnsi="Times New Roman" w:cs="Times New Roman"/>
          <w:sz w:val="24"/>
          <w:szCs w:val="24"/>
        </w:rPr>
        <w:t>pre-ratings of object B should be lower than their post-ratings of object B. T</w:t>
      </w:r>
      <w:r>
        <w:rPr>
          <w:rFonts w:ascii="Times New Roman" w:hAnsi="Times New Roman" w:cs="Times New Roman"/>
          <w:sz w:val="24"/>
          <w:szCs w:val="24"/>
        </w:rPr>
        <w:t xml:space="preserve">hus, to examine whether adults </w:t>
      </w:r>
      <w:r w:rsidRPr="00FF2449">
        <w:rPr>
          <w:rFonts w:ascii="Times New Roman" w:hAnsi="Times New Roman" w:cs="Times New Roman"/>
          <w:sz w:val="24"/>
          <w:szCs w:val="24"/>
        </w:rPr>
        <w:t>provided higher</w:t>
      </w:r>
      <w:r w:rsidR="004D6AD9">
        <w:rPr>
          <w:rFonts w:ascii="Times New Roman" w:hAnsi="Times New Roman" w:cs="Times New Roman"/>
          <w:sz w:val="24"/>
          <w:szCs w:val="24"/>
        </w:rPr>
        <w:t xml:space="preserve"> pre-ratings </w:t>
      </w:r>
      <w:r w:rsidR="005066FC">
        <w:rPr>
          <w:rFonts w:ascii="Times New Roman" w:hAnsi="Times New Roman" w:cs="Times New Roman"/>
          <w:sz w:val="24"/>
          <w:szCs w:val="24"/>
        </w:rPr>
        <w:t xml:space="preserve">of </w:t>
      </w:r>
      <w:r w:rsidR="005066FC" w:rsidRPr="00FF2449">
        <w:rPr>
          <w:rFonts w:ascii="Times New Roman" w:hAnsi="Times New Roman" w:cs="Times New Roman"/>
          <w:sz w:val="24"/>
          <w:szCs w:val="24"/>
        </w:rPr>
        <w:t>A</w:t>
      </w:r>
      <w:r w:rsidRPr="00FF2449">
        <w:rPr>
          <w:rFonts w:ascii="Times New Roman" w:hAnsi="Times New Roman" w:cs="Times New Roman"/>
          <w:sz w:val="24"/>
          <w:szCs w:val="24"/>
        </w:rPr>
        <w:t xml:space="preserve"> than post-ratings</w:t>
      </w:r>
      <w:r w:rsidR="005066FC">
        <w:rPr>
          <w:rFonts w:ascii="Times New Roman" w:hAnsi="Times New Roman" w:cs="Times New Roman"/>
          <w:sz w:val="24"/>
          <w:szCs w:val="24"/>
        </w:rPr>
        <w:t xml:space="preserve"> of </w:t>
      </w:r>
      <w:r w:rsidR="008D743D">
        <w:rPr>
          <w:rFonts w:ascii="Times New Roman" w:hAnsi="Times New Roman" w:cs="Times New Roman"/>
          <w:sz w:val="24"/>
          <w:szCs w:val="24"/>
        </w:rPr>
        <w:t>A</w:t>
      </w:r>
      <w:r w:rsidRPr="00FF2449">
        <w:rPr>
          <w:rFonts w:ascii="Times New Roman" w:hAnsi="Times New Roman" w:cs="Times New Roman"/>
          <w:sz w:val="24"/>
          <w:szCs w:val="24"/>
        </w:rPr>
        <w:t>, we fit a mixed-effects m</w:t>
      </w:r>
      <w:r>
        <w:rPr>
          <w:rFonts w:ascii="Times New Roman" w:hAnsi="Times New Roman" w:cs="Times New Roman"/>
          <w:sz w:val="24"/>
          <w:szCs w:val="24"/>
        </w:rPr>
        <w:t xml:space="preserve">odel to </w:t>
      </w:r>
      <w:r w:rsidR="005066FC">
        <w:rPr>
          <w:rFonts w:ascii="Times New Roman" w:hAnsi="Times New Roman" w:cs="Times New Roman"/>
          <w:sz w:val="24"/>
          <w:szCs w:val="24"/>
        </w:rPr>
        <w:t>their pre- and post-ratings</w:t>
      </w:r>
      <w:r w:rsidRPr="00FF2449">
        <w:rPr>
          <w:rFonts w:ascii="Times New Roman" w:hAnsi="Times New Roman" w:cs="Times New Roman"/>
          <w:sz w:val="24"/>
          <w:szCs w:val="24"/>
        </w:rPr>
        <w:t xml:space="preserve">. The model revealed a significant effect of Causal Rating, </w:t>
      </w:r>
      <w:r>
        <w:rPr>
          <w:rFonts w:ascii="Times New Roman" w:hAnsi="Times New Roman" w:cs="Times New Roman"/>
          <w:sz w:val="24"/>
          <w:szCs w:val="24"/>
        </w:rPr>
        <w:t xml:space="preserve">Type III </w:t>
      </w:r>
      <w:r w:rsidRPr="004D6AD9">
        <w:rPr>
          <w:rFonts w:ascii="Times New Roman" w:hAnsi="Times New Roman" w:cs="Times New Roman"/>
          <w:i/>
          <w:sz w:val="24"/>
          <w:szCs w:val="24"/>
        </w:rPr>
        <w:t>F</w:t>
      </w:r>
      <w:r>
        <w:rPr>
          <w:rFonts w:ascii="Times New Roman" w:hAnsi="Times New Roman" w:cs="Times New Roman"/>
          <w:sz w:val="24"/>
          <w:szCs w:val="24"/>
        </w:rPr>
        <w:t xml:space="preserve">(1,59) = 255.59, </w:t>
      </w:r>
      <w:r w:rsidRPr="004D6AD9">
        <w:rPr>
          <w:rFonts w:ascii="Times New Roman" w:hAnsi="Times New Roman" w:cs="Times New Roman"/>
          <w:i/>
          <w:sz w:val="24"/>
          <w:szCs w:val="24"/>
        </w:rPr>
        <w:t>p</w:t>
      </w:r>
      <w:r>
        <w:rPr>
          <w:rFonts w:ascii="Times New Roman" w:hAnsi="Times New Roman" w:cs="Times New Roman"/>
          <w:sz w:val="24"/>
          <w:szCs w:val="24"/>
        </w:rPr>
        <w:t xml:space="preserve"> &lt; </w:t>
      </w:r>
      <w:r w:rsidRPr="00FF2449">
        <w:rPr>
          <w:rFonts w:ascii="Times New Roman" w:hAnsi="Times New Roman" w:cs="Times New Roman"/>
          <w:sz w:val="24"/>
          <w:szCs w:val="24"/>
        </w:rPr>
        <w:t xml:space="preserve">.001, which confirmed that </w:t>
      </w:r>
      <w:r w:rsidR="002C08A7">
        <w:rPr>
          <w:rFonts w:ascii="Times New Roman" w:hAnsi="Times New Roman" w:cs="Times New Roman"/>
          <w:sz w:val="24"/>
          <w:szCs w:val="24"/>
        </w:rPr>
        <w:t>subject</w:t>
      </w:r>
      <w:r w:rsidRPr="00FF2449">
        <w:rPr>
          <w:rFonts w:ascii="Times New Roman" w:hAnsi="Times New Roman" w:cs="Times New Roman"/>
          <w:sz w:val="24"/>
          <w:szCs w:val="24"/>
        </w:rPr>
        <w:t>s' post-ratings of A (</w:t>
      </w:r>
      <w:r w:rsidR="00B11FE8">
        <w:rPr>
          <w:rFonts w:ascii="Times New Roman" w:hAnsi="Times New Roman" w:cs="Times New Roman"/>
          <w:sz w:val="24"/>
          <w:szCs w:val="24"/>
        </w:rPr>
        <w:t>Δ</w:t>
      </w:r>
      <w:r w:rsidR="004D6AD9">
        <w:rPr>
          <w:rFonts w:ascii="Times New Roman" w:hAnsi="Times New Roman" w:cs="Times New Roman"/>
          <w:sz w:val="24"/>
          <w:szCs w:val="24"/>
        </w:rPr>
        <w:t>β</w:t>
      </w:r>
      <w:r w:rsidRPr="00FF2449">
        <w:rPr>
          <w:rFonts w:ascii="Times New Roman" w:hAnsi="Times New Roman" w:cs="Times New Roman"/>
          <w:sz w:val="24"/>
          <w:szCs w:val="24"/>
        </w:rPr>
        <w:t xml:space="preserve"> = -43.17,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12.0</w:t>
      </w:r>
      <w:r>
        <w:rPr>
          <w:rFonts w:ascii="Times New Roman" w:hAnsi="Times New Roman" w:cs="Times New Roman"/>
          <w:sz w:val="24"/>
          <w:szCs w:val="24"/>
        </w:rPr>
        <w:t>3, 95% Bootstrapped CI[-51.82,</w:t>
      </w:r>
      <w:r w:rsidR="004D6AD9">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Pr="00FF2449">
        <w:rPr>
          <w:rFonts w:ascii="Times New Roman" w:hAnsi="Times New Roman" w:cs="Times New Roman"/>
          <w:sz w:val="24"/>
          <w:szCs w:val="24"/>
        </w:rPr>
        <w:t>34.51]) was significantly lower the pre-ratings of A (</w:t>
      </w:r>
      <w:r w:rsidR="004D6AD9">
        <w:rPr>
          <w:rFonts w:ascii="Times New Roman" w:hAnsi="Times New Roman" w:cs="Times New Roman"/>
          <w:sz w:val="24"/>
          <w:szCs w:val="24"/>
        </w:rPr>
        <w:t>β</w:t>
      </w:r>
      <w:r w:rsidRPr="00FF2449">
        <w:rPr>
          <w:rFonts w:ascii="Times New Roman" w:hAnsi="Times New Roman" w:cs="Times New Roman"/>
          <w:sz w:val="24"/>
          <w:szCs w:val="24"/>
        </w:rPr>
        <w:t xml:space="preserve"> = 55.2,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55.2, Bootstr</w:t>
      </w:r>
      <w:r>
        <w:rPr>
          <w:rFonts w:ascii="Times New Roman" w:hAnsi="Times New Roman" w:cs="Times New Roman"/>
          <w:sz w:val="24"/>
          <w:szCs w:val="24"/>
        </w:rPr>
        <w:t>apped 95% CI[50.15,</w:t>
      </w:r>
      <w:r w:rsidR="004D6AD9">
        <w:rPr>
          <w:rFonts w:ascii="Times New Roman" w:hAnsi="Times New Roman" w:cs="Times New Roman"/>
          <w:sz w:val="24"/>
          <w:szCs w:val="24"/>
        </w:rPr>
        <w:t xml:space="preserve"> </w:t>
      </w:r>
      <w:r>
        <w:rPr>
          <w:rFonts w:ascii="Times New Roman" w:hAnsi="Times New Roman" w:cs="Times New Roman"/>
          <w:sz w:val="24"/>
          <w:szCs w:val="24"/>
        </w:rPr>
        <w:t xml:space="preserve">60.25]). </w:t>
      </w:r>
      <w:r w:rsidR="00806777">
        <w:rPr>
          <w:rFonts w:ascii="Times New Roman" w:hAnsi="Times New Roman" w:cs="Times New Roman"/>
          <w:sz w:val="24"/>
          <w:szCs w:val="24"/>
        </w:rPr>
        <w:t xml:space="preserve">We </w:t>
      </w:r>
      <w:r w:rsidRPr="00FF2449">
        <w:rPr>
          <w:rFonts w:ascii="Times New Roman" w:hAnsi="Times New Roman" w:cs="Times New Roman"/>
          <w:sz w:val="24"/>
          <w:szCs w:val="24"/>
        </w:rPr>
        <w:t xml:space="preserve">next fit a mixed-effects model to </w:t>
      </w:r>
      <w:r w:rsidR="002C08A7">
        <w:rPr>
          <w:rFonts w:ascii="Times New Roman" w:hAnsi="Times New Roman" w:cs="Times New Roman"/>
          <w:sz w:val="24"/>
          <w:szCs w:val="24"/>
        </w:rPr>
        <w:t>subject</w:t>
      </w:r>
      <w:r w:rsidRPr="00FF2449">
        <w:rPr>
          <w:rFonts w:ascii="Times New Roman" w:hAnsi="Times New Roman" w:cs="Times New Roman"/>
          <w:sz w:val="24"/>
          <w:szCs w:val="24"/>
        </w:rPr>
        <w:t>s' pre- and post-ratings of B to determ</w:t>
      </w:r>
      <w:r>
        <w:rPr>
          <w:rFonts w:ascii="Times New Roman" w:hAnsi="Times New Roman" w:cs="Times New Roman"/>
          <w:sz w:val="24"/>
          <w:szCs w:val="24"/>
        </w:rPr>
        <w:t xml:space="preserve">ine if, after observing that A </w:t>
      </w:r>
      <w:r w:rsidRPr="00FF2449">
        <w:rPr>
          <w:rFonts w:ascii="Times New Roman" w:hAnsi="Times New Roman" w:cs="Times New Roman"/>
          <w:sz w:val="24"/>
          <w:szCs w:val="24"/>
        </w:rPr>
        <w:t xml:space="preserve">failed to produce the effect, </w:t>
      </w:r>
      <w:r w:rsidR="002C08A7">
        <w:rPr>
          <w:rFonts w:ascii="Times New Roman" w:hAnsi="Times New Roman" w:cs="Times New Roman"/>
          <w:sz w:val="24"/>
          <w:szCs w:val="24"/>
        </w:rPr>
        <w:t>subject</w:t>
      </w:r>
      <w:r w:rsidRPr="00FF2449">
        <w:rPr>
          <w:rFonts w:ascii="Times New Roman" w:hAnsi="Times New Roman" w:cs="Times New Roman"/>
          <w:sz w:val="24"/>
          <w:szCs w:val="24"/>
        </w:rPr>
        <w:t>s provided higher post-ratings of B than</w:t>
      </w:r>
      <w:r>
        <w:rPr>
          <w:rFonts w:ascii="Times New Roman" w:hAnsi="Times New Roman" w:cs="Times New Roman"/>
          <w:sz w:val="24"/>
          <w:szCs w:val="24"/>
        </w:rPr>
        <w:t xml:space="preserve"> pre-ratings of it. This model </w:t>
      </w:r>
      <w:r w:rsidRPr="00FF2449">
        <w:rPr>
          <w:rFonts w:ascii="Times New Roman" w:hAnsi="Times New Roman" w:cs="Times New Roman"/>
          <w:sz w:val="24"/>
          <w:szCs w:val="24"/>
        </w:rPr>
        <w:t xml:space="preserve">revealed a significant main-effect for Causal Rating, Type III </w:t>
      </w:r>
      <w:r w:rsidRPr="004D6AD9">
        <w:rPr>
          <w:rFonts w:ascii="Times New Roman" w:hAnsi="Times New Roman" w:cs="Times New Roman"/>
          <w:i/>
          <w:sz w:val="24"/>
          <w:szCs w:val="24"/>
        </w:rPr>
        <w:t>F</w:t>
      </w:r>
      <w:r w:rsidRPr="00FF2449">
        <w:rPr>
          <w:rFonts w:ascii="Times New Roman" w:hAnsi="Times New Roman" w:cs="Times New Roman"/>
          <w:sz w:val="24"/>
          <w:szCs w:val="24"/>
        </w:rPr>
        <w:t xml:space="preserve">(1,59) = 184, </w:t>
      </w:r>
      <w:r w:rsidRPr="004D6AD9">
        <w:rPr>
          <w:rFonts w:ascii="Times New Roman" w:hAnsi="Times New Roman" w:cs="Times New Roman"/>
          <w:i/>
          <w:sz w:val="24"/>
          <w:szCs w:val="24"/>
        </w:rPr>
        <w:t>p</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&lt;</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.0001, which</w:t>
      </w:r>
      <w:r>
        <w:rPr>
          <w:rFonts w:ascii="Times New Roman" w:hAnsi="Times New Roman" w:cs="Times New Roman"/>
          <w:sz w:val="24"/>
          <w:szCs w:val="24"/>
        </w:rPr>
        <w:t xml:space="preserve"> confirmed that </w:t>
      </w:r>
      <w:r w:rsidR="002C08A7">
        <w:rPr>
          <w:rFonts w:ascii="Times New Roman" w:hAnsi="Times New Roman" w:cs="Times New Roman"/>
          <w:sz w:val="24"/>
          <w:szCs w:val="24"/>
        </w:rPr>
        <w:t>subject</w:t>
      </w:r>
      <w:r w:rsidRPr="00FF2449">
        <w:rPr>
          <w:rFonts w:ascii="Times New Roman" w:hAnsi="Times New Roman" w:cs="Times New Roman"/>
          <w:sz w:val="24"/>
          <w:szCs w:val="24"/>
        </w:rPr>
        <w:t>s' post-ratings of B (</w:t>
      </w:r>
      <w:r w:rsidR="00B11FE8">
        <w:rPr>
          <w:rFonts w:ascii="Times New Roman" w:hAnsi="Times New Roman" w:cs="Times New Roman"/>
          <w:sz w:val="24"/>
          <w:szCs w:val="24"/>
        </w:rPr>
        <w:t>Δ</w:t>
      </w:r>
      <w:r w:rsidR="00806777">
        <w:rPr>
          <w:rFonts w:ascii="Times New Roman" w:hAnsi="Times New Roman" w:cs="Times New Roman"/>
          <w:sz w:val="24"/>
          <w:szCs w:val="24"/>
        </w:rPr>
        <w:t>β</w:t>
      </w:r>
      <w:r w:rsidRPr="00FF2449">
        <w:rPr>
          <w:rFonts w:ascii="Times New Roman" w:hAnsi="Times New Roman" w:cs="Times New Roman"/>
          <w:sz w:val="24"/>
          <w:szCs w:val="24"/>
        </w:rPr>
        <w:t xml:space="preserve"> = 40.82,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90.32, 95% Bootstrapped CI[34.72,46.</w:t>
      </w:r>
      <w:r>
        <w:rPr>
          <w:rFonts w:ascii="Times New Roman" w:hAnsi="Times New Roman" w:cs="Times New Roman"/>
          <w:sz w:val="24"/>
          <w:szCs w:val="24"/>
        </w:rPr>
        <w:t xml:space="preserve">92]) were significantly higher </w:t>
      </w:r>
      <w:r w:rsidRPr="00FF2449">
        <w:rPr>
          <w:rFonts w:ascii="Times New Roman" w:hAnsi="Times New Roman" w:cs="Times New Roman"/>
          <w:sz w:val="24"/>
          <w:szCs w:val="24"/>
        </w:rPr>
        <w:t>than their pre-ratings of B (</w:t>
      </w:r>
      <w:r w:rsidR="00806777">
        <w:rPr>
          <w:rFonts w:ascii="Times New Roman" w:hAnsi="Times New Roman" w:cs="Times New Roman"/>
          <w:sz w:val="24"/>
          <w:szCs w:val="24"/>
        </w:rPr>
        <w:t>β</w:t>
      </w:r>
      <w:r w:rsidRPr="00FF2449">
        <w:rPr>
          <w:rFonts w:ascii="Times New Roman" w:hAnsi="Times New Roman" w:cs="Times New Roman"/>
          <w:sz w:val="24"/>
          <w:szCs w:val="24"/>
        </w:rPr>
        <w:t xml:space="preserve"> = 49.5,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49.5, 95% Bootstrapped CI[45.41,</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53.59]</w:t>
      </w:r>
      <w:r>
        <w:rPr>
          <w:rFonts w:ascii="Times New Roman" w:hAnsi="Times New Roman" w:cs="Times New Roman"/>
          <w:sz w:val="24"/>
          <w:szCs w:val="24"/>
        </w:rPr>
        <w:t xml:space="preserve">). Based on </w:t>
      </w:r>
      <w:r w:rsidR="00806777">
        <w:rPr>
          <w:rFonts w:ascii="Times New Roman" w:hAnsi="Times New Roman" w:cs="Times New Roman"/>
          <w:sz w:val="24"/>
          <w:szCs w:val="24"/>
        </w:rPr>
        <w:t>these results</w:t>
      </w:r>
      <w:r>
        <w:rPr>
          <w:rFonts w:ascii="Times New Roman" w:hAnsi="Times New Roman" w:cs="Times New Roman"/>
          <w:sz w:val="24"/>
          <w:szCs w:val="24"/>
        </w:rPr>
        <w:t xml:space="preserve">, it </w:t>
      </w:r>
      <w:r w:rsidR="008D743D">
        <w:rPr>
          <w:rFonts w:ascii="Times New Roman" w:hAnsi="Times New Roman" w:cs="Times New Roman"/>
          <w:sz w:val="24"/>
          <w:szCs w:val="24"/>
        </w:rPr>
        <w:t xml:space="preserve">was concluded </w:t>
      </w:r>
      <w:r w:rsidRPr="00FF2449">
        <w:rPr>
          <w:rFonts w:ascii="Times New Roman" w:hAnsi="Times New Roman" w:cs="Times New Roman"/>
          <w:sz w:val="24"/>
          <w:szCs w:val="24"/>
        </w:rPr>
        <w:t xml:space="preserve">that </w:t>
      </w:r>
      <w:r w:rsidR="004D6AD9">
        <w:rPr>
          <w:rFonts w:ascii="Times New Roman" w:hAnsi="Times New Roman" w:cs="Times New Roman"/>
          <w:sz w:val="24"/>
          <w:szCs w:val="24"/>
        </w:rPr>
        <w:t>adults</w:t>
      </w:r>
      <w:r w:rsidR="004D6AD9" w:rsidRPr="00FF2449">
        <w:rPr>
          <w:rFonts w:ascii="Times New Roman" w:hAnsi="Times New Roman" w:cs="Times New Roman"/>
          <w:sz w:val="24"/>
          <w:szCs w:val="24"/>
        </w:rPr>
        <w:t xml:space="preserve"> engaged in IS</w:t>
      </w:r>
      <w:r w:rsidRPr="00FF2449">
        <w:rPr>
          <w:rFonts w:ascii="Times New Roman" w:hAnsi="Times New Roman" w:cs="Times New Roman"/>
          <w:sz w:val="24"/>
          <w:szCs w:val="24"/>
        </w:rPr>
        <w:t xml:space="preserve"> reasoning.</w:t>
      </w:r>
    </w:p>
    <w:p w14:paraId="698E9CA3" w14:textId="4DC4E5E2" w:rsidR="005F76F7" w:rsidRPr="005F76F7" w:rsidRDefault="00081AB9" w:rsidP="005F76F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w:t>
      </w:r>
      <w:r w:rsidR="00341569">
        <w:rPr>
          <w:rFonts w:ascii="Times New Roman" w:hAnsi="Times New Roman" w:cs="Times New Roman"/>
          <w:b/>
          <w:sz w:val="24"/>
          <w:szCs w:val="24"/>
        </w:rPr>
        <w:t>ackwards blocking</w:t>
      </w:r>
      <w:r w:rsidR="005F76F7" w:rsidRPr="005F76F7">
        <w:rPr>
          <w:rFonts w:ascii="Times New Roman" w:hAnsi="Times New Roman" w:cs="Times New Roman"/>
          <w:b/>
          <w:sz w:val="24"/>
          <w:szCs w:val="24"/>
        </w:rPr>
        <w:t xml:space="preserve"> condition.</w:t>
      </w:r>
      <w:r w:rsidR="005F76F7" w:rsidRPr="005F76F7">
        <w:rPr>
          <w:rFonts w:ascii="Times New Roman" w:hAnsi="Times New Roman" w:cs="Times New Roman"/>
          <w:sz w:val="24"/>
          <w:szCs w:val="24"/>
        </w:rPr>
        <w:t xml:space="preserve"> The next analysis examined whether adults engaged in </w:t>
      </w:r>
      <w:r w:rsidR="00341569">
        <w:rPr>
          <w:rFonts w:ascii="Times New Roman" w:hAnsi="Times New Roman" w:cs="Times New Roman"/>
          <w:sz w:val="24"/>
          <w:szCs w:val="24"/>
        </w:rPr>
        <w:t>backwards blocking</w:t>
      </w:r>
      <w:r w:rsidR="005F76F7" w:rsidRPr="005F76F7">
        <w:rPr>
          <w:rFonts w:ascii="Times New Roman" w:hAnsi="Times New Roman" w:cs="Times New Roman"/>
          <w:sz w:val="24"/>
          <w:szCs w:val="24"/>
        </w:rPr>
        <w:t xml:space="preserve"> reasoning. </w:t>
      </w:r>
      <w:r w:rsidR="002C08A7">
        <w:rPr>
          <w:rFonts w:ascii="Times New Roman" w:hAnsi="Times New Roman" w:cs="Times New Roman"/>
          <w:sz w:val="24"/>
          <w:szCs w:val="24"/>
        </w:rPr>
        <w:t>Subject</w:t>
      </w:r>
      <w:r w:rsidR="005F76F7">
        <w:rPr>
          <w:rFonts w:ascii="Times New Roman" w:hAnsi="Times New Roman" w:cs="Times New Roman"/>
          <w:sz w:val="24"/>
          <w:szCs w:val="24"/>
        </w:rPr>
        <w:t xml:space="preserve">s who engaged in </w:t>
      </w:r>
      <w:r w:rsidR="00341569">
        <w:rPr>
          <w:rFonts w:ascii="Times New Roman" w:hAnsi="Times New Roman" w:cs="Times New Roman"/>
          <w:sz w:val="24"/>
          <w:szCs w:val="24"/>
        </w:rPr>
        <w:t>backwards blocking</w:t>
      </w:r>
      <w:r w:rsidR="005F76F7">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reasoning were </w:t>
      </w:r>
      <w:r w:rsidR="00B11FE8">
        <w:rPr>
          <w:rFonts w:ascii="Times New Roman" w:hAnsi="Times New Roman" w:cs="Times New Roman"/>
          <w:sz w:val="24"/>
          <w:szCs w:val="24"/>
        </w:rPr>
        <w:t>predicted</w:t>
      </w:r>
      <w:r w:rsidR="005F76F7" w:rsidRPr="005F76F7">
        <w:rPr>
          <w:rFonts w:ascii="Times New Roman" w:hAnsi="Times New Roman" w:cs="Times New Roman"/>
          <w:sz w:val="24"/>
          <w:szCs w:val="24"/>
        </w:rPr>
        <w:t xml:space="preserve"> to provide higher post-ratings of A than pre-ratings of </w:t>
      </w:r>
      <w:r w:rsidR="00B11FE8">
        <w:rPr>
          <w:rFonts w:ascii="Times New Roman" w:hAnsi="Times New Roman" w:cs="Times New Roman"/>
          <w:sz w:val="24"/>
          <w:szCs w:val="24"/>
        </w:rPr>
        <w:t>it</w:t>
      </w:r>
      <w:r w:rsidR="008D743D">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because A was shown </w:t>
      </w:r>
      <w:r w:rsidR="005F76F7">
        <w:rPr>
          <w:rFonts w:ascii="Times New Roman" w:hAnsi="Times New Roman" w:cs="Times New Roman"/>
          <w:sz w:val="24"/>
          <w:szCs w:val="24"/>
        </w:rPr>
        <w:t xml:space="preserve">to </w:t>
      </w:r>
      <w:r w:rsidR="005F76F7" w:rsidRPr="005F76F7">
        <w:rPr>
          <w:rFonts w:ascii="Times New Roman" w:hAnsi="Times New Roman" w:cs="Times New Roman"/>
          <w:sz w:val="24"/>
          <w:szCs w:val="24"/>
        </w:rPr>
        <w:t>produce the effect in isolation</w:t>
      </w:r>
      <w:r w:rsidR="008D743D">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whereas their post-ratings of B </w:t>
      </w:r>
      <w:r w:rsidR="00B11FE8">
        <w:rPr>
          <w:rFonts w:ascii="Times New Roman" w:hAnsi="Times New Roman" w:cs="Times New Roman"/>
          <w:sz w:val="24"/>
          <w:szCs w:val="24"/>
        </w:rPr>
        <w:t>were expected to be lower</w:t>
      </w:r>
      <w:r w:rsidR="005F76F7" w:rsidRPr="005F76F7">
        <w:rPr>
          <w:rFonts w:ascii="Times New Roman" w:hAnsi="Times New Roman" w:cs="Times New Roman"/>
          <w:sz w:val="24"/>
          <w:szCs w:val="24"/>
        </w:rPr>
        <w:t xml:space="preserve"> than</w:t>
      </w:r>
      <w:r w:rsidR="005F76F7">
        <w:rPr>
          <w:rFonts w:ascii="Times New Roman" w:hAnsi="Times New Roman" w:cs="Times New Roman"/>
          <w:sz w:val="24"/>
          <w:szCs w:val="24"/>
        </w:rPr>
        <w:t xml:space="preserve"> their pre-ratings of B. Thus, </w:t>
      </w:r>
      <w:r w:rsidR="00E539C2">
        <w:rPr>
          <w:rFonts w:ascii="Times New Roman" w:hAnsi="Times New Roman" w:cs="Times New Roman"/>
          <w:sz w:val="24"/>
          <w:szCs w:val="24"/>
        </w:rPr>
        <w:t xml:space="preserve">we first fit a mixed-effects model that included </w:t>
      </w:r>
      <w:r w:rsidR="002C08A7">
        <w:rPr>
          <w:rFonts w:ascii="Times New Roman" w:hAnsi="Times New Roman" w:cs="Times New Roman"/>
          <w:sz w:val="24"/>
          <w:szCs w:val="24"/>
        </w:rPr>
        <w:t>subject</w:t>
      </w:r>
      <w:r w:rsidR="00623F1C">
        <w:rPr>
          <w:rFonts w:ascii="Times New Roman" w:hAnsi="Times New Roman" w:cs="Times New Roman"/>
          <w:sz w:val="24"/>
          <w:szCs w:val="24"/>
        </w:rPr>
        <w:t>s</w:t>
      </w:r>
      <w:r w:rsidR="00E539C2">
        <w:rPr>
          <w:rFonts w:ascii="Times New Roman" w:hAnsi="Times New Roman" w:cs="Times New Roman"/>
          <w:sz w:val="24"/>
          <w:szCs w:val="24"/>
        </w:rPr>
        <w:t>’</w:t>
      </w:r>
      <w:r w:rsidR="005F76F7">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pre- and post-ratings of A in the </w:t>
      </w:r>
      <w:r w:rsidR="00341569">
        <w:rPr>
          <w:rFonts w:ascii="Times New Roman" w:hAnsi="Times New Roman" w:cs="Times New Roman"/>
          <w:sz w:val="24"/>
          <w:szCs w:val="24"/>
        </w:rPr>
        <w:t>backwards blocking</w:t>
      </w:r>
      <w:r w:rsidR="005F76F7" w:rsidRPr="005F76F7">
        <w:rPr>
          <w:rFonts w:ascii="Times New Roman" w:hAnsi="Times New Roman" w:cs="Times New Roman"/>
          <w:sz w:val="24"/>
          <w:szCs w:val="24"/>
        </w:rPr>
        <w:t xml:space="preserve"> condition to determine whether, in fact, their post-ratings of A were higher than their pre-ratings of A. The model revealed a sig</w:t>
      </w:r>
      <w:r w:rsidR="00E539C2">
        <w:rPr>
          <w:rFonts w:ascii="Times New Roman" w:hAnsi="Times New Roman" w:cs="Times New Roman"/>
          <w:sz w:val="24"/>
          <w:szCs w:val="24"/>
        </w:rPr>
        <w:t xml:space="preserve">nificant main effect of Causal </w:t>
      </w:r>
      <w:r w:rsidR="005F76F7" w:rsidRPr="005F76F7">
        <w:rPr>
          <w:rFonts w:ascii="Times New Roman" w:hAnsi="Times New Roman" w:cs="Times New Roman"/>
          <w:sz w:val="24"/>
          <w:szCs w:val="24"/>
        </w:rPr>
        <w:t xml:space="preserve">Rating, Type III </w:t>
      </w:r>
      <w:r w:rsidR="005F76F7" w:rsidRPr="00E539C2">
        <w:rPr>
          <w:rFonts w:ascii="Times New Roman" w:hAnsi="Times New Roman" w:cs="Times New Roman"/>
          <w:i/>
          <w:sz w:val="24"/>
          <w:szCs w:val="24"/>
        </w:rPr>
        <w:t>F</w:t>
      </w:r>
      <w:r w:rsidR="005F76F7" w:rsidRPr="005F76F7">
        <w:rPr>
          <w:rFonts w:ascii="Times New Roman" w:hAnsi="Times New Roman" w:cs="Times New Roman"/>
          <w:sz w:val="24"/>
          <w:szCs w:val="24"/>
        </w:rPr>
        <w:t>(1,59) = 390.3</w:t>
      </w:r>
      <w:r w:rsidR="008D743D">
        <w:rPr>
          <w:rFonts w:ascii="Times New Roman" w:hAnsi="Times New Roman" w:cs="Times New Roman"/>
          <w:sz w:val="24"/>
          <w:szCs w:val="24"/>
        </w:rPr>
        <w:t>9</w:t>
      </w:r>
      <w:r w:rsidR="005F76F7" w:rsidRPr="005F76F7">
        <w:rPr>
          <w:rFonts w:ascii="Times New Roman" w:hAnsi="Times New Roman" w:cs="Times New Roman"/>
          <w:sz w:val="24"/>
          <w:szCs w:val="24"/>
        </w:rPr>
        <w:t xml:space="preserve">, with </w:t>
      </w:r>
      <w:r w:rsidR="002C08A7">
        <w:rPr>
          <w:rFonts w:ascii="Times New Roman" w:hAnsi="Times New Roman" w:cs="Times New Roman"/>
          <w:sz w:val="24"/>
          <w:szCs w:val="24"/>
        </w:rPr>
        <w:t>subject</w:t>
      </w:r>
      <w:r w:rsidR="005F76F7" w:rsidRPr="005F76F7">
        <w:rPr>
          <w:rFonts w:ascii="Times New Roman" w:hAnsi="Times New Roman" w:cs="Times New Roman"/>
          <w:sz w:val="24"/>
          <w:szCs w:val="24"/>
        </w:rPr>
        <w:t>s providing higher post-ra</w:t>
      </w:r>
      <w:r w:rsidR="005F76F7">
        <w:rPr>
          <w:rFonts w:ascii="Times New Roman" w:hAnsi="Times New Roman" w:cs="Times New Roman"/>
          <w:sz w:val="24"/>
          <w:szCs w:val="24"/>
        </w:rPr>
        <w:t>tings of A (</w:t>
      </w:r>
      <w:r w:rsidR="00B11FE8">
        <w:rPr>
          <w:rFonts w:ascii="Times New Roman" w:hAnsi="Times New Roman" w:cs="Times New Roman"/>
          <w:sz w:val="24"/>
          <w:szCs w:val="24"/>
        </w:rPr>
        <w:t>Δ</w:t>
      </w:r>
      <w:r w:rsidR="00E539C2">
        <w:rPr>
          <w:rFonts w:ascii="Times New Roman" w:hAnsi="Times New Roman" w:cs="Times New Roman"/>
          <w:sz w:val="24"/>
          <w:szCs w:val="24"/>
        </w:rPr>
        <w:t>β</w:t>
      </w:r>
      <w:r w:rsidR="005F76F7">
        <w:rPr>
          <w:rFonts w:ascii="Times New Roman" w:hAnsi="Times New Roman" w:cs="Times New Roman"/>
          <w:sz w:val="24"/>
          <w:szCs w:val="24"/>
        </w:rPr>
        <w:t xml:space="preserve"> = 45, </w:t>
      </w:r>
      <w:r w:rsidR="005F76F7" w:rsidRPr="00E539C2">
        <w:rPr>
          <w:rFonts w:ascii="Times New Roman" w:hAnsi="Times New Roman" w:cs="Times New Roman"/>
          <w:i/>
          <w:sz w:val="24"/>
          <w:szCs w:val="24"/>
        </w:rPr>
        <w:t>M</w:t>
      </w:r>
      <w:r w:rsidR="005F76F7">
        <w:rPr>
          <w:rFonts w:ascii="Times New Roman" w:hAnsi="Times New Roman" w:cs="Times New Roman"/>
          <w:sz w:val="24"/>
          <w:szCs w:val="24"/>
        </w:rPr>
        <w:t xml:space="preserve"> = 96.25, </w:t>
      </w:r>
      <w:r w:rsidR="005F76F7" w:rsidRPr="005F76F7">
        <w:rPr>
          <w:rFonts w:ascii="Times New Roman" w:hAnsi="Times New Roman" w:cs="Times New Roman"/>
          <w:sz w:val="24"/>
          <w:szCs w:val="24"/>
        </w:rPr>
        <w:t>Bootstrapped 95% CI[40.4,49.59]) than pre-ratings of A (</w:t>
      </w:r>
      <w:r w:rsidR="00E539C2">
        <w:rPr>
          <w:rFonts w:ascii="Times New Roman" w:hAnsi="Times New Roman" w:cs="Times New Roman"/>
          <w:sz w:val="24"/>
          <w:szCs w:val="24"/>
        </w:rPr>
        <w:t>β</w:t>
      </w:r>
      <w:r w:rsidR="005F76F7" w:rsidRPr="005F76F7">
        <w:rPr>
          <w:rFonts w:ascii="Times New Roman" w:hAnsi="Times New Roman" w:cs="Times New Roman"/>
          <w:sz w:val="24"/>
          <w:szCs w:val="24"/>
        </w:rPr>
        <w:t xml:space="preserve"> = 51.25, </w:t>
      </w:r>
      <w:r w:rsidR="005F76F7" w:rsidRPr="00E539C2">
        <w:rPr>
          <w:rFonts w:ascii="Times New Roman" w:hAnsi="Times New Roman" w:cs="Times New Roman"/>
          <w:i/>
          <w:sz w:val="24"/>
          <w:szCs w:val="24"/>
        </w:rPr>
        <w:t>M</w:t>
      </w:r>
      <w:r w:rsidR="005F76F7" w:rsidRPr="005F76F7">
        <w:rPr>
          <w:rFonts w:ascii="Times New Roman" w:hAnsi="Times New Roman" w:cs="Times New Roman"/>
          <w:sz w:val="24"/>
          <w:szCs w:val="24"/>
        </w:rPr>
        <w:t xml:space="preserve"> = 51.25, Bootstrapped 95% CI[48.03,54.47]).</w:t>
      </w:r>
    </w:p>
    <w:p w14:paraId="1F1C01E4" w14:textId="15B3EECA" w:rsidR="005F76F7" w:rsidRDefault="005F76F7" w:rsidP="005F76F7">
      <w:pPr>
        <w:spacing w:line="480" w:lineRule="auto"/>
        <w:ind w:firstLine="720"/>
        <w:contextualSpacing/>
        <w:rPr>
          <w:rFonts w:ascii="Times New Roman" w:hAnsi="Times New Roman" w:cs="Times New Roman"/>
          <w:sz w:val="24"/>
          <w:szCs w:val="24"/>
        </w:rPr>
      </w:pPr>
      <w:r w:rsidRPr="005F76F7">
        <w:rPr>
          <w:rFonts w:ascii="Times New Roman" w:hAnsi="Times New Roman" w:cs="Times New Roman"/>
          <w:sz w:val="24"/>
          <w:szCs w:val="24"/>
        </w:rPr>
        <w:t>The analysis of primary interest</w:t>
      </w:r>
      <w:r w:rsidR="008D743D">
        <w:rPr>
          <w:rFonts w:ascii="Times New Roman" w:hAnsi="Times New Roman" w:cs="Times New Roman"/>
          <w:sz w:val="24"/>
          <w:szCs w:val="24"/>
        </w:rPr>
        <w:t xml:space="preserve"> </w:t>
      </w:r>
      <w:r w:rsidRPr="005F76F7">
        <w:rPr>
          <w:rFonts w:ascii="Times New Roman" w:hAnsi="Times New Roman" w:cs="Times New Roman"/>
          <w:sz w:val="24"/>
          <w:szCs w:val="24"/>
        </w:rPr>
        <w:t>examined w</w:t>
      </w:r>
      <w:r>
        <w:rPr>
          <w:rFonts w:ascii="Times New Roman" w:hAnsi="Times New Roman" w:cs="Times New Roman"/>
          <w:sz w:val="24"/>
          <w:szCs w:val="24"/>
        </w:rPr>
        <w:t xml:space="preserve">hether there was a drop in the </w:t>
      </w:r>
      <w:r w:rsidRPr="005F76F7">
        <w:rPr>
          <w:rFonts w:ascii="Times New Roman" w:hAnsi="Times New Roman" w:cs="Times New Roman"/>
          <w:sz w:val="24"/>
          <w:szCs w:val="24"/>
        </w:rPr>
        <w:t>rating of B between the pre- and post-phases</w:t>
      </w:r>
      <w:r w:rsidR="00234CBA">
        <w:rPr>
          <w:rFonts w:ascii="Times New Roman" w:hAnsi="Times New Roman" w:cs="Times New Roman"/>
          <w:sz w:val="24"/>
          <w:szCs w:val="24"/>
        </w:rPr>
        <w:t>. Recall that a drop in the rating of object B between the pre- and post-rating phases should be observed if</w:t>
      </w:r>
      <w:r w:rsidRPr="005F76F7">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234CBA">
        <w:rPr>
          <w:rFonts w:ascii="Times New Roman" w:hAnsi="Times New Roman" w:cs="Times New Roman"/>
          <w:sz w:val="24"/>
          <w:szCs w:val="24"/>
        </w:rPr>
        <w:t xml:space="preserve">s </w:t>
      </w:r>
      <w:r w:rsidR="00361D02">
        <w:rPr>
          <w:rFonts w:ascii="Times New Roman" w:hAnsi="Times New Roman" w:cs="Times New Roman"/>
          <w:sz w:val="24"/>
          <w:szCs w:val="24"/>
        </w:rPr>
        <w:t xml:space="preserve">used Bayesian inference to engage in </w:t>
      </w:r>
      <w:r w:rsidR="00341569">
        <w:rPr>
          <w:rFonts w:ascii="Times New Roman" w:hAnsi="Times New Roman" w:cs="Times New Roman"/>
          <w:sz w:val="24"/>
          <w:szCs w:val="24"/>
        </w:rPr>
        <w:t>backwards blocking</w:t>
      </w:r>
      <w:r w:rsidR="00361D02">
        <w:rPr>
          <w:rFonts w:ascii="Times New Roman" w:hAnsi="Times New Roman" w:cs="Times New Roman"/>
          <w:sz w:val="24"/>
          <w:szCs w:val="24"/>
        </w:rPr>
        <w:t xml:space="preserve"> reasoning</w:t>
      </w:r>
      <w:r w:rsidRPr="005F76F7">
        <w:rPr>
          <w:rFonts w:ascii="Times New Roman" w:hAnsi="Times New Roman" w:cs="Times New Roman"/>
          <w:sz w:val="24"/>
          <w:szCs w:val="24"/>
        </w:rPr>
        <w:t xml:space="preserve"> about causal events.</w:t>
      </w:r>
      <w:r w:rsidR="00295677">
        <w:rPr>
          <w:rFonts w:ascii="Times New Roman" w:hAnsi="Times New Roman" w:cs="Times New Roman"/>
          <w:sz w:val="24"/>
          <w:szCs w:val="24"/>
        </w:rPr>
        <w:t xml:space="preserve"> In particular, this analysis examined whether participants provided lower post-ratings of B than pre-ratings of it.</w:t>
      </w:r>
      <w:r w:rsidRPr="005F76F7">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5F76F7">
        <w:rPr>
          <w:rFonts w:ascii="Times New Roman" w:hAnsi="Times New Roman" w:cs="Times New Roman"/>
          <w:sz w:val="24"/>
          <w:szCs w:val="24"/>
        </w:rPr>
        <w:t>s' pre- and post-</w:t>
      </w:r>
      <w:r w:rsidRPr="005F76F7">
        <w:rPr>
          <w:rFonts w:ascii="Times New Roman" w:hAnsi="Times New Roman" w:cs="Times New Roman"/>
          <w:sz w:val="24"/>
          <w:szCs w:val="24"/>
        </w:rPr>
        <w:lastRenderedPageBreak/>
        <w:t xml:space="preserve">ratings of B </w:t>
      </w:r>
      <w:r>
        <w:rPr>
          <w:rFonts w:ascii="Times New Roman" w:hAnsi="Times New Roman" w:cs="Times New Roman"/>
          <w:sz w:val="24"/>
          <w:szCs w:val="24"/>
        </w:rPr>
        <w:t>were thus entered into a mixed-</w:t>
      </w:r>
      <w:r w:rsidRPr="005F76F7">
        <w:rPr>
          <w:rFonts w:ascii="Times New Roman" w:hAnsi="Times New Roman" w:cs="Times New Roman"/>
          <w:sz w:val="24"/>
          <w:szCs w:val="24"/>
        </w:rPr>
        <w:t xml:space="preserve">effects model with Causal Ratings as the sole factor. </w:t>
      </w:r>
      <w:r>
        <w:rPr>
          <w:rFonts w:ascii="Times New Roman" w:hAnsi="Times New Roman" w:cs="Times New Roman"/>
          <w:sz w:val="24"/>
          <w:szCs w:val="24"/>
        </w:rPr>
        <w:t xml:space="preserve">Unlike the previous </w:t>
      </w:r>
      <w:r w:rsidRPr="005F76F7">
        <w:rPr>
          <w:rFonts w:ascii="Times New Roman" w:hAnsi="Times New Roman" w:cs="Times New Roman"/>
          <w:sz w:val="24"/>
          <w:szCs w:val="24"/>
        </w:rPr>
        <w:t>models</w:t>
      </w:r>
      <w:r w:rsidR="00234CBA">
        <w:rPr>
          <w:rFonts w:ascii="Times New Roman" w:hAnsi="Times New Roman" w:cs="Times New Roman"/>
          <w:sz w:val="24"/>
          <w:szCs w:val="24"/>
        </w:rPr>
        <w:t xml:space="preserve"> that demonstrated robust effects</w:t>
      </w:r>
      <w:r w:rsidRPr="005F76F7">
        <w:rPr>
          <w:rFonts w:ascii="Times New Roman" w:hAnsi="Times New Roman" w:cs="Times New Roman"/>
          <w:sz w:val="24"/>
          <w:szCs w:val="24"/>
        </w:rPr>
        <w:t xml:space="preserve">, this model revealed a marginally significant main effect for Causal Rating, </w:t>
      </w:r>
      <w:r>
        <w:rPr>
          <w:rFonts w:ascii="Times New Roman" w:hAnsi="Times New Roman" w:cs="Times New Roman"/>
          <w:sz w:val="24"/>
          <w:szCs w:val="24"/>
        </w:rPr>
        <w:t xml:space="preserve">Type III </w:t>
      </w:r>
      <w:r w:rsidRPr="00E539C2">
        <w:rPr>
          <w:rFonts w:ascii="Times New Roman" w:hAnsi="Times New Roman" w:cs="Times New Roman"/>
          <w:i/>
          <w:sz w:val="24"/>
          <w:szCs w:val="24"/>
        </w:rPr>
        <w:t>F</w:t>
      </w:r>
      <w:r>
        <w:rPr>
          <w:rFonts w:ascii="Times New Roman" w:hAnsi="Times New Roman" w:cs="Times New Roman"/>
          <w:sz w:val="24"/>
          <w:szCs w:val="24"/>
        </w:rPr>
        <w:t>(1,59) =</w:t>
      </w:r>
      <w:r w:rsidR="009054BA">
        <w:rPr>
          <w:rFonts w:ascii="Times New Roman" w:hAnsi="Times New Roman" w:cs="Times New Roman"/>
          <w:sz w:val="24"/>
          <w:szCs w:val="24"/>
        </w:rPr>
        <w:t xml:space="preserve"> 237.44</w:t>
      </w:r>
      <w:r>
        <w:rPr>
          <w:rFonts w:ascii="Times New Roman" w:hAnsi="Times New Roman" w:cs="Times New Roman"/>
          <w:sz w:val="24"/>
          <w:szCs w:val="24"/>
        </w:rPr>
        <w:t xml:space="preserve">, </w:t>
      </w:r>
      <w:r w:rsidRPr="009054BA">
        <w:rPr>
          <w:rFonts w:ascii="Times New Roman" w:hAnsi="Times New Roman" w:cs="Times New Roman"/>
          <w:i/>
          <w:sz w:val="24"/>
          <w:szCs w:val="24"/>
        </w:rPr>
        <w:t>p</w:t>
      </w:r>
      <w:r>
        <w:rPr>
          <w:rFonts w:ascii="Times New Roman" w:hAnsi="Times New Roman" w:cs="Times New Roman"/>
          <w:sz w:val="24"/>
          <w:szCs w:val="24"/>
        </w:rPr>
        <w:t xml:space="preserve"> =</w:t>
      </w:r>
      <w:r w:rsidR="009054BA">
        <w:rPr>
          <w:rFonts w:ascii="Times New Roman" w:hAnsi="Times New Roman" w:cs="Times New Roman"/>
          <w:sz w:val="24"/>
          <w:szCs w:val="24"/>
        </w:rPr>
        <w:t xml:space="preserve"> .07</w:t>
      </w:r>
      <w:r>
        <w:rPr>
          <w:rFonts w:ascii="Times New Roman" w:hAnsi="Times New Roman" w:cs="Times New Roman"/>
          <w:sz w:val="24"/>
          <w:szCs w:val="24"/>
        </w:rPr>
        <w:t xml:space="preserve">, which </w:t>
      </w:r>
      <w:r w:rsidR="009054BA">
        <w:rPr>
          <w:rFonts w:ascii="Times New Roman" w:hAnsi="Times New Roman" w:cs="Times New Roman"/>
          <w:sz w:val="24"/>
          <w:szCs w:val="24"/>
        </w:rPr>
        <w:t>demonstrates</w:t>
      </w:r>
      <w:r w:rsidRPr="005F76F7">
        <w:rPr>
          <w:rFonts w:ascii="Times New Roman" w:hAnsi="Times New Roman" w:cs="Times New Roman"/>
          <w:sz w:val="24"/>
          <w:szCs w:val="24"/>
        </w:rPr>
        <w:t xml:space="preserve"> that </w:t>
      </w:r>
      <w:r w:rsidR="002C08A7">
        <w:rPr>
          <w:rFonts w:ascii="Times New Roman" w:hAnsi="Times New Roman" w:cs="Times New Roman"/>
          <w:sz w:val="24"/>
          <w:szCs w:val="24"/>
        </w:rPr>
        <w:t>subject</w:t>
      </w:r>
      <w:r w:rsidRPr="005F76F7">
        <w:rPr>
          <w:rFonts w:ascii="Times New Roman" w:hAnsi="Times New Roman" w:cs="Times New Roman"/>
          <w:sz w:val="24"/>
          <w:szCs w:val="24"/>
        </w:rPr>
        <w:t>s' post-ratings of B (</w:t>
      </w:r>
      <w:r w:rsidR="00361D02">
        <w:rPr>
          <w:rFonts w:ascii="Times New Roman" w:hAnsi="Times New Roman" w:cs="Times New Roman"/>
          <w:sz w:val="24"/>
          <w:szCs w:val="24"/>
        </w:rPr>
        <w:t>Δ</w:t>
      </w:r>
      <w:r w:rsidR="00E539C2">
        <w:rPr>
          <w:rFonts w:ascii="Times New Roman" w:hAnsi="Times New Roman" w:cs="Times New Roman"/>
          <w:sz w:val="24"/>
          <w:szCs w:val="24"/>
        </w:rPr>
        <w:t>β</w:t>
      </w:r>
      <w:r w:rsidRPr="005F76F7">
        <w:rPr>
          <w:rFonts w:ascii="Times New Roman" w:hAnsi="Times New Roman" w:cs="Times New Roman"/>
          <w:sz w:val="24"/>
          <w:szCs w:val="24"/>
        </w:rPr>
        <w:t xml:space="preserve"> = -4.25, </w:t>
      </w:r>
      <w:r w:rsidRPr="00E539C2">
        <w:rPr>
          <w:rFonts w:ascii="Times New Roman" w:hAnsi="Times New Roman" w:cs="Times New Roman"/>
          <w:i/>
          <w:sz w:val="24"/>
          <w:szCs w:val="24"/>
        </w:rPr>
        <w:t>M</w:t>
      </w:r>
      <w:r w:rsidRPr="005F76F7">
        <w:rPr>
          <w:rFonts w:ascii="Times New Roman" w:hAnsi="Times New Roman" w:cs="Times New Roman"/>
          <w:sz w:val="24"/>
          <w:szCs w:val="24"/>
        </w:rPr>
        <w:t xml:space="preserve"> = 42.25, Bootstr</w:t>
      </w:r>
      <w:r>
        <w:rPr>
          <w:rFonts w:ascii="Times New Roman" w:hAnsi="Times New Roman" w:cs="Times New Roman"/>
          <w:sz w:val="24"/>
          <w:szCs w:val="24"/>
        </w:rPr>
        <w:t>apped 95% CI[-9.34,</w:t>
      </w:r>
      <w:r w:rsidR="009054BA">
        <w:rPr>
          <w:rFonts w:ascii="Times New Roman" w:hAnsi="Times New Roman" w:cs="Times New Roman"/>
          <w:sz w:val="24"/>
          <w:szCs w:val="24"/>
        </w:rPr>
        <w:t xml:space="preserve"> </w:t>
      </w:r>
      <w:r>
        <w:rPr>
          <w:rFonts w:ascii="Times New Roman" w:hAnsi="Times New Roman" w:cs="Times New Roman"/>
          <w:sz w:val="24"/>
          <w:szCs w:val="24"/>
        </w:rPr>
        <w:t xml:space="preserve">0.84]) were </w:t>
      </w:r>
      <w:r w:rsidRPr="005F76F7">
        <w:rPr>
          <w:rFonts w:ascii="Times New Roman" w:hAnsi="Times New Roman" w:cs="Times New Roman"/>
          <w:sz w:val="24"/>
          <w:szCs w:val="24"/>
        </w:rPr>
        <w:t>marginally lower than their pre-ratings of B (</w:t>
      </w:r>
      <w:r w:rsidR="00E539C2">
        <w:rPr>
          <w:rFonts w:ascii="Times New Roman" w:hAnsi="Times New Roman" w:cs="Times New Roman"/>
          <w:sz w:val="24"/>
          <w:szCs w:val="24"/>
        </w:rPr>
        <w:t>β</w:t>
      </w:r>
      <w:r w:rsidR="00E539C2" w:rsidRPr="005F76F7">
        <w:rPr>
          <w:rFonts w:ascii="Times New Roman" w:hAnsi="Times New Roman" w:cs="Times New Roman"/>
          <w:sz w:val="24"/>
          <w:szCs w:val="24"/>
        </w:rPr>
        <w:t xml:space="preserve"> </w:t>
      </w:r>
      <w:r w:rsidRPr="005F76F7">
        <w:rPr>
          <w:rFonts w:ascii="Times New Roman" w:hAnsi="Times New Roman" w:cs="Times New Roman"/>
          <w:sz w:val="24"/>
          <w:szCs w:val="24"/>
        </w:rPr>
        <w:t xml:space="preserve">= 46.5, </w:t>
      </w:r>
      <w:r w:rsidRPr="00E539C2">
        <w:rPr>
          <w:rFonts w:ascii="Times New Roman" w:hAnsi="Times New Roman" w:cs="Times New Roman"/>
          <w:i/>
          <w:sz w:val="24"/>
          <w:szCs w:val="24"/>
        </w:rPr>
        <w:t>M</w:t>
      </w:r>
      <w:r w:rsidRPr="005F76F7">
        <w:rPr>
          <w:rFonts w:ascii="Times New Roman" w:hAnsi="Times New Roman" w:cs="Times New Roman"/>
          <w:sz w:val="24"/>
          <w:szCs w:val="24"/>
        </w:rPr>
        <w:t xml:space="preserve"> = 46.5, Bootstrapped 95% CI[43.46,</w:t>
      </w:r>
      <w:r w:rsidR="009054BA">
        <w:rPr>
          <w:rFonts w:ascii="Times New Roman" w:hAnsi="Times New Roman" w:cs="Times New Roman"/>
          <w:sz w:val="24"/>
          <w:szCs w:val="24"/>
        </w:rPr>
        <w:t xml:space="preserve"> </w:t>
      </w:r>
      <w:r w:rsidRPr="005F76F7">
        <w:rPr>
          <w:rFonts w:ascii="Times New Roman" w:hAnsi="Times New Roman" w:cs="Times New Roman"/>
          <w:sz w:val="24"/>
          <w:szCs w:val="24"/>
        </w:rPr>
        <w:t>49.54]).</w:t>
      </w:r>
    </w:p>
    <w:p w14:paraId="10815828" w14:textId="77777777" w:rsidR="009054BA" w:rsidRDefault="009054BA" w:rsidP="009054BA">
      <w:pPr>
        <w:spacing w:line="480" w:lineRule="auto"/>
        <w:ind w:firstLine="720"/>
        <w:contextualSpacing/>
        <w:rPr>
          <w:rFonts w:ascii="Times New Roman" w:hAnsi="Times New Roman" w:cs="Times New Roman"/>
          <w:sz w:val="24"/>
          <w:szCs w:val="24"/>
        </w:rPr>
      </w:pPr>
      <w:r w:rsidRPr="009054BA">
        <w:rPr>
          <w:rFonts w:ascii="Times New Roman" w:hAnsi="Times New Roman" w:cs="Times New Roman"/>
          <w:sz w:val="24"/>
          <w:szCs w:val="24"/>
        </w:rPr>
        <w:t>To determine whether this marginal</w:t>
      </w:r>
      <w:r w:rsidR="00361D02">
        <w:rPr>
          <w:rFonts w:ascii="Times New Roman" w:hAnsi="Times New Roman" w:cs="Times New Roman"/>
          <w:sz w:val="24"/>
          <w:szCs w:val="24"/>
        </w:rPr>
        <w:t>ly</w:t>
      </w:r>
      <w:r w:rsidRPr="009054BA">
        <w:rPr>
          <w:rFonts w:ascii="Times New Roman" w:hAnsi="Times New Roman" w:cs="Times New Roman"/>
          <w:sz w:val="24"/>
          <w:szCs w:val="24"/>
        </w:rPr>
        <w:t xml:space="preserve"> significant difference was meaningful and provid</w:t>
      </w:r>
      <w:r>
        <w:rPr>
          <w:rFonts w:ascii="Times New Roman" w:hAnsi="Times New Roman" w:cs="Times New Roman"/>
          <w:sz w:val="24"/>
          <w:szCs w:val="24"/>
        </w:rPr>
        <w:t xml:space="preserve">ed evidence in support of the </w:t>
      </w:r>
      <w:r w:rsidRPr="009054BA">
        <w:rPr>
          <w:rFonts w:ascii="Times New Roman" w:hAnsi="Times New Roman" w:cs="Times New Roman"/>
          <w:sz w:val="24"/>
          <w:szCs w:val="24"/>
        </w:rPr>
        <w:t>alternative hypothesis (i.e., that the mean pre- and post-ratings of B differ</w:t>
      </w:r>
      <w:r w:rsidR="00E55E59">
        <w:rPr>
          <w:rFonts w:ascii="Times New Roman" w:hAnsi="Times New Roman" w:cs="Times New Roman"/>
          <w:sz w:val="24"/>
          <w:szCs w:val="24"/>
        </w:rPr>
        <w:t>ed</w:t>
      </w:r>
      <w:r w:rsidRPr="009054BA">
        <w:rPr>
          <w:rFonts w:ascii="Times New Roman" w:hAnsi="Times New Roman" w:cs="Times New Roman"/>
          <w:sz w:val="24"/>
          <w:szCs w:val="24"/>
        </w:rPr>
        <w:t xml:space="preserve">) </w:t>
      </w:r>
      <w:r w:rsidR="008D743D">
        <w:rPr>
          <w:rFonts w:ascii="Times New Roman" w:hAnsi="Times New Roman" w:cs="Times New Roman"/>
          <w:sz w:val="24"/>
          <w:szCs w:val="24"/>
        </w:rPr>
        <w:t xml:space="preserve">rather </w:t>
      </w:r>
      <w:r w:rsidRPr="009054BA">
        <w:rPr>
          <w:rFonts w:ascii="Times New Roman" w:hAnsi="Times New Roman" w:cs="Times New Roman"/>
          <w:sz w:val="24"/>
          <w:szCs w:val="24"/>
        </w:rPr>
        <w:t xml:space="preserve">than the null hypothesis </w:t>
      </w:r>
      <w:r>
        <w:rPr>
          <w:rFonts w:ascii="Times New Roman" w:hAnsi="Times New Roman" w:cs="Times New Roman"/>
          <w:sz w:val="24"/>
          <w:szCs w:val="24"/>
        </w:rPr>
        <w:t xml:space="preserve">(i.e., that </w:t>
      </w:r>
      <w:r w:rsidRPr="009054BA">
        <w:rPr>
          <w:rFonts w:ascii="Times New Roman" w:hAnsi="Times New Roman" w:cs="Times New Roman"/>
          <w:sz w:val="24"/>
          <w:szCs w:val="24"/>
        </w:rPr>
        <w:t>the mean pre- and post-ratings of B did not differ), the data were examined by e</w:t>
      </w:r>
      <w:r>
        <w:rPr>
          <w:rFonts w:ascii="Times New Roman" w:hAnsi="Times New Roman" w:cs="Times New Roman"/>
          <w:sz w:val="24"/>
          <w:szCs w:val="24"/>
        </w:rPr>
        <w:t>stimating a Bayes factor using Bayesian Informa</w:t>
      </w:r>
      <w:r w:rsidRPr="009054BA">
        <w:rPr>
          <w:rFonts w:ascii="Times New Roman" w:hAnsi="Times New Roman" w:cs="Times New Roman"/>
          <w:sz w:val="24"/>
          <w:szCs w:val="24"/>
        </w:rPr>
        <w:t>tion Criteria (Wagenmakers, 2007)</w:t>
      </w:r>
      <w:r w:rsidR="00361D02">
        <w:rPr>
          <w:rFonts w:ascii="Times New Roman" w:hAnsi="Times New Roman" w:cs="Times New Roman"/>
          <w:sz w:val="24"/>
          <w:szCs w:val="24"/>
        </w:rPr>
        <w:t>. In this analysis,</w:t>
      </w:r>
      <w:r w:rsidRPr="009054BA">
        <w:rPr>
          <w:rFonts w:ascii="Times New Roman" w:hAnsi="Times New Roman" w:cs="Times New Roman"/>
          <w:sz w:val="24"/>
          <w:szCs w:val="24"/>
        </w:rPr>
        <w:t xml:space="preserve"> </w:t>
      </w:r>
      <w:r w:rsidR="00E55E59">
        <w:rPr>
          <w:rFonts w:ascii="Times New Roman" w:hAnsi="Times New Roman" w:cs="Times New Roman"/>
          <w:sz w:val="24"/>
          <w:szCs w:val="24"/>
        </w:rPr>
        <w:t>we compared</w:t>
      </w:r>
      <w:r w:rsidRPr="009054BA">
        <w:rPr>
          <w:rFonts w:ascii="Times New Roman" w:hAnsi="Times New Roman" w:cs="Times New Roman"/>
          <w:sz w:val="24"/>
          <w:szCs w:val="24"/>
        </w:rPr>
        <w:t xml:space="preserve"> the fit of the data un</w:t>
      </w:r>
      <w:r>
        <w:rPr>
          <w:rFonts w:ascii="Times New Roman" w:hAnsi="Times New Roman" w:cs="Times New Roman"/>
          <w:sz w:val="24"/>
          <w:szCs w:val="24"/>
        </w:rPr>
        <w:t xml:space="preserve">der the null hypothesis (i.e., </w:t>
      </w:r>
      <w:r w:rsidRPr="009054BA">
        <w:rPr>
          <w:rFonts w:ascii="Times New Roman" w:hAnsi="Times New Roman" w:cs="Times New Roman"/>
          <w:sz w:val="24"/>
          <w:szCs w:val="24"/>
        </w:rPr>
        <w:t>no difference in the pre- and post-ratings of B) and th</w:t>
      </w:r>
      <w:r w:rsidR="00361D02">
        <w:rPr>
          <w:rFonts w:ascii="Times New Roman" w:hAnsi="Times New Roman" w:cs="Times New Roman"/>
          <w:sz w:val="24"/>
          <w:szCs w:val="24"/>
        </w:rPr>
        <w:t>at under the</w:t>
      </w:r>
      <w:r w:rsidRPr="009054BA">
        <w:rPr>
          <w:rFonts w:ascii="Times New Roman" w:hAnsi="Times New Roman" w:cs="Times New Roman"/>
          <w:sz w:val="24"/>
          <w:szCs w:val="24"/>
        </w:rPr>
        <w:t xml:space="preserve"> alternative hypothesis (a </w:t>
      </w:r>
      <w:r w:rsidR="00E55E59">
        <w:rPr>
          <w:rFonts w:ascii="Times New Roman" w:hAnsi="Times New Roman" w:cs="Times New Roman"/>
          <w:sz w:val="24"/>
          <w:szCs w:val="24"/>
        </w:rPr>
        <w:t xml:space="preserve">one-tailed negative difference </w:t>
      </w:r>
      <w:r w:rsidRPr="009054BA">
        <w:rPr>
          <w:rFonts w:ascii="Times New Roman" w:hAnsi="Times New Roman" w:cs="Times New Roman"/>
          <w:sz w:val="24"/>
          <w:szCs w:val="24"/>
        </w:rPr>
        <w:t>between the pre- and post-ratings of B). This analysis revealed that the observed d</w:t>
      </w:r>
      <w:r>
        <w:rPr>
          <w:rFonts w:ascii="Times New Roman" w:hAnsi="Times New Roman" w:cs="Times New Roman"/>
          <w:sz w:val="24"/>
          <w:szCs w:val="24"/>
        </w:rPr>
        <w:t xml:space="preserve">ifference between the pre- and </w:t>
      </w:r>
      <w:r w:rsidRPr="009054BA">
        <w:rPr>
          <w:rFonts w:ascii="Times New Roman" w:hAnsi="Times New Roman" w:cs="Times New Roman"/>
          <w:sz w:val="24"/>
          <w:szCs w:val="24"/>
        </w:rPr>
        <w:t>post-ratings of B (</w:t>
      </w:r>
      <w:r w:rsidR="00157BD6">
        <w:rPr>
          <w:rFonts w:ascii="Times New Roman" w:hAnsi="Times New Roman" w:cs="Times New Roman"/>
          <w:sz w:val="24"/>
          <w:szCs w:val="24"/>
        </w:rPr>
        <w:t xml:space="preserve">Δ </w:t>
      </w:r>
      <w:r w:rsidRPr="009054BA">
        <w:rPr>
          <w:rFonts w:ascii="Times New Roman" w:hAnsi="Times New Roman" w:cs="Times New Roman"/>
          <w:sz w:val="24"/>
          <w:szCs w:val="24"/>
        </w:rPr>
        <w:t xml:space="preserve">= -4.25) was 2.85 times more likely under the </w:t>
      </w:r>
      <w:r w:rsidR="00157BD6" w:rsidRPr="009054BA">
        <w:rPr>
          <w:rFonts w:ascii="Times New Roman" w:hAnsi="Times New Roman" w:cs="Times New Roman"/>
          <w:sz w:val="24"/>
          <w:szCs w:val="24"/>
        </w:rPr>
        <w:t>alternative</w:t>
      </w:r>
      <w:r w:rsidRPr="009054BA">
        <w:rPr>
          <w:rFonts w:ascii="Times New Roman" w:hAnsi="Times New Roman" w:cs="Times New Roman"/>
          <w:sz w:val="24"/>
          <w:szCs w:val="24"/>
        </w:rPr>
        <w:t xml:space="preserve"> hypothesis than the null hypothesis. Using Raftery (1995) and Jeffrey'(1961) guidelines for interpreting Ba</w:t>
      </w:r>
      <w:r>
        <w:rPr>
          <w:rFonts w:ascii="Times New Roman" w:hAnsi="Times New Roman" w:cs="Times New Roman"/>
          <w:sz w:val="24"/>
          <w:szCs w:val="24"/>
        </w:rPr>
        <w:t xml:space="preserve">yes Factors, a Bayes Factor of </w:t>
      </w:r>
      <w:r w:rsidRPr="009054BA">
        <w:rPr>
          <w:rFonts w:ascii="Times New Roman" w:hAnsi="Times New Roman" w:cs="Times New Roman"/>
          <w:sz w:val="24"/>
          <w:szCs w:val="24"/>
        </w:rPr>
        <w:t>2.85 represents, respectively, weak and anecdotal evidence in support of the alt</w:t>
      </w:r>
      <w:r>
        <w:rPr>
          <w:rFonts w:ascii="Times New Roman" w:hAnsi="Times New Roman" w:cs="Times New Roman"/>
          <w:sz w:val="24"/>
          <w:szCs w:val="24"/>
        </w:rPr>
        <w:t xml:space="preserve">ernative hypothesis. Thus, the </w:t>
      </w:r>
      <w:r w:rsidRPr="009054BA">
        <w:rPr>
          <w:rFonts w:ascii="Times New Roman" w:hAnsi="Times New Roman" w:cs="Times New Roman"/>
          <w:sz w:val="24"/>
          <w:szCs w:val="24"/>
        </w:rPr>
        <w:t xml:space="preserve">marginal difference between the pre- and post-ratings of B observed above </w:t>
      </w:r>
      <w:r w:rsidR="00361D02">
        <w:rPr>
          <w:rFonts w:ascii="Times New Roman" w:hAnsi="Times New Roman" w:cs="Times New Roman"/>
          <w:sz w:val="24"/>
          <w:szCs w:val="24"/>
        </w:rPr>
        <w:t>should be interpreted with caution</w:t>
      </w:r>
      <w:r w:rsidRPr="009054BA">
        <w:rPr>
          <w:rFonts w:ascii="Times New Roman" w:hAnsi="Times New Roman" w:cs="Times New Roman"/>
          <w:sz w:val="24"/>
          <w:szCs w:val="24"/>
        </w:rPr>
        <w:t>.</w:t>
      </w:r>
    </w:p>
    <w:p w14:paraId="4D1F9F38" w14:textId="6659776E" w:rsidR="005F76F7" w:rsidRDefault="00962789" w:rsidP="00FF2449">
      <w:pPr>
        <w:spacing w:line="480" w:lineRule="auto"/>
        <w:ind w:firstLine="720"/>
        <w:contextualSpacing/>
        <w:rPr>
          <w:rFonts w:ascii="Times New Roman" w:hAnsi="Times New Roman" w:cs="Times New Roman"/>
          <w:sz w:val="24"/>
          <w:szCs w:val="24"/>
        </w:rPr>
      </w:pPr>
      <w:r w:rsidRPr="00962789">
        <w:rPr>
          <w:rFonts w:ascii="Times New Roman" w:hAnsi="Times New Roman" w:cs="Times New Roman"/>
          <w:sz w:val="24"/>
          <w:szCs w:val="24"/>
        </w:rPr>
        <w:t>Given that previous studies use</w:t>
      </w:r>
      <w:r w:rsidR="0062360C">
        <w:rPr>
          <w:rFonts w:ascii="Times New Roman" w:hAnsi="Times New Roman" w:cs="Times New Roman"/>
          <w:sz w:val="24"/>
          <w:szCs w:val="24"/>
        </w:rPr>
        <w:t>d</w:t>
      </w:r>
      <w:r w:rsidRPr="00962789">
        <w:rPr>
          <w:rFonts w:ascii="Times New Roman" w:hAnsi="Times New Roman" w:cs="Times New Roman"/>
          <w:sz w:val="24"/>
          <w:szCs w:val="24"/>
        </w:rPr>
        <w:t xml:space="preserve"> the difference in the proportion of B choices </w:t>
      </w:r>
      <w:r>
        <w:rPr>
          <w:rFonts w:ascii="Times New Roman" w:hAnsi="Times New Roman" w:cs="Times New Roman"/>
          <w:sz w:val="24"/>
          <w:szCs w:val="24"/>
        </w:rPr>
        <w:t xml:space="preserve">in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and IS condition as </w:t>
      </w:r>
      <w:r w:rsidRPr="00962789">
        <w:rPr>
          <w:rFonts w:ascii="Times New Roman" w:hAnsi="Times New Roman" w:cs="Times New Roman"/>
          <w:sz w:val="24"/>
          <w:szCs w:val="24"/>
        </w:rPr>
        <w:t xml:space="preserve">evidence of </w:t>
      </w:r>
      <w:r w:rsidR="00341569">
        <w:rPr>
          <w:rFonts w:ascii="Times New Roman" w:hAnsi="Times New Roman" w:cs="Times New Roman"/>
          <w:sz w:val="24"/>
          <w:szCs w:val="24"/>
        </w:rPr>
        <w:t>backwards blocking</w:t>
      </w:r>
      <w:r w:rsidRPr="00962789">
        <w:rPr>
          <w:rFonts w:ascii="Times New Roman" w:hAnsi="Times New Roman" w:cs="Times New Roman"/>
          <w:sz w:val="24"/>
          <w:szCs w:val="24"/>
        </w:rPr>
        <w:t xml:space="preserve"> reasoning (e.g., Sobel et al., 2004), the final analysis examined whet</w:t>
      </w:r>
      <w:r>
        <w:rPr>
          <w:rFonts w:ascii="Times New Roman" w:hAnsi="Times New Roman" w:cs="Times New Roman"/>
          <w:sz w:val="24"/>
          <w:szCs w:val="24"/>
        </w:rPr>
        <w:t xml:space="preserve">her </w:t>
      </w:r>
      <w:r w:rsidR="002C08A7">
        <w:rPr>
          <w:rFonts w:ascii="Times New Roman" w:hAnsi="Times New Roman" w:cs="Times New Roman"/>
          <w:sz w:val="24"/>
          <w:szCs w:val="24"/>
        </w:rPr>
        <w:t>subject</w:t>
      </w:r>
      <w:r>
        <w:rPr>
          <w:rFonts w:ascii="Times New Roman" w:hAnsi="Times New Roman" w:cs="Times New Roman"/>
          <w:sz w:val="24"/>
          <w:szCs w:val="24"/>
        </w:rPr>
        <w:t xml:space="preserve">s' post-ratings </w:t>
      </w:r>
      <w:r w:rsidRPr="00962789">
        <w:rPr>
          <w:rFonts w:ascii="Times New Roman" w:hAnsi="Times New Roman" w:cs="Times New Roman"/>
          <w:sz w:val="24"/>
          <w:szCs w:val="24"/>
        </w:rPr>
        <w:t xml:space="preserve">of B in the IS condition differed from their post-ratings of B in the </w:t>
      </w:r>
      <w:r w:rsidR="00341569">
        <w:rPr>
          <w:rFonts w:ascii="Times New Roman" w:hAnsi="Times New Roman" w:cs="Times New Roman"/>
          <w:sz w:val="24"/>
          <w:szCs w:val="24"/>
        </w:rPr>
        <w:t>backwards blocking</w:t>
      </w:r>
      <w:r w:rsidRPr="00962789">
        <w:rPr>
          <w:rFonts w:ascii="Times New Roman" w:hAnsi="Times New Roman" w:cs="Times New Roman"/>
          <w:sz w:val="24"/>
          <w:szCs w:val="24"/>
        </w:rPr>
        <w:t xml:space="preserve"> conditi</w:t>
      </w:r>
      <w:r>
        <w:rPr>
          <w:rFonts w:ascii="Times New Roman" w:hAnsi="Times New Roman" w:cs="Times New Roman"/>
          <w:sz w:val="24"/>
          <w:szCs w:val="24"/>
        </w:rPr>
        <w:t xml:space="preserve">on. In particular, we </w:t>
      </w:r>
      <w:r>
        <w:rPr>
          <w:rFonts w:ascii="Times New Roman" w:hAnsi="Times New Roman" w:cs="Times New Roman"/>
          <w:sz w:val="24"/>
          <w:szCs w:val="24"/>
        </w:rPr>
        <w:lastRenderedPageBreak/>
        <w:t xml:space="preserve">examined </w:t>
      </w:r>
      <w:r w:rsidRPr="00962789">
        <w:rPr>
          <w:rFonts w:ascii="Times New Roman" w:hAnsi="Times New Roman" w:cs="Times New Roman"/>
          <w:sz w:val="24"/>
          <w:szCs w:val="24"/>
        </w:rPr>
        <w:t xml:space="preserve">whether </w:t>
      </w:r>
      <w:r w:rsidR="002C08A7">
        <w:rPr>
          <w:rFonts w:ascii="Times New Roman" w:hAnsi="Times New Roman" w:cs="Times New Roman"/>
          <w:sz w:val="24"/>
          <w:szCs w:val="24"/>
        </w:rPr>
        <w:t>subject</w:t>
      </w:r>
      <w:r w:rsidRPr="00962789">
        <w:rPr>
          <w:rFonts w:ascii="Times New Roman" w:hAnsi="Times New Roman" w:cs="Times New Roman"/>
          <w:sz w:val="24"/>
          <w:szCs w:val="24"/>
        </w:rPr>
        <w:t>s' post-ratings of B in the IS condition were higher than the</w:t>
      </w:r>
      <w:r>
        <w:rPr>
          <w:rFonts w:ascii="Times New Roman" w:hAnsi="Times New Roman" w:cs="Times New Roman"/>
          <w:sz w:val="24"/>
          <w:szCs w:val="24"/>
        </w:rPr>
        <w:t xml:space="preserve">ir post-ratings of B in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Pr="00962789">
        <w:rPr>
          <w:rFonts w:ascii="Times New Roman" w:hAnsi="Times New Roman" w:cs="Times New Roman"/>
          <w:sz w:val="24"/>
          <w:szCs w:val="24"/>
        </w:rPr>
        <w:t>condition. Consistent with previous blicket studies, this model revealed a significant ma</w:t>
      </w:r>
      <w:r>
        <w:rPr>
          <w:rFonts w:ascii="Times New Roman" w:hAnsi="Times New Roman" w:cs="Times New Roman"/>
          <w:sz w:val="24"/>
          <w:szCs w:val="24"/>
        </w:rPr>
        <w:t xml:space="preserve">in effect for Causal </w:t>
      </w:r>
      <w:r w:rsidRPr="00962789">
        <w:rPr>
          <w:rFonts w:ascii="Times New Roman" w:hAnsi="Times New Roman" w:cs="Times New Roman"/>
          <w:sz w:val="24"/>
          <w:szCs w:val="24"/>
        </w:rPr>
        <w:t xml:space="preserve">Rating, Type III </w:t>
      </w:r>
      <w:r w:rsidRPr="00962789">
        <w:rPr>
          <w:rFonts w:ascii="Times New Roman" w:hAnsi="Times New Roman" w:cs="Times New Roman"/>
          <w:i/>
          <w:sz w:val="24"/>
          <w:szCs w:val="24"/>
        </w:rPr>
        <w:t>F</w:t>
      </w:r>
      <w:r w:rsidRPr="00962789">
        <w:rPr>
          <w:rFonts w:ascii="Times New Roman" w:hAnsi="Times New Roman" w:cs="Times New Roman"/>
          <w:sz w:val="24"/>
          <w:szCs w:val="24"/>
        </w:rPr>
        <w:t xml:space="preserve">(1,59) = 237.44, </w:t>
      </w:r>
      <w:r w:rsidRPr="00962789">
        <w:rPr>
          <w:rFonts w:ascii="Times New Roman" w:hAnsi="Times New Roman" w:cs="Times New Roman"/>
          <w:i/>
          <w:sz w:val="24"/>
          <w:szCs w:val="24"/>
        </w:rPr>
        <w:t>p</w:t>
      </w:r>
      <w:r w:rsidRPr="00962789">
        <w:rPr>
          <w:rFonts w:ascii="Times New Roman" w:hAnsi="Times New Roman" w:cs="Times New Roman"/>
          <w:sz w:val="24"/>
          <w:szCs w:val="24"/>
        </w:rPr>
        <w:t xml:space="preserve"> &lt; .001, </w:t>
      </w:r>
      <w:r w:rsidR="008D743D">
        <w:rPr>
          <w:rFonts w:ascii="Times New Roman" w:hAnsi="Times New Roman" w:cs="Times New Roman"/>
          <w:sz w:val="24"/>
          <w:szCs w:val="24"/>
        </w:rPr>
        <w:t xml:space="preserve">which </w:t>
      </w:r>
      <w:r w:rsidRPr="00962789">
        <w:rPr>
          <w:rFonts w:ascii="Times New Roman" w:hAnsi="Times New Roman" w:cs="Times New Roman"/>
          <w:sz w:val="24"/>
          <w:szCs w:val="24"/>
        </w:rPr>
        <w:t>indicat</w:t>
      </w:r>
      <w:r w:rsidR="008D743D">
        <w:rPr>
          <w:rFonts w:ascii="Times New Roman" w:hAnsi="Times New Roman" w:cs="Times New Roman"/>
          <w:sz w:val="24"/>
          <w:szCs w:val="24"/>
        </w:rPr>
        <w:t xml:space="preserve">ed </w:t>
      </w:r>
      <w:r w:rsidRPr="00962789">
        <w:rPr>
          <w:rFonts w:ascii="Times New Roman" w:hAnsi="Times New Roman" w:cs="Times New Roman"/>
          <w:sz w:val="24"/>
          <w:szCs w:val="24"/>
        </w:rPr>
        <w:t xml:space="preserve">that </w:t>
      </w:r>
      <w:r w:rsidR="002C08A7">
        <w:rPr>
          <w:rFonts w:ascii="Times New Roman" w:hAnsi="Times New Roman" w:cs="Times New Roman"/>
          <w:sz w:val="24"/>
          <w:szCs w:val="24"/>
        </w:rPr>
        <w:t>subject</w:t>
      </w:r>
      <w:r w:rsidRPr="00962789">
        <w:rPr>
          <w:rFonts w:ascii="Times New Roman" w:hAnsi="Times New Roman" w:cs="Times New Roman"/>
          <w:sz w:val="24"/>
          <w:szCs w:val="24"/>
        </w:rPr>
        <w:t>s in th</w:t>
      </w:r>
      <w:r>
        <w:rPr>
          <w:rFonts w:ascii="Times New Roman" w:hAnsi="Times New Roman" w:cs="Times New Roman"/>
          <w:sz w:val="24"/>
          <w:szCs w:val="24"/>
        </w:rPr>
        <w:t xml:space="preserve">e IS condition provided higher </w:t>
      </w:r>
      <w:r w:rsidRPr="00962789">
        <w:rPr>
          <w:rFonts w:ascii="Times New Roman" w:hAnsi="Times New Roman" w:cs="Times New Roman"/>
          <w:sz w:val="24"/>
          <w:szCs w:val="24"/>
        </w:rPr>
        <w:t>post-ratings of B (</w:t>
      </w:r>
      <w:r>
        <w:rPr>
          <w:rFonts w:ascii="Times New Roman" w:hAnsi="Times New Roman" w:cs="Times New Roman"/>
          <w:sz w:val="24"/>
          <w:szCs w:val="24"/>
        </w:rPr>
        <w:t>β</w:t>
      </w:r>
      <w:r w:rsidRPr="00962789">
        <w:rPr>
          <w:rFonts w:ascii="Times New Roman" w:hAnsi="Times New Roman" w:cs="Times New Roman"/>
          <w:sz w:val="24"/>
          <w:szCs w:val="24"/>
        </w:rPr>
        <w:t xml:space="preserve"> = 42.25, </w:t>
      </w:r>
      <w:r w:rsidRPr="00962789">
        <w:rPr>
          <w:rFonts w:ascii="Times New Roman" w:hAnsi="Times New Roman" w:cs="Times New Roman"/>
          <w:i/>
          <w:sz w:val="24"/>
          <w:szCs w:val="24"/>
        </w:rPr>
        <w:t>M</w:t>
      </w:r>
      <w:r w:rsidRPr="00962789">
        <w:rPr>
          <w:rFonts w:ascii="Times New Roman" w:hAnsi="Times New Roman" w:cs="Times New Roman"/>
          <w:sz w:val="24"/>
          <w:szCs w:val="24"/>
        </w:rPr>
        <w:t xml:space="preserve"> = 42.25, Bootstrapped 95% CI[37.79,</w:t>
      </w:r>
      <w:r>
        <w:rPr>
          <w:rFonts w:ascii="Times New Roman" w:hAnsi="Times New Roman" w:cs="Times New Roman"/>
          <w:sz w:val="24"/>
          <w:szCs w:val="24"/>
        </w:rPr>
        <w:t xml:space="preserve"> </w:t>
      </w:r>
      <w:r w:rsidRPr="00962789">
        <w:rPr>
          <w:rFonts w:ascii="Times New Roman" w:hAnsi="Times New Roman" w:cs="Times New Roman"/>
          <w:sz w:val="24"/>
          <w:szCs w:val="24"/>
        </w:rPr>
        <w:t>46.71]) t</w:t>
      </w:r>
      <w:r>
        <w:rPr>
          <w:rFonts w:ascii="Times New Roman" w:hAnsi="Times New Roman" w:cs="Times New Roman"/>
          <w:sz w:val="24"/>
          <w:szCs w:val="24"/>
        </w:rPr>
        <w:t xml:space="preserve">han did </w:t>
      </w:r>
      <w:r w:rsidR="002C08A7">
        <w:rPr>
          <w:rFonts w:ascii="Times New Roman" w:hAnsi="Times New Roman" w:cs="Times New Roman"/>
          <w:sz w:val="24"/>
          <w:szCs w:val="24"/>
        </w:rPr>
        <w:t>subject</w:t>
      </w:r>
      <w:r>
        <w:rPr>
          <w:rFonts w:ascii="Times New Roman" w:hAnsi="Times New Roman" w:cs="Times New Roman"/>
          <w:sz w:val="24"/>
          <w:szCs w:val="24"/>
        </w:rPr>
        <w:t xml:space="preserve">s in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Pr="00962789">
        <w:rPr>
          <w:rFonts w:ascii="Times New Roman" w:hAnsi="Times New Roman" w:cs="Times New Roman"/>
          <w:sz w:val="24"/>
          <w:szCs w:val="24"/>
        </w:rPr>
        <w:t>condition of B (</w:t>
      </w:r>
      <w:r w:rsidR="00361D02">
        <w:rPr>
          <w:rFonts w:ascii="Times New Roman" w:hAnsi="Times New Roman" w:cs="Times New Roman"/>
          <w:sz w:val="24"/>
          <w:szCs w:val="24"/>
        </w:rPr>
        <w:t>Δ</w:t>
      </w:r>
      <w:r>
        <w:rPr>
          <w:rFonts w:ascii="Times New Roman" w:hAnsi="Times New Roman" w:cs="Times New Roman"/>
          <w:sz w:val="24"/>
          <w:szCs w:val="24"/>
        </w:rPr>
        <w:t>β</w:t>
      </w:r>
      <w:r w:rsidRPr="00962789">
        <w:rPr>
          <w:rFonts w:ascii="Times New Roman" w:hAnsi="Times New Roman" w:cs="Times New Roman"/>
          <w:sz w:val="24"/>
          <w:szCs w:val="24"/>
        </w:rPr>
        <w:t xml:space="preserve"> = 48.07, </w:t>
      </w:r>
      <w:r w:rsidRPr="00962789">
        <w:rPr>
          <w:rFonts w:ascii="Times New Roman" w:hAnsi="Times New Roman" w:cs="Times New Roman"/>
          <w:i/>
          <w:sz w:val="24"/>
          <w:szCs w:val="24"/>
        </w:rPr>
        <w:t>M</w:t>
      </w:r>
      <w:r w:rsidRPr="00962789">
        <w:rPr>
          <w:rFonts w:ascii="Times New Roman" w:hAnsi="Times New Roman" w:cs="Times New Roman"/>
          <w:sz w:val="24"/>
          <w:szCs w:val="24"/>
        </w:rPr>
        <w:t xml:space="preserve"> = 90.32, Bootstrapped 95% CI[41.62,</w:t>
      </w:r>
      <w:r>
        <w:rPr>
          <w:rFonts w:ascii="Times New Roman" w:hAnsi="Times New Roman" w:cs="Times New Roman"/>
          <w:sz w:val="24"/>
          <w:szCs w:val="24"/>
        </w:rPr>
        <w:t xml:space="preserve"> </w:t>
      </w:r>
      <w:r w:rsidRPr="00962789">
        <w:rPr>
          <w:rFonts w:ascii="Times New Roman" w:hAnsi="Times New Roman" w:cs="Times New Roman"/>
          <w:sz w:val="24"/>
          <w:szCs w:val="24"/>
        </w:rPr>
        <w:t xml:space="preserve">54.51]). This </w:t>
      </w:r>
      <w:r w:rsidR="008D743D">
        <w:rPr>
          <w:rFonts w:ascii="Times New Roman" w:hAnsi="Times New Roman" w:cs="Times New Roman"/>
          <w:sz w:val="24"/>
          <w:szCs w:val="24"/>
        </w:rPr>
        <w:t xml:space="preserve">is perhaps not surprising because </w:t>
      </w:r>
      <w:r>
        <w:rPr>
          <w:rFonts w:ascii="Times New Roman" w:hAnsi="Times New Roman" w:cs="Times New Roman"/>
          <w:sz w:val="24"/>
          <w:szCs w:val="24"/>
        </w:rPr>
        <w:t xml:space="preserve">A </w:t>
      </w:r>
      <w:r w:rsidR="008D743D">
        <w:rPr>
          <w:rFonts w:ascii="Times New Roman" w:hAnsi="Times New Roman" w:cs="Times New Roman"/>
          <w:sz w:val="24"/>
          <w:szCs w:val="24"/>
        </w:rPr>
        <w:t>was</w:t>
      </w:r>
      <w:r>
        <w:rPr>
          <w:rFonts w:ascii="Times New Roman" w:hAnsi="Times New Roman" w:cs="Times New Roman"/>
          <w:sz w:val="24"/>
          <w:szCs w:val="24"/>
        </w:rPr>
        <w:t xml:space="preserve"> </w:t>
      </w:r>
      <w:r w:rsidRPr="00962789">
        <w:rPr>
          <w:rFonts w:ascii="Times New Roman" w:hAnsi="Times New Roman" w:cs="Times New Roman"/>
          <w:sz w:val="24"/>
          <w:szCs w:val="24"/>
        </w:rPr>
        <w:t>shown explicitly not to make the detector go in the IS condition</w:t>
      </w:r>
      <w:r>
        <w:rPr>
          <w:rFonts w:ascii="Times New Roman" w:hAnsi="Times New Roman" w:cs="Times New Roman"/>
          <w:sz w:val="24"/>
          <w:szCs w:val="24"/>
        </w:rPr>
        <w:t xml:space="preserve">. As a result, </w:t>
      </w:r>
      <w:r w:rsidR="002C08A7">
        <w:rPr>
          <w:rFonts w:ascii="Times New Roman" w:hAnsi="Times New Roman" w:cs="Times New Roman"/>
          <w:sz w:val="24"/>
          <w:szCs w:val="24"/>
        </w:rPr>
        <w:t>subject</w:t>
      </w:r>
      <w:r>
        <w:rPr>
          <w:rFonts w:ascii="Times New Roman" w:hAnsi="Times New Roman" w:cs="Times New Roman"/>
          <w:sz w:val="24"/>
          <w:szCs w:val="24"/>
        </w:rPr>
        <w:t xml:space="preserve">s should </w:t>
      </w:r>
      <w:r w:rsidR="008D743D">
        <w:rPr>
          <w:rFonts w:ascii="Times New Roman" w:hAnsi="Times New Roman" w:cs="Times New Roman"/>
          <w:sz w:val="24"/>
          <w:szCs w:val="24"/>
        </w:rPr>
        <w:t xml:space="preserve">have </w:t>
      </w:r>
      <w:r>
        <w:rPr>
          <w:rFonts w:ascii="Times New Roman" w:hAnsi="Times New Roman" w:cs="Times New Roman"/>
          <w:sz w:val="24"/>
          <w:szCs w:val="24"/>
        </w:rPr>
        <w:t>judge</w:t>
      </w:r>
      <w:r w:rsidR="008D743D">
        <w:rPr>
          <w:rFonts w:ascii="Times New Roman" w:hAnsi="Times New Roman" w:cs="Times New Roman"/>
          <w:sz w:val="24"/>
          <w:szCs w:val="24"/>
        </w:rPr>
        <w:t>d</w:t>
      </w:r>
      <w:r>
        <w:rPr>
          <w:rFonts w:ascii="Times New Roman" w:hAnsi="Times New Roman" w:cs="Times New Roman"/>
          <w:sz w:val="24"/>
          <w:szCs w:val="24"/>
        </w:rPr>
        <w:t xml:space="preserve"> B to be the cause.</w:t>
      </w:r>
      <w:r w:rsidRPr="00962789">
        <w:rPr>
          <w:rFonts w:ascii="Times New Roman" w:hAnsi="Times New Roman" w:cs="Times New Roman"/>
          <w:sz w:val="24"/>
          <w:szCs w:val="24"/>
        </w:rPr>
        <w:t xml:space="preserve"> In contrast, A </w:t>
      </w:r>
      <w:r w:rsidR="008D743D">
        <w:rPr>
          <w:rFonts w:ascii="Times New Roman" w:hAnsi="Times New Roman" w:cs="Times New Roman"/>
          <w:sz w:val="24"/>
          <w:szCs w:val="24"/>
        </w:rPr>
        <w:t>was</w:t>
      </w:r>
      <w:r w:rsidR="008D743D" w:rsidRPr="00962789">
        <w:rPr>
          <w:rFonts w:ascii="Times New Roman" w:hAnsi="Times New Roman" w:cs="Times New Roman"/>
          <w:sz w:val="24"/>
          <w:szCs w:val="24"/>
        </w:rPr>
        <w:t xml:space="preserve"> </w:t>
      </w:r>
      <w:r w:rsidRPr="00962789">
        <w:rPr>
          <w:rFonts w:ascii="Times New Roman" w:hAnsi="Times New Roman" w:cs="Times New Roman"/>
          <w:sz w:val="24"/>
          <w:szCs w:val="24"/>
        </w:rPr>
        <w:t xml:space="preserve">shown to make the machine go in the </w:t>
      </w:r>
      <w:r w:rsidR="00341569">
        <w:rPr>
          <w:rFonts w:ascii="Times New Roman" w:hAnsi="Times New Roman" w:cs="Times New Roman"/>
          <w:sz w:val="24"/>
          <w:szCs w:val="24"/>
        </w:rPr>
        <w:t>backwards blocking</w:t>
      </w:r>
      <w:r w:rsidRPr="00962789">
        <w:rPr>
          <w:rFonts w:ascii="Times New Roman" w:hAnsi="Times New Roman" w:cs="Times New Roman"/>
          <w:sz w:val="24"/>
          <w:szCs w:val="24"/>
        </w:rPr>
        <w:t xml:space="preserve"> condition, which shou</w:t>
      </w:r>
      <w:r>
        <w:rPr>
          <w:rFonts w:ascii="Times New Roman" w:hAnsi="Times New Roman" w:cs="Times New Roman"/>
          <w:sz w:val="24"/>
          <w:szCs w:val="24"/>
        </w:rPr>
        <w:t xml:space="preserve">ld </w:t>
      </w:r>
      <w:r w:rsidR="008D743D">
        <w:rPr>
          <w:rFonts w:ascii="Times New Roman" w:hAnsi="Times New Roman" w:cs="Times New Roman"/>
          <w:sz w:val="24"/>
          <w:szCs w:val="24"/>
        </w:rPr>
        <w:t xml:space="preserve">lead </w:t>
      </w:r>
      <w:r w:rsidR="002C08A7">
        <w:rPr>
          <w:rFonts w:ascii="Times New Roman" w:hAnsi="Times New Roman" w:cs="Times New Roman"/>
          <w:sz w:val="24"/>
          <w:szCs w:val="24"/>
        </w:rPr>
        <w:t>subject</w:t>
      </w:r>
      <w:r>
        <w:rPr>
          <w:rFonts w:ascii="Times New Roman" w:hAnsi="Times New Roman" w:cs="Times New Roman"/>
          <w:sz w:val="24"/>
          <w:szCs w:val="24"/>
        </w:rPr>
        <w:t xml:space="preserve">s to judge </w:t>
      </w:r>
      <w:r w:rsidRPr="00962789">
        <w:rPr>
          <w:rFonts w:ascii="Times New Roman" w:hAnsi="Times New Roman" w:cs="Times New Roman"/>
          <w:sz w:val="24"/>
          <w:szCs w:val="24"/>
        </w:rPr>
        <w:t xml:space="preserve">A to be </w:t>
      </w:r>
      <w:r>
        <w:rPr>
          <w:rFonts w:ascii="Times New Roman" w:hAnsi="Times New Roman" w:cs="Times New Roman"/>
          <w:sz w:val="24"/>
          <w:szCs w:val="24"/>
        </w:rPr>
        <w:t>the</w:t>
      </w:r>
      <w:r w:rsidRPr="00962789">
        <w:rPr>
          <w:rFonts w:ascii="Times New Roman" w:hAnsi="Times New Roman" w:cs="Times New Roman"/>
          <w:sz w:val="24"/>
          <w:szCs w:val="24"/>
        </w:rPr>
        <w:t xml:space="preserve"> cause. However, as we mentioned in the Introduction, this comparison </w:t>
      </w:r>
      <w:r>
        <w:rPr>
          <w:rFonts w:ascii="Times New Roman" w:hAnsi="Times New Roman" w:cs="Times New Roman"/>
          <w:sz w:val="24"/>
          <w:szCs w:val="24"/>
        </w:rPr>
        <w:t xml:space="preserve">is </w:t>
      </w:r>
      <w:r w:rsidR="008D743D">
        <w:rPr>
          <w:rFonts w:ascii="Times New Roman" w:hAnsi="Times New Roman" w:cs="Times New Roman"/>
          <w:sz w:val="24"/>
          <w:szCs w:val="24"/>
        </w:rPr>
        <w:t xml:space="preserve">perhaps </w:t>
      </w:r>
      <w:r>
        <w:rPr>
          <w:rFonts w:ascii="Times New Roman" w:hAnsi="Times New Roman" w:cs="Times New Roman"/>
          <w:sz w:val="24"/>
          <w:szCs w:val="24"/>
        </w:rPr>
        <w:t xml:space="preserve">not the most appropriate to </w:t>
      </w:r>
      <w:r w:rsidRPr="00962789">
        <w:rPr>
          <w:rFonts w:ascii="Times New Roman" w:hAnsi="Times New Roman" w:cs="Times New Roman"/>
          <w:sz w:val="24"/>
          <w:szCs w:val="24"/>
        </w:rPr>
        <w:t xml:space="preserve">assess </w:t>
      </w:r>
      <w:r w:rsidR="00341569">
        <w:rPr>
          <w:rFonts w:ascii="Times New Roman" w:hAnsi="Times New Roman" w:cs="Times New Roman"/>
          <w:sz w:val="24"/>
          <w:szCs w:val="24"/>
        </w:rPr>
        <w:t>backwards blocking</w:t>
      </w:r>
      <w:r w:rsidRPr="00962789">
        <w:rPr>
          <w:rFonts w:ascii="Times New Roman" w:hAnsi="Times New Roman" w:cs="Times New Roman"/>
          <w:sz w:val="24"/>
          <w:szCs w:val="24"/>
        </w:rPr>
        <w:t xml:space="preserve"> reasoning. Indeed, when the appropriate comparison was undertaken by compa</w:t>
      </w:r>
      <w:r>
        <w:rPr>
          <w:rFonts w:ascii="Times New Roman" w:hAnsi="Times New Roman" w:cs="Times New Roman"/>
          <w:sz w:val="24"/>
          <w:szCs w:val="24"/>
        </w:rPr>
        <w:t xml:space="preserve">ring the pre- and post-ratings </w:t>
      </w:r>
      <w:r w:rsidRPr="00962789">
        <w:rPr>
          <w:rFonts w:ascii="Times New Roman" w:hAnsi="Times New Roman" w:cs="Times New Roman"/>
          <w:sz w:val="24"/>
          <w:szCs w:val="24"/>
        </w:rPr>
        <w:t xml:space="preserve">of B in the </w:t>
      </w:r>
      <w:r w:rsidR="00341569">
        <w:rPr>
          <w:rFonts w:ascii="Times New Roman" w:hAnsi="Times New Roman" w:cs="Times New Roman"/>
          <w:sz w:val="24"/>
          <w:szCs w:val="24"/>
        </w:rPr>
        <w:t>backwards blocking</w:t>
      </w:r>
      <w:r w:rsidRPr="00962789">
        <w:rPr>
          <w:rFonts w:ascii="Times New Roman" w:hAnsi="Times New Roman" w:cs="Times New Roman"/>
          <w:sz w:val="24"/>
          <w:szCs w:val="24"/>
        </w:rPr>
        <w:t xml:space="preserve"> condition, this analysis demonstrated that </w:t>
      </w:r>
      <w:r w:rsidR="00130CC7">
        <w:rPr>
          <w:rFonts w:ascii="Times New Roman" w:hAnsi="Times New Roman" w:cs="Times New Roman"/>
          <w:sz w:val="24"/>
          <w:szCs w:val="24"/>
        </w:rPr>
        <w:t xml:space="preserve">the difference in the </w:t>
      </w:r>
      <w:r w:rsidRPr="00962789">
        <w:rPr>
          <w:rFonts w:ascii="Times New Roman" w:hAnsi="Times New Roman" w:cs="Times New Roman"/>
          <w:sz w:val="24"/>
          <w:szCs w:val="24"/>
        </w:rPr>
        <w:t>pre- and post-ratings of</w:t>
      </w:r>
      <w:r>
        <w:rPr>
          <w:rFonts w:ascii="Times New Roman" w:hAnsi="Times New Roman" w:cs="Times New Roman"/>
          <w:sz w:val="24"/>
          <w:szCs w:val="24"/>
        </w:rPr>
        <w:t xml:space="preserve"> B in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condition </w:t>
      </w:r>
      <w:r w:rsidR="00130CC7">
        <w:rPr>
          <w:rFonts w:ascii="Times New Roman" w:hAnsi="Times New Roman" w:cs="Times New Roman"/>
          <w:sz w:val="24"/>
          <w:szCs w:val="24"/>
        </w:rPr>
        <w:t xml:space="preserve">was </w:t>
      </w:r>
      <w:r w:rsidR="00361D02">
        <w:rPr>
          <w:rFonts w:ascii="Times New Roman" w:hAnsi="Times New Roman" w:cs="Times New Roman"/>
          <w:sz w:val="24"/>
          <w:szCs w:val="24"/>
        </w:rPr>
        <w:t>weak and should be interpreted cautiously</w:t>
      </w:r>
      <w:r w:rsidR="00130CC7">
        <w:rPr>
          <w:rFonts w:ascii="Times New Roman" w:hAnsi="Times New Roman" w:cs="Times New Roman"/>
          <w:sz w:val="24"/>
          <w:szCs w:val="24"/>
        </w:rPr>
        <w:t xml:space="preserve">. </w:t>
      </w:r>
    </w:p>
    <w:p w14:paraId="512BF305" w14:textId="77777777" w:rsidR="00C13067" w:rsidRPr="00C13067" w:rsidRDefault="00C13067" w:rsidP="00C1306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Discussion</w:t>
      </w:r>
    </w:p>
    <w:p w14:paraId="1E16F231" w14:textId="4FF2B89D" w:rsidR="00232A48" w:rsidRDefault="00C13067" w:rsidP="00C13067">
      <w:pPr>
        <w:spacing w:line="480" w:lineRule="auto"/>
        <w:ind w:firstLine="720"/>
        <w:contextualSpacing/>
        <w:rPr>
          <w:rFonts w:ascii="Times New Roman" w:hAnsi="Times New Roman" w:cs="Times New Roman"/>
          <w:sz w:val="24"/>
          <w:szCs w:val="24"/>
        </w:rPr>
      </w:pPr>
      <w:r w:rsidRPr="00C13067">
        <w:rPr>
          <w:rFonts w:ascii="Times New Roman" w:hAnsi="Times New Roman" w:cs="Times New Roman"/>
          <w:sz w:val="24"/>
          <w:szCs w:val="24"/>
        </w:rPr>
        <w:t xml:space="preserve">The results from this experiment indicated that </w:t>
      </w:r>
      <w:r w:rsidR="002C08A7">
        <w:rPr>
          <w:rFonts w:ascii="Times New Roman" w:hAnsi="Times New Roman" w:cs="Times New Roman"/>
          <w:sz w:val="24"/>
          <w:szCs w:val="24"/>
        </w:rPr>
        <w:t>subject</w:t>
      </w:r>
      <w:r w:rsidRPr="00C13067">
        <w:rPr>
          <w:rFonts w:ascii="Times New Roman" w:hAnsi="Times New Roman" w:cs="Times New Roman"/>
          <w:sz w:val="24"/>
          <w:szCs w:val="24"/>
        </w:rPr>
        <w:t>s’ post-ratings of obj</w:t>
      </w:r>
      <w:r>
        <w:rPr>
          <w:rFonts w:ascii="Times New Roman" w:hAnsi="Times New Roman" w:cs="Times New Roman"/>
          <w:sz w:val="24"/>
          <w:szCs w:val="24"/>
        </w:rPr>
        <w:t xml:space="preserve">ects A and B differed reliably </w:t>
      </w:r>
      <w:r w:rsidRPr="00C13067">
        <w:rPr>
          <w:rFonts w:ascii="Times New Roman" w:hAnsi="Times New Roman" w:cs="Times New Roman"/>
          <w:sz w:val="24"/>
          <w:szCs w:val="24"/>
        </w:rPr>
        <w:t xml:space="preserve">from their pre-ratings of both objects in all conditions except for the </w:t>
      </w:r>
      <w:r w:rsidR="00341569">
        <w:rPr>
          <w:rFonts w:ascii="Times New Roman" w:hAnsi="Times New Roman" w:cs="Times New Roman"/>
          <w:sz w:val="24"/>
          <w:szCs w:val="24"/>
        </w:rPr>
        <w:t>backwards blocking</w:t>
      </w:r>
      <w:r w:rsidRPr="00C13067">
        <w:rPr>
          <w:rFonts w:ascii="Times New Roman" w:hAnsi="Times New Roman" w:cs="Times New Roman"/>
          <w:sz w:val="24"/>
          <w:szCs w:val="24"/>
        </w:rPr>
        <w:t xml:space="preserve"> test tria</w:t>
      </w:r>
      <w:r>
        <w:rPr>
          <w:rFonts w:ascii="Times New Roman" w:hAnsi="Times New Roman" w:cs="Times New Roman"/>
          <w:sz w:val="24"/>
          <w:szCs w:val="24"/>
        </w:rPr>
        <w:t xml:space="preserve">l where the difference between </w:t>
      </w:r>
      <w:r w:rsidRPr="00C13067">
        <w:rPr>
          <w:rFonts w:ascii="Times New Roman" w:hAnsi="Times New Roman" w:cs="Times New Roman"/>
          <w:sz w:val="24"/>
          <w:szCs w:val="24"/>
        </w:rPr>
        <w:t>the pre- and post-rating of object B was shown to b</w:t>
      </w:r>
      <w:r>
        <w:rPr>
          <w:rFonts w:ascii="Times New Roman" w:hAnsi="Times New Roman" w:cs="Times New Roman"/>
          <w:sz w:val="24"/>
          <w:szCs w:val="24"/>
        </w:rPr>
        <w:t>e weak</w:t>
      </w:r>
      <w:r w:rsidR="008D743D">
        <w:rPr>
          <w:rFonts w:ascii="Times New Roman" w:hAnsi="Times New Roman" w:cs="Times New Roman"/>
          <w:sz w:val="24"/>
          <w:szCs w:val="24"/>
        </w:rPr>
        <w:t>ly in support of the alternative hypothesis</w:t>
      </w:r>
      <w:r>
        <w:rPr>
          <w:rFonts w:ascii="Times New Roman" w:hAnsi="Times New Roman" w:cs="Times New Roman"/>
          <w:sz w:val="24"/>
          <w:szCs w:val="24"/>
        </w:rPr>
        <w:t xml:space="preserve">. </w:t>
      </w:r>
      <w:r w:rsidRPr="00C13067">
        <w:rPr>
          <w:rFonts w:ascii="Times New Roman" w:hAnsi="Times New Roman" w:cs="Times New Roman"/>
          <w:sz w:val="24"/>
          <w:szCs w:val="24"/>
        </w:rPr>
        <w:t xml:space="preserve">This </w:t>
      </w:r>
      <w:r w:rsidR="00341569">
        <w:rPr>
          <w:rFonts w:ascii="Times New Roman" w:hAnsi="Times New Roman" w:cs="Times New Roman"/>
          <w:sz w:val="24"/>
          <w:szCs w:val="24"/>
        </w:rPr>
        <w:t>backwards blocking</w:t>
      </w:r>
      <w:r w:rsidRPr="00C13067">
        <w:rPr>
          <w:rFonts w:ascii="Times New Roman" w:hAnsi="Times New Roman" w:cs="Times New Roman"/>
          <w:sz w:val="24"/>
          <w:szCs w:val="24"/>
        </w:rPr>
        <w:t xml:space="preserve"> result is particularly interesting because it contravenes the prediction about </w:t>
      </w:r>
      <w:r w:rsidR="00341569">
        <w:rPr>
          <w:rFonts w:ascii="Times New Roman" w:hAnsi="Times New Roman" w:cs="Times New Roman"/>
          <w:sz w:val="24"/>
          <w:szCs w:val="24"/>
        </w:rPr>
        <w:t>backwards blocking</w:t>
      </w:r>
      <w:r w:rsidRPr="00C13067">
        <w:rPr>
          <w:rFonts w:ascii="Times New Roman" w:hAnsi="Times New Roman" w:cs="Times New Roman"/>
          <w:sz w:val="24"/>
          <w:szCs w:val="24"/>
        </w:rPr>
        <w:t xml:space="preserve"> made by</w:t>
      </w:r>
      <w:r>
        <w:rPr>
          <w:rFonts w:ascii="Times New Roman" w:hAnsi="Times New Roman" w:cs="Times New Roman"/>
          <w:sz w:val="24"/>
          <w:szCs w:val="24"/>
        </w:rPr>
        <w:t xml:space="preserve"> </w:t>
      </w:r>
      <w:r w:rsidRPr="00C13067">
        <w:rPr>
          <w:rFonts w:ascii="Times New Roman" w:hAnsi="Times New Roman" w:cs="Times New Roman"/>
          <w:sz w:val="24"/>
          <w:szCs w:val="24"/>
        </w:rPr>
        <w:t>the Bayesian perspective</w:t>
      </w:r>
      <w:ins w:id="170" w:author="Deon Benton" w:date="2018-11-26T21:35:00Z">
        <w:r w:rsidR="0079388E">
          <w:rPr>
            <w:rFonts w:ascii="Times New Roman" w:hAnsi="Times New Roman" w:cs="Times New Roman"/>
            <w:sz w:val="24"/>
            <w:szCs w:val="24"/>
          </w:rPr>
          <w:t xml:space="preserve"> as we outlined in the </w:t>
        </w:r>
      </w:ins>
      <w:ins w:id="171" w:author="Deon Benton" w:date="2018-11-26T21:36:00Z">
        <w:r w:rsidR="0079388E">
          <w:rPr>
            <w:rFonts w:ascii="Times New Roman" w:hAnsi="Times New Roman" w:cs="Times New Roman"/>
            <w:sz w:val="24"/>
            <w:szCs w:val="24"/>
          </w:rPr>
          <w:t>Introduction</w:t>
        </w:r>
      </w:ins>
      <w:r w:rsidRPr="00C13067">
        <w:rPr>
          <w:rFonts w:ascii="Times New Roman" w:hAnsi="Times New Roman" w:cs="Times New Roman"/>
          <w:sz w:val="24"/>
          <w:szCs w:val="24"/>
        </w:rPr>
        <w:t>. In particular,</w:t>
      </w:r>
      <w:r>
        <w:rPr>
          <w:rFonts w:ascii="Times New Roman" w:hAnsi="Times New Roman" w:cs="Times New Roman"/>
          <w:sz w:val="24"/>
          <w:szCs w:val="24"/>
        </w:rPr>
        <w:t xml:space="preserve"> if </w:t>
      </w:r>
      <w:r w:rsidR="002C08A7">
        <w:rPr>
          <w:rFonts w:ascii="Times New Roman" w:hAnsi="Times New Roman" w:cs="Times New Roman"/>
          <w:sz w:val="24"/>
          <w:szCs w:val="24"/>
        </w:rPr>
        <w:t>subject</w:t>
      </w:r>
      <w:r>
        <w:rPr>
          <w:rFonts w:ascii="Times New Roman" w:hAnsi="Times New Roman" w:cs="Times New Roman"/>
          <w:sz w:val="24"/>
          <w:szCs w:val="24"/>
        </w:rPr>
        <w:t xml:space="preserve">s engaged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Pr="00C13067">
        <w:rPr>
          <w:rFonts w:ascii="Times New Roman" w:hAnsi="Times New Roman" w:cs="Times New Roman"/>
          <w:sz w:val="24"/>
          <w:szCs w:val="24"/>
        </w:rPr>
        <w:t xml:space="preserve">reasoning and thus blocked B, then a significant decrease in the rating of B should </w:t>
      </w:r>
      <w:r>
        <w:rPr>
          <w:rFonts w:ascii="Times New Roman" w:hAnsi="Times New Roman" w:cs="Times New Roman"/>
          <w:sz w:val="24"/>
          <w:szCs w:val="24"/>
        </w:rPr>
        <w:t xml:space="preserve">have been observed between the </w:t>
      </w:r>
      <w:r w:rsidRPr="00C13067">
        <w:rPr>
          <w:rFonts w:ascii="Times New Roman" w:hAnsi="Times New Roman" w:cs="Times New Roman"/>
          <w:sz w:val="24"/>
          <w:szCs w:val="24"/>
        </w:rPr>
        <w:t xml:space="preserve">pre- and post-rating phases. However, associative </w:t>
      </w:r>
      <w:r w:rsidRPr="00C13067">
        <w:rPr>
          <w:rFonts w:ascii="Times New Roman" w:hAnsi="Times New Roman" w:cs="Times New Roman"/>
          <w:sz w:val="24"/>
          <w:szCs w:val="24"/>
        </w:rPr>
        <w:lastRenderedPageBreak/>
        <w:t>models (e.g., the RW model) make n</w:t>
      </w:r>
      <w:r>
        <w:rPr>
          <w:rFonts w:ascii="Times New Roman" w:hAnsi="Times New Roman" w:cs="Times New Roman"/>
          <w:sz w:val="24"/>
          <w:szCs w:val="24"/>
        </w:rPr>
        <w:t xml:space="preserve">o such prediction about a drop </w:t>
      </w:r>
      <w:r w:rsidRPr="00C13067">
        <w:rPr>
          <w:rFonts w:ascii="Times New Roman" w:hAnsi="Times New Roman" w:cs="Times New Roman"/>
          <w:sz w:val="24"/>
          <w:szCs w:val="24"/>
        </w:rPr>
        <w:t>in the rating of B as a blicket. This is because these models only learn about present cues, whic</w:t>
      </w:r>
      <w:r>
        <w:rPr>
          <w:rFonts w:ascii="Times New Roman" w:hAnsi="Times New Roman" w:cs="Times New Roman"/>
          <w:sz w:val="24"/>
          <w:szCs w:val="24"/>
        </w:rPr>
        <w:t xml:space="preserve">h B is not during </w:t>
      </w:r>
      <w:r w:rsidRPr="00C13067">
        <w:rPr>
          <w:rFonts w:ascii="Times New Roman" w:hAnsi="Times New Roman" w:cs="Times New Roman"/>
          <w:sz w:val="24"/>
          <w:szCs w:val="24"/>
        </w:rPr>
        <w:t xml:space="preserve">the A+ phase of the </w:t>
      </w:r>
      <w:r w:rsidR="00341569">
        <w:rPr>
          <w:rFonts w:ascii="Times New Roman" w:hAnsi="Times New Roman" w:cs="Times New Roman"/>
          <w:sz w:val="24"/>
          <w:szCs w:val="24"/>
        </w:rPr>
        <w:t>backwards blocking</w:t>
      </w:r>
      <w:r w:rsidRPr="00C13067">
        <w:rPr>
          <w:rFonts w:ascii="Times New Roman" w:hAnsi="Times New Roman" w:cs="Times New Roman"/>
          <w:sz w:val="24"/>
          <w:szCs w:val="24"/>
        </w:rPr>
        <w:t xml:space="preserve"> event. Despite this finding, it is unknown whether, and to wh</w:t>
      </w:r>
      <w:r>
        <w:rPr>
          <w:rFonts w:ascii="Times New Roman" w:hAnsi="Times New Roman" w:cs="Times New Roman"/>
          <w:sz w:val="24"/>
          <w:szCs w:val="24"/>
        </w:rPr>
        <w:t xml:space="preserve">at extent, adults engage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Pr="00C13067">
        <w:rPr>
          <w:rFonts w:ascii="Times New Roman" w:hAnsi="Times New Roman" w:cs="Times New Roman"/>
          <w:sz w:val="24"/>
          <w:szCs w:val="24"/>
        </w:rPr>
        <w:t xml:space="preserve">reasoning when asked to reason about three rather than two objects. </w:t>
      </w:r>
      <w:r w:rsidR="008D743D">
        <w:rPr>
          <w:rFonts w:ascii="Times New Roman" w:hAnsi="Times New Roman" w:cs="Times New Roman"/>
          <w:sz w:val="24"/>
          <w:szCs w:val="24"/>
        </w:rPr>
        <w:t>T</w:t>
      </w:r>
      <w:r w:rsidR="00232A48" w:rsidRPr="00C13067">
        <w:rPr>
          <w:rFonts w:ascii="Times New Roman" w:hAnsi="Times New Roman" w:cs="Times New Roman"/>
          <w:sz w:val="24"/>
          <w:szCs w:val="24"/>
        </w:rPr>
        <w:t>he</w:t>
      </w:r>
      <w:r w:rsidRPr="00C13067">
        <w:rPr>
          <w:rFonts w:ascii="Times New Roman" w:hAnsi="Times New Roman" w:cs="Times New Roman"/>
          <w:sz w:val="24"/>
          <w:szCs w:val="24"/>
        </w:rPr>
        <w:t xml:space="preserve"> o</w:t>
      </w:r>
      <w:r>
        <w:rPr>
          <w:rFonts w:ascii="Times New Roman" w:hAnsi="Times New Roman" w:cs="Times New Roman"/>
          <w:sz w:val="24"/>
          <w:szCs w:val="24"/>
        </w:rPr>
        <w:t>ne study</w:t>
      </w:r>
      <w:r w:rsidR="00E63704">
        <w:rPr>
          <w:rFonts w:ascii="Times New Roman" w:hAnsi="Times New Roman" w:cs="Times New Roman"/>
          <w:sz w:val="24"/>
          <w:szCs w:val="24"/>
        </w:rPr>
        <w:t xml:space="preserve"> by Sobel and Kirkham (2006)</w:t>
      </w:r>
      <w:r>
        <w:rPr>
          <w:rFonts w:ascii="Times New Roman" w:hAnsi="Times New Roman" w:cs="Times New Roman"/>
          <w:sz w:val="24"/>
          <w:szCs w:val="24"/>
        </w:rPr>
        <w:t xml:space="preserve"> that examine</w:t>
      </w:r>
      <w:r w:rsidR="008D743D">
        <w:rPr>
          <w:rFonts w:ascii="Times New Roman" w:hAnsi="Times New Roman" w:cs="Times New Roman"/>
          <w:sz w:val="24"/>
          <w:szCs w:val="24"/>
        </w:rPr>
        <w:t>d</w:t>
      </w:r>
      <w:r>
        <w:rPr>
          <w:rFonts w:ascii="Times New Roman" w:hAnsi="Times New Roman" w:cs="Times New Roman"/>
          <w:sz w:val="24"/>
          <w:szCs w:val="24"/>
        </w:rPr>
        <w:t xml:space="preserve"> this </w:t>
      </w:r>
      <w:r w:rsidRPr="00C13067">
        <w:rPr>
          <w:rFonts w:ascii="Times New Roman" w:hAnsi="Times New Roman" w:cs="Times New Roman"/>
          <w:sz w:val="24"/>
          <w:szCs w:val="24"/>
        </w:rPr>
        <w:t>issue in children</w:t>
      </w:r>
      <w:r w:rsidR="00E63704">
        <w:rPr>
          <w:rFonts w:ascii="Times New Roman" w:hAnsi="Times New Roman" w:cs="Times New Roman"/>
          <w:sz w:val="24"/>
          <w:szCs w:val="24"/>
        </w:rPr>
        <w:t>—</w:t>
      </w:r>
      <w:r w:rsidRPr="00C13067">
        <w:rPr>
          <w:rFonts w:ascii="Times New Roman" w:hAnsi="Times New Roman" w:cs="Times New Roman"/>
          <w:sz w:val="24"/>
          <w:szCs w:val="24"/>
        </w:rPr>
        <w:t xml:space="preserve">in which </w:t>
      </w:r>
      <w:r w:rsidR="008D743D">
        <w:rPr>
          <w:rFonts w:ascii="Times New Roman" w:hAnsi="Times New Roman" w:cs="Times New Roman"/>
          <w:sz w:val="24"/>
          <w:szCs w:val="24"/>
        </w:rPr>
        <w:t>19- and 24-month-olds</w:t>
      </w:r>
      <w:r w:rsidR="008D743D" w:rsidRPr="00C13067">
        <w:rPr>
          <w:rFonts w:ascii="Times New Roman" w:hAnsi="Times New Roman" w:cs="Times New Roman"/>
          <w:sz w:val="24"/>
          <w:szCs w:val="24"/>
        </w:rPr>
        <w:t xml:space="preserve"> </w:t>
      </w:r>
      <w:r w:rsidRPr="00C13067">
        <w:rPr>
          <w:rFonts w:ascii="Times New Roman" w:hAnsi="Times New Roman" w:cs="Times New Roman"/>
          <w:sz w:val="24"/>
          <w:szCs w:val="24"/>
        </w:rPr>
        <w:t xml:space="preserve">observed AB+ A+ and were then asked </w:t>
      </w:r>
      <w:r w:rsidR="00E63704">
        <w:rPr>
          <w:rFonts w:ascii="Times New Roman" w:hAnsi="Times New Roman" w:cs="Times New Roman"/>
          <w:sz w:val="24"/>
          <w:szCs w:val="24"/>
        </w:rPr>
        <w:t>to make the machine go with any of three objects</w:t>
      </w:r>
      <w:r w:rsidRPr="00C13067">
        <w:rPr>
          <w:rFonts w:ascii="Times New Roman" w:hAnsi="Times New Roman" w:cs="Times New Roman"/>
          <w:sz w:val="24"/>
          <w:szCs w:val="24"/>
        </w:rPr>
        <w:t xml:space="preserve">, </w:t>
      </w:r>
      <w:r w:rsidR="00E63704">
        <w:rPr>
          <w:rFonts w:ascii="Times New Roman" w:hAnsi="Times New Roman" w:cs="Times New Roman"/>
          <w:sz w:val="24"/>
          <w:szCs w:val="24"/>
        </w:rPr>
        <w:t xml:space="preserve">objects </w:t>
      </w:r>
      <w:r w:rsidRPr="00C13067">
        <w:rPr>
          <w:rFonts w:ascii="Times New Roman" w:hAnsi="Times New Roman" w:cs="Times New Roman"/>
          <w:sz w:val="24"/>
          <w:szCs w:val="24"/>
        </w:rPr>
        <w:t>A, B, and C</w:t>
      </w:r>
      <w:r>
        <w:rPr>
          <w:rFonts w:ascii="Times New Roman" w:hAnsi="Times New Roman" w:cs="Times New Roman"/>
          <w:sz w:val="24"/>
          <w:szCs w:val="24"/>
        </w:rPr>
        <w:t>—found that</w:t>
      </w:r>
      <w:r w:rsidR="00232A48">
        <w:rPr>
          <w:rFonts w:ascii="Times New Roman" w:hAnsi="Times New Roman" w:cs="Times New Roman"/>
          <w:sz w:val="24"/>
          <w:szCs w:val="24"/>
        </w:rPr>
        <w:t xml:space="preserve"> 19-month-olds were as likely to place object B (i.e., the blocked object) on the detector in the </w:t>
      </w:r>
      <w:r w:rsidR="00341569">
        <w:rPr>
          <w:rFonts w:ascii="Times New Roman" w:hAnsi="Times New Roman" w:cs="Times New Roman"/>
          <w:sz w:val="24"/>
          <w:szCs w:val="24"/>
        </w:rPr>
        <w:t>backwards blocking</w:t>
      </w:r>
      <w:r w:rsidR="00232A48">
        <w:rPr>
          <w:rFonts w:ascii="Times New Roman" w:hAnsi="Times New Roman" w:cs="Times New Roman"/>
          <w:sz w:val="24"/>
          <w:szCs w:val="24"/>
        </w:rPr>
        <w:t xml:space="preserve"> condition as object B in the IS condition</w:t>
      </w:r>
      <w:r w:rsidR="00E63704">
        <w:rPr>
          <w:rFonts w:ascii="Times New Roman" w:hAnsi="Times New Roman" w:cs="Times New Roman"/>
          <w:sz w:val="24"/>
          <w:szCs w:val="24"/>
        </w:rPr>
        <w:t>. In contrast,</w:t>
      </w:r>
      <w:r w:rsidR="00232A48">
        <w:rPr>
          <w:rFonts w:ascii="Times New Roman" w:hAnsi="Times New Roman" w:cs="Times New Roman"/>
          <w:sz w:val="24"/>
          <w:szCs w:val="24"/>
        </w:rPr>
        <w:t xml:space="preserve"> 24-month-olds were more likely to place object B on the detector in the IS condition than in the </w:t>
      </w:r>
      <w:r w:rsidR="00341569">
        <w:rPr>
          <w:rFonts w:ascii="Times New Roman" w:hAnsi="Times New Roman" w:cs="Times New Roman"/>
          <w:sz w:val="24"/>
          <w:szCs w:val="24"/>
        </w:rPr>
        <w:t>backwards blocking</w:t>
      </w:r>
      <w:r w:rsidR="00232A48">
        <w:rPr>
          <w:rFonts w:ascii="Times New Roman" w:hAnsi="Times New Roman" w:cs="Times New Roman"/>
          <w:sz w:val="24"/>
          <w:szCs w:val="24"/>
        </w:rPr>
        <w:t xml:space="preserve"> condition.</w:t>
      </w:r>
    </w:p>
    <w:p w14:paraId="71560070" w14:textId="284915AA" w:rsidR="00C13067" w:rsidRDefault="00232A48" w:rsidP="00C130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However, because</w:t>
      </w:r>
      <w:r w:rsidR="00EF7D16">
        <w:rPr>
          <w:rFonts w:ascii="Times New Roman" w:hAnsi="Times New Roman" w:cs="Times New Roman"/>
          <w:sz w:val="24"/>
          <w:szCs w:val="24"/>
        </w:rPr>
        <w:t xml:space="preserve"> Sobel and Kirkham (2006) neither directly</w:t>
      </w:r>
      <w:r>
        <w:rPr>
          <w:rFonts w:ascii="Times New Roman" w:hAnsi="Times New Roman" w:cs="Times New Roman"/>
          <w:sz w:val="24"/>
          <w:szCs w:val="24"/>
        </w:rPr>
        <w:t xml:space="preserve"> </w:t>
      </w:r>
      <w:r w:rsidR="00EF7D16">
        <w:rPr>
          <w:rFonts w:ascii="Times New Roman" w:hAnsi="Times New Roman" w:cs="Times New Roman"/>
          <w:sz w:val="24"/>
          <w:szCs w:val="24"/>
        </w:rPr>
        <w:t xml:space="preserve">assessed </w:t>
      </w:r>
      <w:r>
        <w:rPr>
          <w:rFonts w:ascii="Times New Roman" w:hAnsi="Times New Roman" w:cs="Times New Roman"/>
          <w:sz w:val="24"/>
          <w:szCs w:val="24"/>
        </w:rPr>
        <w:t xml:space="preserve">the proportion of children who chose objects B before and after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trial </w:t>
      </w:r>
      <w:r w:rsidR="00EF7D16">
        <w:rPr>
          <w:rFonts w:ascii="Times New Roman" w:hAnsi="Times New Roman" w:cs="Times New Roman"/>
          <w:sz w:val="24"/>
          <w:szCs w:val="24"/>
        </w:rPr>
        <w:t>nor did they</w:t>
      </w:r>
      <w:r w:rsidR="00083E00">
        <w:rPr>
          <w:rFonts w:ascii="Times New Roman" w:hAnsi="Times New Roman" w:cs="Times New Roman"/>
          <w:sz w:val="24"/>
          <w:szCs w:val="24"/>
        </w:rPr>
        <w:t xml:space="preserve"> examine what proportion of children chose the third object</w:t>
      </w:r>
      <w:r w:rsidR="00EF7D16">
        <w:rPr>
          <w:rFonts w:ascii="Times New Roman" w:hAnsi="Times New Roman" w:cs="Times New Roman"/>
          <w:sz w:val="24"/>
          <w:szCs w:val="24"/>
        </w:rPr>
        <w:t xml:space="preserve"> C in the </w:t>
      </w:r>
      <w:r w:rsidR="00341569">
        <w:rPr>
          <w:rFonts w:ascii="Times New Roman" w:hAnsi="Times New Roman" w:cs="Times New Roman"/>
          <w:sz w:val="24"/>
          <w:szCs w:val="24"/>
        </w:rPr>
        <w:t>backwards blocking</w:t>
      </w:r>
      <w:r w:rsidR="00EF7D16">
        <w:rPr>
          <w:rFonts w:ascii="Times New Roman" w:hAnsi="Times New Roman" w:cs="Times New Roman"/>
          <w:sz w:val="24"/>
          <w:szCs w:val="24"/>
        </w:rPr>
        <w:t xml:space="preserve"> condition compared to</w:t>
      </w:r>
      <w:r w:rsidR="00083E00">
        <w:rPr>
          <w:rFonts w:ascii="Times New Roman" w:hAnsi="Times New Roman" w:cs="Times New Roman"/>
          <w:sz w:val="24"/>
          <w:szCs w:val="24"/>
        </w:rPr>
        <w:t xml:space="preserve"> </w:t>
      </w:r>
      <w:r w:rsidR="00EF7D16">
        <w:rPr>
          <w:rFonts w:ascii="Times New Roman" w:hAnsi="Times New Roman" w:cs="Times New Roman"/>
          <w:sz w:val="24"/>
          <w:szCs w:val="24"/>
        </w:rPr>
        <w:t>object B</w:t>
      </w:r>
      <w:r>
        <w:rPr>
          <w:rFonts w:ascii="Times New Roman" w:hAnsi="Times New Roman" w:cs="Times New Roman"/>
          <w:sz w:val="24"/>
          <w:szCs w:val="24"/>
        </w:rPr>
        <w:t xml:space="preserve">, it is unclear whether fewer children would have chosen object B after the </w:t>
      </w:r>
      <w:r w:rsidR="00E5482D">
        <w:rPr>
          <w:rFonts w:ascii="Times New Roman" w:hAnsi="Times New Roman" w:cs="Times New Roman"/>
          <w:sz w:val="24"/>
          <w:szCs w:val="24"/>
        </w:rPr>
        <w:t>trial than</w:t>
      </w:r>
      <w:r>
        <w:rPr>
          <w:rFonts w:ascii="Times New Roman" w:hAnsi="Times New Roman" w:cs="Times New Roman"/>
          <w:sz w:val="24"/>
          <w:szCs w:val="24"/>
        </w:rPr>
        <w:t xml:space="preserve"> before it and how this drop in proportion would have affected </w:t>
      </w:r>
      <w:r w:rsidR="00EF7D16">
        <w:rPr>
          <w:rFonts w:ascii="Times New Roman" w:hAnsi="Times New Roman" w:cs="Times New Roman"/>
          <w:sz w:val="24"/>
          <w:szCs w:val="24"/>
        </w:rPr>
        <w:t>children’s choice of object C</w:t>
      </w:r>
      <w:r>
        <w:rPr>
          <w:rFonts w:ascii="Times New Roman" w:hAnsi="Times New Roman" w:cs="Times New Roman"/>
          <w:sz w:val="24"/>
          <w:szCs w:val="24"/>
        </w:rPr>
        <w:t>.</w:t>
      </w:r>
      <w:r w:rsidR="00C13067" w:rsidRPr="00C13067">
        <w:rPr>
          <w:rFonts w:ascii="Times New Roman" w:hAnsi="Times New Roman" w:cs="Times New Roman"/>
          <w:sz w:val="24"/>
          <w:szCs w:val="24"/>
        </w:rPr>
        <w:t xml:space="preserve"> One possibility is that if </w:t>
      </w:r>
      <w:r>
        <w:rPr>
          <w:rFonts w:ascii="Times New Roman" w:hAnsi="Times New Roman" w:cs="Times New Roman"/>
          <w:sz w:val="24"/>
          <w:szCs w:val="24"/>
        </w:rPr>
        <w:t>learners</w:t>
      </w:r>
      <w:r w:rsidR="00E63704">
        <w:rPr>
          <w:rFonts w:ascii="Times New Roman" w:hAnsi="Times New Roman" w:cs="Times New Roman"/>
          <w:sz w:val="24"/>
          <w:szCs w:val="24"/>
        </w:rPr>
        <w:t xml:space="preserve"> reason that A is the sole cause in such a task </w:t>
      </w:r>
      <w:r w:rsidR="0052040A">
        <w:rPr>
          <w:rFonts w:ascii="Times New Roman" w:hAnsi="Times New Roman" w:cs="Times New Roman"/>
          <w:sz w:val="24"/>
          <w:szCs w:val="24"/>
        </w:rPr>
        <w:t xml:space="preserve">and </w:t>
      </w:r>
      <w:r w:rsidR="00E63704">
        <w:rPr>
          <w:rFonts w:ascii="Times New Roman" w:hAnsi="Times New Roman" w:cs="Times New Roman"/>
          <w:sz w:val="24"/>
          <w:szCs w:val="24"/>
        </w:rPr>
        <w:t>thus are more likely to ignore redundant causes</w:t>
      </w:r>
      <w:r w:rsidR="00C13067" w:rsidRPr="00C13067">
        <w:rPr>
          <w:rFonts w:ascii="Times New Roman" w:hAnsi="Times New Roman" w:cs="Times New Roman"/>
          <w:sz w:val="24"/>
          <w:szCs w:val="24"/>
        </w:rPr>
        <w:t xml:space="preserve">, then </w:t>
      </w:r>
      <w:r>
        <w:rPr>
          <w:rFonts w:ascii="Times New Roman" w:hAnsi="Times New Roman" w:cs="Times New Roman"/>
          <w:sz w:val="24"/>
          <w:szCs w:val="24"/>
        </w:rPr>
        <w:t xml:space="preserve">they should block </w:t>
      </w:r>
      <w:r w:rsidR="00D22728">
        <w:rPr>
          <w:rFonts w:ascii="Times New Roman" w:hAnsi="Times New Roman" w:cs="Times New Roman"/>
          <w:sz w:val="24"/>
          <w:szCs w:val="24"/>
        </w:rPr>
        <w:t>objects</w:t>
      </w:r>
      <w:r>
        <w:rPr>
          <w:rFonts w:ascii="Times New Roman" w:hAnsi="Times New Roman" w:cs="Times New Roman"/>
          <w:sz w:val="24"/>
          <w:szCs w:val="24"/>
        </w:rPr>
        <w:t xml:space="preserve"> B and C</w:t>
      </w:r>
      <w:r w:rsidR="00C13067" w:rsidRPr="00C13067">
        <w:rPr>
          <w:rFonts w:ascii="Times New Roman" w:hAnsi="Times New Roman" w:cs="Times New Roman"/>
          <w:sz w:val="24"/>
          <w:szCs w:val="24"/>
        </w:rPr>
        <w:t xml:space="preserve">. </w:t>
      </w:r>
      <w:r w:rsidR="007123DC">
        <w:rPr>
          <w:rFonts w:ascii="Times New Roman" w:hAnsi="Times New Roman" w:cs="Times New Roman"/>
          <w:sz w:val="24"/>
          <w:szCs w:val="24"/>
        </w:rPr>
        <w:t xml:space="preserve">In contrast, </w:t>
      </w:r>
      <w:r>
        <w:rPr>
          <w:rFonts w:ascii="Times New Roman" w:hAnsi="Times New Roman" w:cs="Times New Roman"/>
          <w:sz w:val="24"/>
          <w:szCs w:val="24"/>
        </w:rPr>
        <w:t>if</w:t>
      </w:r>
      <w:r w:rsidR="007123DC">
        <w:rPr>
          <w:rFonts w:ascii="Times New Roman" w:hAnsi="Times New Roman" w:cs="Times New Roman"/>
          <w:sz w:val="24"/>
          <w:szCs w:val="24"/>
        </w:rPr>
        <w:t xml:space="preserve"> </w:t>
      </w:r>
      <w:r w:rsidR="0052040A">
        <w:rPr>
          <w:rFonts w:ascii="Times New Roman" w:hAnsi="Times New Roman" w:cs="Times New Roman"/>
          <w:sz w:val="24"/>
          <w:szCs w:val="24"/>
        </w:rPr>
        <w:t>learners block only those objects</w:t>
      </w:r>
      <w:r w:rsidR="00E63704">
        <w:rPr>
          <w:rFonts w:ascii="Times New Roman" w:hAnsi="Times New Roman" w:cs="Times New Roman"/>
          <w:sz w:val="24"/>
          <w:szCs w:val="24"/>
        </w:rPr>
        <w:t xml:space="preserve"> </w:t>
      </w:r>
      <w:r w:rsidR="0052040A">
        <w:rPr>
          <w:rFonts w:ascii="Times New Roman" w:hAnsi="Times New Roman" w:cs="Times New Roman"/>
          <w:sz w:val="24"/>
          <w:szCs w:val="24"/>
        </w:rPr>
        <w:t xml:space="preserve">that are presented </w:t>
      </w:r>
      <w:r w:rsidR="007123DC">
        <w:rPr>
          <w:rFonts w:ascii="Times New Roman" w:hAnsi="Times New Roman" w:cs="Times New Roman"/>
          <w:sz w:val="24"/>
          <w:szCs w:val="24"/>
        </w:rPr>
        <w:t>in tandem with causally effective objects</w:t>
      </w:r>
      <w:r w:rsidR="00E63704">
        <w:rPr>
          <w:rFonts w:ascii="Times New Roman" w:hAnsi="Times New Roman" w:cs="Times New Roman"/>
          <w:sz w:val="24"/>
          <w:szCs w:val="24"/>
        </w:rPr>
        <w:t xml:space="preserve"> such as B in the AB+ A+ </w:t>
      </w:r>
      <w:r w:rsidR="00341569">
        <w:rPr>
          <w:rFonts w:ascii="Times New Roman" w:hAnsi="Times New Roman" w:cs="Times New Roman"/>
          <w:sz w:val="24"/>
          <w:szCs w:val="24"/>
        </w:rPr>
        <w:t>backwards blocking</w:t>
      </w:r>
      <w:r w:rsidR="00E63704">
        <w:rPr>
          <w:rFonts w:ascii="Times New Roman" w:hAnsi="Times New Roman" w:cs="Times New Roman"/>
          <w:sz w:val="24"/>
          <w:szCs w:val="24"/>
        </w:rPr>
        <w:t xml:space="preserve"> events—but whose causal status is otherwise unknown—</w:t>
      </w:r>
      <w:r w:rsidR="0052040A">
        <w:rPr>
          <w:rFonts w:ascii="Times New Roman" w:hAnsi="Times New Roman" w:cs="Times New Roman"/>
          <w:sz w:val="24"/>
          <w:szCs w:val="24"/>
        </w:rPr>
        <w:t>t</w:t>
      </w:r>
      <w:r>
        <w:rPr>
          <w:rFonts w:ascii="Times New Roman" w:hAnsi="Times New Roman" w:cs="Times New Roman"/>
          <w:sz w:val="24"/>
          <w:szCs w:val="24"/>
        </w:rPr>
        <w:t xml:space="preserve">hen </w:t>
      </w:r>
      <w:r w:rsidR="002C08A7">
        <w:rPr>
          <w:rFonts w:ascii="Times New Roman" w:hAnsi="Times New Roman" w:cs="Times New Roman"/>
          <w:sz w:val="24"/>
          <w:szCs w:val="24"/>
        </w:rPr>
        <w:t>subject</w:t>
      </w:r>
      <w:r>
        <w:rPr>
          <w:rFonts w:ascii="Times New Roman" w:hAnsi="Times New Roman" w:cs="Times New Roman"/>
          <w:sz w:val="24"/>
          <w:szCs w:val="24"/>
        </w:rPr>
        <w:t xml:space="preserve">s should provide lower likelihood ratings </w:t>
      </w:r>
      <w:r w:rsidR="007123DC">
        <w:rPr>
          <w:rFonts w:ascii="Times New Roman" w:hAnsi="Times New Roman" w:cs="Times New Roman"/>
          <w:sz w:val="24"/>
          <w:szCs w:val="24"/>
        </w:rPr>
        <w:t>for</w:t>
      </w:r>
      <w:r>
        <w:rPr>
          <w:rFonts w:ascii="Times New Roman" w:hAnsi="Times New Roman" w:cs="Times New Roman"/>
          <w:sz w:val="24"/>
          <w:szCs w:val="24"/>
        </w:rPr>
        <w:t xml:space="preserve"> B than C</w:t>
      </w:r>
      <w:r w:rsidR="007123DC">
        <w:rPr>
          <w:rFonts w:ascii="Times New Roman" w:hAnsi="Times New Roman" w:cs="Times New Roman"/>
          <w:sz w:val="24"/>
          <w:szCs w:val="24"/>
        </w:rPr>
        <w:t>. This is</w:t>
      </w:r>
      <w:r>
        <w:rPr>
          <w:rFonts w:ascii="Times New Roman" w:hAnsi="Times New Roman" w:cs="Times New Roman"/>
          <w:sz w:val="24"/>
          <w:szCs w:val="24"/>
        </w:rPr>
        <w:t xml:space="preserve"> because B, but not C, </w:t>
      </w:r>
      <w:r w:rsidR="00E63704">
        <w:rPr>
          <w:rFonts w:ascii="Times New Roman" w:hAnsi="Times New Roman" w:cs="Times New Roman"/>
          <w:sz w:val="24"/>
          <w:szCs w:val="24"/>
        </w:rPr>
        <w:t>would have been shown in</w:t>
      </w:r>
      <w:r>
        <w:rPr>
          <w:rFonts w:ascii="Times New Roman" w:hAnsi="Times New Roman" w:cs="Times New Roman"/>
          <w:sz w:val="24"/>
          <w:szCs w:val="24"/>
        </w:rPr>
        <w:t xml:space="preserve"> tandem with A (i.e., during the AB+ phase of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event)</w:t>
      </w:r>
      <w:r w:rsidR="007123DC">
        <w:rPr>
          <w:rFonts w:ascii="Times New Roman" w:hAnsi="Times New Roman" w:cs="Times New Roman"/>
          <w:sz w:val="24"/>
          <w:szCs w:val="24"/>
        </w:rPr>
        <w:t xml:space="preserve"> and thus would have represented the redundant</w:t>
      </w:r>
      <w:r w:rsidR="00FF31A7">
        <w:rPr>
          <w:rFonts w:ascii="Times New Roman" w:hAnsi="Times New Roman" w:cs="Times New Roman"/>
          <w:sz w:val="24"/>
          <w:szCs w:val="24"/>
        </w:rPr>
        <w:t xml:space="preserve"> potential</w:t>
      </w:r>
      <w:r w:rsidR="007123DC">
        <w:rPr>
          <w:rFonts w:ascii="Times New Roman" w:hAnsi="Times New Roman" w:cs="Times New Roman"/>
          <w:sz w:val="24"/>
          <w:szCs w:val="24"/>
        </w:rPr>
        <w:t xml:space="preserve"> cause</w:t>
      </w:r>
      <w:r>
        <w:rPr>
          <w:rFonts w:ascii="Times New Roman" w:hAnsi="Times New Roman" w:cs="Times New Roman"/>
          <w:sz w:val="24"/>
          <w:szCs w:val="24"/>
        </w:rPr>
        <w:t xml:space="preserve">. </w:t>
      </w:r>
      <w:r w:rsidR="00C13067" w:rsidRPr="00C13067">
        <w:rPr>
          <w:rFonts w:ascii="Times New Roman" w:hAnsi="Times New Roman" w:cs="Times New Roman"/>
          <w:sz w:val="24"/>
          <w:szCs w:val="24"/>
        </w:rPr>
        <w:t xml:space="preserve">We </w:t>
      </w:r>
      <w:r w:rsidR="00C13067" w:rsidRPr="00C13067">
        <w:rPr>
          <w:rFonts w:ascii="Times New Roman" w:hAnsi="Times New Roman" w:cs="Times New Roman"/>
          <w:sz w:val="24"/>
          <w:szCs w:val="24"/>
        </w:rPr>
        <w:lastRenderedPageBreak/>
        <w:t xml:space="preserve">explore this issue in Experiments 2 </w:t>
      </w:r>
      <w:r>
        <w:rPr>
          <w:rFonts w:ascii="Times New Roman" w:hAnsi="Times New Roman" w:cs="Times New Roman"/>
          <w:sz w:val="24"/>
          <w:szCs w:val="24"/>
        </w:rPr>
        <w:t>and 3 with adults</w:t>
      </w:r>
      <w:r w:rsidR="00C13067" w:rsidRPr="00C13067">
        <w:rPr>
          <w:rFonts w:ascii="Times New Roman" w:hAnsi="Times New Roman" w:cs="Times New Roman"/>
          <w:sz w:val="24"/>
          <w:szCs w:val="24"/>
        </w:rPr>
        <w:t xml:space="preserve">, in </w:t>
      </w:r>
      <w:r w:rsidR="00C13067">
        <w:rPr>
          <w:rFonts w:ascii="Times New Roman" w:hAnsi="Times New Roman" w:cs="Times New Roman"/>
          <w:sz w:val="24"/>
          <w:szCs w:val="24"/>
        </w:rPr>
        <w:t xml:space="preserve">which we </w:t>
      </w:r>
      <w:r w:rsidR="00FA54C9">
        <w:rPr>
          <w:rFonts w:ascii="Times New Roman" w:hAnsi="Times New Roman" w:cs="Times New Roman"/>
          <w:sz w:val="24"/>
          <w:szCs w:val="24"/>
        </w:rPr>
        <w:t>asked them</w:t>
      </w:r>
      <w:r w:rsidR="00C13067">
        <w:rPr>
          <w:rFonts w:ascii="Times New Roman" w:hAnsi="Times New Roman" w:cs="Times New Roman"/>
          <w:sz w:val="24"/>
          <w:szCs w:val="24"/>
        </w:rPr>
        <w:t xml:space="preserve"> to </w:t>
      </w:r>
      <w:r w:rsidR="00C13067" w:rsidRPr="00C13067">
        <w:rPr>
          <w:rFonts w:ascii="Times New Roman" w:hAnsi="Times New Roman" w:cs="Times New Roman"/>
          <w:sz w:val="24"/>
          <w:szCs w:val="24"/>
        </w:rPr>
        <w:t>reason about three and four objects</w:t>
      </w:r>
      <w:r w:rsidR="00945D8D">
        <w:rPr>
          <w:rFonts w:ascii="Times New Roman" w:hAnsi="Times New Roman" w:cs="Times New Roman"/>
          <w:sz w:val="24"/>
          <w:szCs w:val="24"/>
        </w:rPr>
        <w:t xml:space="preserve"> </w:t>
      </w:r>
      <w:r w:rsidR="00E63704">
        <w:rPr>
          <w:rFonts w:ascii="Times New Roman" w:hAnsi="Times New Roman" w:cs="Times New Roman"/>
          <w:sz w:val="24"/>
          <w:szCs w:val="24"/>
        </w:rPr>
        <w:t xml:space="preserve">both </w:t>
      </w:r>
      <w:r w:rsidR="00945D8D">
        <w:rPr>
          <w:rFonts w:ascii="Times New Roman" w:hAnsi="Times New Roman" w:cs="Times New Roman"/>
          <w:sz w:val="24"/>
          <w:szCs w:val="24"/>
        </w:rPr>
        <w:t>before and after an event</w:t>
      </w:r>
      <w:r w:rsidR="00C13067" w:rsidRPr="00C13067">
        <w:rPr>
          <w:rFonts w:ascii="Times New Roman" w:hAnsi="Times New Roman" w:cs="Times New Roman"/>
          <w:sz w:val="24"/>
          <w:szCs w:val="24"/>
        </w:rPr>
        <w:t>, respectively.</w:t>
      </w:r>
    </w:p>
    <w:p w14:paraId="0B5BC333" w14:textId="77777777" w:rsidR="00E42FD0" w:rsidRDefault="00E42FD0" w:rsidP="00E42FD0">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5A5C2E67" w14:textId="16D0EC35" w:rsidR="00E42FD0" w:rsidRDefault="00E42FD0" w:rsidP="00E42FD0">
      <w:pPr>
        <w:spacing w:line="480" w:lineRule="auto"/>
        <w:ind w:firstLine="720"/>
        <w:contextualSpacing/>
        <w:rPr>
          <w:rFonts w:ascii="Times New Roman" w:hAnsi="Times New Roman" w:cs="Times New Roman"/>
          <w:sz w:val="24"/>
          <w:szCs w:val="24"/>
        </w:rPr>
      </w:pPr>
      <w:r w:rsidRPr="00E42FD0">
        <w:rPr>
          <w:rFonts w:ascii="Times New Roman" w:hAnsi="Times New Roman" w:cs="Times New Roman"/>
          <w:sz w:val="24"/>
          <w:szCs w:val="24"/>
        </w:rPr>
        <w:t xml:space="preserve">The aim of Experiment 2 was to examine (a) whether adults engaged in </w:t>
      </w:r>
      <w:r w:rsidR="00341569">
        <w:rPr>
          <w:rFonts w:ascii="Times New Roman" w:hAnsi="Times New Roman" w:cs="Times New Roman"/>
          <w:sz w:val="24"/>
          <w:szCs w:val="24"/>
        </w:rPr>
        <w:t>backwards blocking</w:t>
      </w:r>
      <w:r w:rsidRPr="00E42FD0">
        <w:rPr>
          <w:rFonts w:ascii="Times New Roman" w:hAnsi="Times New Roman" w:cs="Times New Roman"/>
          <w:sz w:val="24"/>
          <w:szCs w:val="24"/>
        </w:rPr>
        <w:t xml:space="preserve"> when asked to reason about three rather than two objects</w:t>
      </w:r>
      <w:r w:rsidR="008D743D">
        <w:rPr>
          <w:rFonts w:ascii="Times New Roman" w:hAnsi="Times New Roman" w:cs="Times New Roman"/>
          <w:sz w:val="24"/>
          <w:szCs w:val="24"/>
        </w:rPr>
        <w:t>,</w:t>
      </w:r>
      <w:r w:rsidRPr="00E42FD0">
        <w:rPr>
          <w:rFonts w:ascii="Times New Roman" w:hAnsi="Times New Roman" w:cs="Times New Roman"/>
          <w:sz w:val="24"/>
          <w:szCs w:val="24"/>
        </w:rPr>
        <w:t xml:space="preserve"> and (b) to determine how such reasoning influences adults' evaluation of a third object that was not </w:t>
      </w:r>
      <w:r w:rsidR="006A4788">
        <w:rPr>
          <w:rFonts w:ascii="Times New Roman" w:hAnsi="Times New Roman" w:cs="Times New Roman"/>
          <w:sz w:val="24"/>
          <w:szCs w:val="24"/>
        </w:rPr>
        <w:t>placed</w:t>
      </w:r>
      <w:r w:rsidR="006A4788" w:rsidRPr="00E42FD0">
        <w:rPr>
          <w:rFonts w:ascii="Times New Roman" w:hAnsi="Times New Roman" w:cs="Times New Roman"/>
          <w:sz w:val="24"/>
          <w:szCs w:val="24"/>
        </w:rPr>
        <w:t xml:space="preserve"> </w:t>
      </w:r>
      <w:r w:rsidRPr="00E42FD0">
        <w:rPr>
          <w:rFonts w:ascii="Times New Roman" w:hAnsi="Times New Roman" w:cs="Times New Roman"/>
          <w:sz w:val="24"/>
          <w:szCs w:val="24"/>
        </w:rPr>
        <w:t xml:space="preserve">on the detector. The procedure used in Experiment 2 was similar to that used in Experiment 1 except that adults were asked to rate </w:t>
      </w:r>
      <w:r w:rsidR="00E5482D">
        <w:rPr>
          <w:rFonts w:ascii="Times New Roman" w:hAnsi="Times New Roman" w:cs="Times New Roman"/>
          <w:sz w:val="24"/>
          <w:szCs w:val="24"/>
        </w:rPr>
        <w:t xml:space="preserve">the </w:t>
      </w:r>
      <w:r w:rsidRPr="00E42FD0">
        <w:rPr>
          <w:rFonts w:ascii="Times New Roman" w:hAnsi="Times New Roman" w:cs="Times New Roman"/>
          <w:sz w:val="24"/>
          <w:szCs w:val="24"/>
        </w:rPr>
        <w:t>likelihood that each of three objects were blickets both before and after a particular event sequence.</w:t>
      </w:r>
    </w:p>
    <w:p w14:paraId="1D6D0C12" w14:textId="77777777" w:rsidR="00E42FD0" w:rsidRDefault="00E42FD0" w:rsidP="00E42FD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w:t>
      </w:r>
    </w:p>
    <w:p w14:paraId="7B74E288" w14:textId="5DC205CB" w:rsidR="00E42FD0" w:rsidRDefault="00E42FD0" w:rsidP="00E42FD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E42FD0">
        <w:rPr>
          <w:rFonts w:ascii="Times New Roman" w:hAnsi="Times New Roman" w:cs="Times New Roman"/>
          <w:b/>
          <w:sz w:val="24"/>
          <w:szCs w:val="24"/>
        </w:rPr>
        <w:t>Subjects, stimuli, and design.</w:t>
      </w:r>
      <w:r w:rsidRPr="00E42FD0">
        <w:rPr>
          <w:rFonts w:ascii="Times New Roman" w:hAnsi="Times New Roman" w:cs="Times New Roman"/>
          <w:sz w:val="24"/>
          <w:szCs w:val="24"/>
        </w:rPr>
        <w:t xml:space="preserve"> Sixty college students were recruited from Carnegie Mellon University </w:t>
      </w:r>
      <w:r>
        <w:rPr>
          <w:rFonts w:ascii="Times New Roman" w:hAnsi="Times New Roman" w:cs="Times New Roman"/>
          <w:sz w:val="24"/>
          <w:szCs w:val="24"/>
        </w:rPr>
        <w:t xml:space="preserve">to participate </w:t>
      </w:r>
      <w:r w:rsidRPr="00E42FD0">
        <w:rPr>
          <w:rFonts w:ascii="Times New Roman" w:hAnsi="Times New Roman" w:cs="Times New Roman"/>
          <w:sz w:val="24"/>
          <w:szCs w:val="24"/>
        </w:rPr>
        <w:t xml:space="preserve">in Experiment 2. </w:t>
      </w:r>
      <w:r w:rsidR="00341569">
        <w:rPr>
          <w:rFonts w:ascii="Times New Roman" w:hAnsi="Times New Roman" w:cs="Times New Roman"/>
          <w:sz w:val="24"/>
          <w:szCs w:val="24"/>
        </w:rPr>
        <w:t xml:space="preserve">There were approximately equal numbers of males and females in the final sample.  </w:t>
      </w:r>
      <w:r w:rsidRPr="00E42FD0">
        <w:rPr>
          <w:rFonts w:ascii="Times New Roman" w:hAnsi="Times New Roman" w:cs="Times New Roman"/>
          <w:sz w:val="24"/>
          <w:szCs w:val="24"/>
        </w:rPr>
        <w:t xml:space="preserve">These </w:t>
      </w:r>
      <w:r w:rsidR="002C08A7">
        <w:rPr>
          <w:rFonts w:ascii="Times New Roman" w:hAnsi="Times New Roman" w:cs="Times New Roman"/>
          <w:sz w:val="24"/>
          <w:szCs w:val="24"/>
        </w:rPr>
        <w:t>subject</w:t>
      </w:r>
      <w:r w:rsidRPr="00E42FD0">
        <w:rPr>
          <w:rFonts w:ascii="Times New Roman" w:hAnsi="Times New Roman" w:cs="Times New Roman"/>
          <w:sz w:val="24"/>
          <w:szCs w:val="24"/>
        </w:rPr>
        <w:t>s received credit for an introductory-level psycholo</w:t>
      </w:r>
      <w:r>
        <w:rPr>
          <w:rFonts w:ascii="Times New Roman" w:hAnsi="Times New Roman" w:cs="Times New Roman"/>
          <w:sz w:val="24"/>
          <w:szCs w:val="24"/>
        </w:rPr>
        <w:t xml:space="preserve">gy course. The device used in </w:t>
      </w:r>
      <w:r w:rsidRPr="00E42FD0">
        <w:rPr>
          <w:rFonts w:ascii="Times New Roman" w:hAnsi="Times New Roman" w:cs="Times New Roman"/>
          <w:sz w:val="24"/>
          <w:szCs w:val="24"/>
        </w:rPr>
        <w:t>Experiment 2 was the same as that used in Experiment 1. However, twelve rather tha</w:t>
      </w:r>
      <w:r>
        <w:rPr>
          <w:rFonts w:ascii="Times New Roman" w:hAnsi="Times New Roman" w:cs="Times New Roman"/>
          <w:sz w:val="24"/>
          <w:szCs w:val="24"/>
        </w:rPr>
        <w:t xml:space="preserve">n eight objects were used to </w:t>
      </w:r>
      <w:r w:rsidRPr="00E42FD0">
        <w:rPr>
          <w:rFonts w:ascii="Times New Roman" w:hAnsi="Times New Roman" w:cs="Times New Roman"/>
          <w:sz w:val="24"/>
          <w:szCs w:val="24"/>
        </w:rPr>
        <w:t>demonstrate the effect.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Similar to Experiment 1, the object that was </w:t>
      </w:r>
      <w:r>
        <w:rPr>
          <w:rFonts w:ascii="Times New Roman" w:hAnsi="Times New Roman" w:cs="Times New Roman"/>
          <w:sz w:val="24"/>
          <w:szCs w:val="24"/>
        </w:rPr>
        <w:t xml:space="preserve">designated as the blicket was </w:t>
      </w:r>
      <w:r w:rsidRPr="00E42FD0">
        <w:rPr>
          <w:rFonts w:ascii="Times New Roman" w:hAnsi="Times New Roman" w:cs="Times New Roman"/>
          <w:sz w:val="24"/>
          <w:szCs w:val="24"/>
        </w:rPr>
        <w:t xml:space="preserve">counterbalanced across </w:t>
      </w:r>
      <w:r w:rsidR="002C08A7">
        <w:rPr>
          <w:rFonts w:ascii="Times New Roman" w:hAnsi="Times New Roman" w:cs="Times New Roman"/>
          <w:sz w:val="24"/>
          <w:szCs w:val="24"/>
        </w:rPr>
        <w:t>subject</w:t>
      </w:r>
      <w:r w:rsidRPr="00E42FD0">
        <w:rPr>
          <w:rFonts w:ascii="Times New Roman" w:hAnsi="Times New Roman" w:cs="Times New Roman"/>
          <w:sz w:val="24"/>
          <w:szCs w:val="24"/>
        </w:rPr>
        <w:t>s. The same two unrelated objects were used to demonstrate the pretest events.</w:t>
      </w:r>
    </w:p>
    <w:p w14:paraId="4E236CFF" w14:textId="680271BC" w:rsidR="00E42FD0" w:rsidRDefault="00E42FD0" w:rsidP="00E42FD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E42FD0">
        <w:rPr>
          <w:rFonts w:ascii="Times New Roman" w:hAnsi="Times New Roman" w:cs="Times New Roman"/>
          <w:b/>
          <w:sz w:val="24"/>
          <w:szCs w:val="24"/>
        </w:rPr>
        <w:t>Procedure.</w:t>
      </w:r>
      <w:r w:rsidRPr="00E42FD0">
        <w:rPr>
          <w:rFonts w:ascii="Times New Roman" w:hAnsi="Times New Roman" w:cs="Times New Roman"/>
          <w:sz w:val="24"/>
          <w:szCs w:val="24"/>
        </w:rPr>
        <w:t xml:space="preserve"> The procedure, pretest phase, four test trials, and rating scale we</w:t>
      </w:r>
      <w:r>
        <w:rPr>
          <w:rFonts w:ascii="Times New Roman" w:hAnsi="Times New Roman" w:cs="Times New Roman"/>
          <w:sz w:val="24"/>
          <w:szCs w:val="24"/>
        </w:rPr>
        <w:t xml:space="preserve">re identical to those used in </w:t>
      </w:r>
      <w:r w:rsidRPr="00E42FD0">
        <w:rPr>
          <w:rFonts w:ascii="Times New Roman" w:hAnsi="Times New Roman" w:cs="Times New Roman"/>
          <w:sz w:val="24"/>
          <w:szCs w:val="24"/>
        </w:rPr>
        <w:t xml:space="preserve">Experiment 1 with one important exception. Rather than rating the likelihood </w:t>
      </w:r>
      <w:r>
        <w:rPr>
          <w:rFonts w:ascii="Times New Roman" w:hAnsi="Times New Roman" w:cs="Times New Roman"/>
          <w:sz w:val="24"/>
          <w:szCs w:val="24"/>
        </w:rPr>
        <w:t xml:space="preserve">that each of two objects were </w:t>
      </w:r>
      <w:r w:rsidRPr="00E42FD0">
        <w:rPr>
          <w:rFonts w:ascii="Times New Roman" w:hAnsi="Times New Roman" w:cs="Times New Roman"/>
          <w:sz w:val="24"/>
          <w:szCs w:val="24"/>
        </w:rPr>
        <w:t xml:space="preserve">blickets, </w:t>
      </w:r>
      <w:r w:rsidR="002C08A7">
        <w:rPr>
          <w:rFonts w:ascii="Times New Roman" w:hAnsi="Times New Roman" w:cs="Times New Roman"/>
          <w:sz w:val="24"/>
          <w:szCs w:val="24"/>
        </w:rPr>
        <w:t>subject</w:t>
      </w:r>
      <w:r w:rsidRPr="00E42FD0">
        <w:rPr>
          <w:rFonts w:ascii="Times New Roman" w:hAnsi="Times New Roman" w:cs="Times New Roman"/>
          <w:sz w:val="24"/>
          <w:szCs w:val="24"/>
        </w:rPr>
        <w:t>s were asked to rate the likelihood that each of three objec</w:t>
      </w:r>
      <w:r>
        <w:rPr>
          <w:rFonts w:ascii="Times New Roman" w:hAnsi="Times New Roman" w:cs="Times New Roman"/>
          <w:sz w:val="24"/>
          <w:szCs w:val="24"/>
        </w:rPr>
        <w:t>ts—</w:t>
      </w:r>
      <w:r w:rsidR="008C1225">
        <w:rPr>
          <w:rFonts w:ascii="Times New Roman" w:hAnsi="Times New Roman" w:cs="Times New Roman"/>
          <w:sz w:val="24"/>
          <w:szCs w:val="24"/>
        </w:rPr>
        <w:t xml:space="preserve">namely, </w:t>
      </w:r>
      <w:r>
        <w:rPr>
          <w:rFonts w:ascii="Times New Roman" w:hAnsi="Times New Roman" w:cs="Times New Roman"/>
          <w:sz w:val="24"/>
          <w:szCs w:val="24"/>
        </w:rPr>
        <w:t xml:space="preserve">objects A, B, and C—were </w:t>
      </w:r>
      <w:r w:rsidRPr="00E42FD0">
        <w:rPr>
          <w:rFonts w:ascii="Times New Roman" w:hAnsi="Times New Roman" w:cs="Times New Roman"/>
          <w:sz w:val="24"/>
          <w:szCs w:val="24"/>
        </w:rPr>
        <w:t xml:space="preserve">blickets both before a particular </w:t>
      </w:r>
      <w:r w:rsidR="00EA5CFD">
        <w:rPr>
          <w:rFonts w:ascii="Times New Roman" w:hAnsi="Times New Roman" w:cs="Times New Roman"/>
          <w:sz w:val="24"/>
          <w:szCs w:val="24"/>
        </w:rPr>
        <w:t>condition</w:t>
      </w:r>
      <w:r w:rsidRPr="00E42FD0">
        <w:rPr>
          <w:rFonts w:ascii="Times New Roman" w:hAnsi="Times New Roman" w:cs="Times New Roman"/>
          <w:sz w:val="24"/>
          <w:szCs w:val="24"/>
        </w:rPr>
        <w:t xml:space="preserve"> (e.g., </w:t>
      </w:r>
      <w:r w:rsidR="00341569">
        <w:rPr>
          <w:rFonts w:ascii="Times New Roman" w:hAnsi="Times New Roman" w:cs="Times New Roman"/>
          <w:sz w:val="24"/>
          <w:szCs w:val="24"/>
        </w:rPr>
        <w:t>backwards blocking</w:t>
      </w:r>
      <w:r w:rsidRPr="00E42FD0">
        <w:rPr>
          <w:rFonts w:ascii="Times New Roman" w:hAnsi="Times New Roman" w:cs="Times New Roman"/>
          <w:sz w:val="24"/>
          <w:szCs w:val="24"/>
        </w:rPr>
        <w:t>, IS, 1C, and 2C) as well a</w:t>
      </w:r>
      <w:r>
        <w:rPr>
          <w:rFonts w:ascii="Times New Roman" w:hAnsi="Times New Roman" w:cs="Times New Roman"/>
          <w:sz w:val="24"/>
          <w:szCs w:val="24"/>
        </w:rPr>
        <w:t xml:space="preserve">s after a particular trial was </w:t>
      </w:r>
      <w:r w:rsidRPr="00E42FD0">
        <w:rPr>
          <w:rFonts w:ascii="Times New Roman" w:hAnsi="Times New Roman" w:cs="Times New Roman"/>
          <w:sz w:val="24"/>
          <w:szCs w:val="24"/>
        </w:rPr>
        <w:t xml:space="preserve">demonstrated. </w:t>
      </w:r>
      <w:r w:rsidRPr="00E42FD0">
        <w:rPr>
          <w:rFonts w:ascii="Times New Roman" w:hAnsi="Times New Roman" w:cs="Times New Roman"/>
          <w:sz w:val="24"/>
          <w:szCs w:val="24"/>
        </w:rPr>
        <w:lastRenderedPageBreak/>
        <w:t>Note that although objects A and B were used to demonstrate each test ev</w:t>
      </w:r>
      <w:r>
        <w:rPr>
          <w:rFonts w:ascii="Times New Roman" w:hAnsi="Times New Roman" w:cs="Times New Roman"/>
          <w:sz w:val="24"/>
          <w:szCs w:val="24"/>
        </w:rPr>
        <w:t xml:space="preserve">ent, object C remained on the </w:t>
      </w:r>
      <w:r w:rsidRPr="00E42FD0">
        <w:rPr>
          <w:rFonts w:ascii="Times New Roman" w:hAnsi="Times New Roman" w:cs="Times New Roman"/>
          <w:sz w:val="24"/>
          <w:szCs w:val="24"/>
        </w:rPr>
        <w:t>table throughout each test trial</w:t>
      </w:r>
      <w:r w:rsidR="00EA5CFD">
        <w:rPr>
          <w:rFonts w:ascii="Times New Roman" w:hAnsi="Times New Roman" w:cs="Times New Roman"/>
          <w:sz w:val="24"/>
          <w:szCs w:val="24"/>
        </w:rPr>
        <w:t xml:space="preserve"> and thus was never demonstrated on the detector</w:t>
      </w:r>
      <w:r w:rsidRPr="00E42FD0">
        <w:rPr>
          <w:rFonts w:ascii="Times New Roman" w:hAnsi="Times New Roman" w:cs="Times New Roman"/>
          <w:sz w:val="24"/>
          <w:szCs w:val="24"/>
        </w:rPr>
        <w:t>.</w:t>
      </w:r>
    </w:p>
    <w:p w14:paraId="40195A90" w14:textId="77777777" w:rsidR="003B3B6F" w:rsidRDefault="003B3B6F" w:rsidP="00E42FD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7B41DAE" w14:textId="37B74D4F" w:rsidR="00A356CC" w:rsidRDefault="00A356CC" w:rsidP="007B3EF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Control conditions. </w:t>
      </w:r>
      <w:r w:rsidR="007B3EF7" w:rsidRPr="007B3EF7">
        <w:rPr>
          <w:rFonts w:ascii="Times New Roman" w:hAnsi="Times New Roman" w:cs="Times New Roman"/>
          <w:sz w:val="24"/>
          <w:szCs w:val="24"/>
        </w:rPr>
        <w:t xml:space="preserve">Similar to </w:t>
      </w:r>
      <w:r w:rsidR="002C08A7">
        <w:rPr>
          <w:rFonts w:ascii="Times New Roman" w:hAnsi="Times New Roman" w:cs="Times New Roman"/>
          <w:sz w:val="24"/>
          <w:szCs w:val="24"/>
        </w:rPr>
        <w:t>subject</w:t>
      </w:r>
      <w:r w:rsidR="007B3EF7" w:rsidRPr="007B3EF7">
        <w:rPr>
          <w:rFonts w:ascii="Times New Roman" w:hAnsi="Times New Roman" w:cs="Times New Roman"/>
          <w:sz w:val="24"/>
          <w:szCs w:val="24"/>
        </w:rPr>
        <w:t xml:space="preserve">s' pre- and post-ratings of A in the 1C in Experiment 1, </w:t>
      </w:r>
      <w:r w:rsidR="002C08A7">
        <w:rPr>
          <w:rFonts w:ascii="Times New Roman" w:hAnsi="Times New Roman" w:cs="Times New Roman"/>
          <w:sz w:val="24"/>
          <w:szCs w:val="24"/>
        </w:rPr>
        <w:t>subject</w:t>
      </w:r>
      <w:r w:rsidR="007B3EF7" w:rsidRPr="007B3EF7">
        <w:rPr>
          <w:rFonts w:ascii="Times New Roman" w:hAnsi="Times New Roman" w:cs="Times New Roman"/>
          <w:sz w:val="24"/>
          <w:szCs w:val="24"/>
        </w:rPr>
        <w:t>s provided higher post-ratings of A (</w:t>
      </w:r>
      <w:r w:rsidR="004B0A9B">
        <w:rPr>
          <w:rFonts w:ascii="Times New Roman" w:hAnsi="Times New Roman" w:cs="Times New Roman"/>
          <w:sz w:val="24"/>
          <w:szCs w:val="24"/>
        </w:rPr>
        <w:t>Δ</w:t>
      </w:r>
      <w:r w:rsidR="007B3EF7">
        <w:rPr>
          <w:rFonts w:ascii="Times New Roman" w:hAnsi="Times New Roman" w:cs="Times New Roman"/>
          <w:sz w:val="24"/>
          <w:szCs w:val="24"/>
        </w:rPr>
        <w:t>β</w:t>
      </w:r>
      <w:r w:rsidR="007B3EF7" w:rsidRPr="007B3EF7">
        <w:rPr>
          <w:rFonts w:ascii="Times New Roman" w:hAnsi="Times New Roman" w:cs="Times New Roman"/>
          <w:sz w:val="24"/>
          <w:szCs w:val="24"/>
        </w:rPr>
        <w:t xml:space="preserve"> = 46.41, </w:t>
      </w:r>
      <w:r w:rsidR="007B3EF7" w:rsidRPr="007B3EF7">
        <w:rPr>
          <w:rFonts w:ascii="Times New Roman" w:hAnsi="Times New Roman" w:cs="Times New Roman"/>
          <w:i/>
          <w:sz w:val="24"/>
          <w:szCs w:val="24"/>
        </w:rPr>
        <w:t>M</w:t>
      </w:r>
      <w:r w:rsidR="007B3EF7" w:rsidRPr="007B3EF7">
        <w:rPr>
          <w:rFonts w:ascii="Times New Roman" w:hAnsi="Times New Roman" w:cs="Times New Roman"/>
          <w:sz w:val="24"/>
          <w:szCs w:val="24"/>
        </w:rPr>
        <w:t xml:space="preserve"> = 97.76, Bootstrapped 95% CI[40.92, 51.89]) than pre-ratings (</w:t>
      </w:r>
      <w:r w:rsidR="007B3EF7">
        <w:rPr>
          <w:rFonts w:ascii="Times New Roman" w:hAnsi="Times New Roman" w:cs="Times New Roman"/>
          <w:sz w:val="24"/>
          <w:szCs w:val="24"/>
        </w:rPr>
        <w:t>β</w:t>
      </w:r>
      <w:r w:rsidR="007B3EF7" w:rsidRPr="007B3EF7">
        <w:rPr>
          <w:rFonts w:ascii="Times New Roman" w:hAnsi="Times New Roman" w:cs="Times New Roman"/>
          <w:sz w:val="24"/>
          <w:szCs w:val="24"/>
        </w:rPr>
        <w:t xml:space="preserve"> = 50.35, </w:t>
      </w:r>
      <w:r w:rsidR="007B3EF7" w:rsidRPr="007B3EF7">
        <w:rPr>
          <w:rFonts w:ascii="Times New Roman" w:hAnsi="Times New Roman" w:cs="Times New Roman"/>
          <w:i/>
          <w:sz w:val="24"/>
          <w:szCs w:val="24"/>
        </w:rPr>
        <w:t>M</w:t>
      </w:r>
      <w:r w:rsidR="007B3EF7" w:rsidRPr="007B3EF7">
        <w:rPr>
          <w:rFonts w:ascii="Times New Roman" w:hAnsi="Times New Roman" w:cs="Times New Roman"/>
          <w:sz w:val="24"/>
          <w:szCs w:val="24"/>
        </w:rPr>
        <w:t xml:space="preserve"> = 50.35, Bootstrapped 95% CI[46.21, 54.49]), Type III </w:t>
      </w:r>
      <w:r w:rsidR="007B3EF7" w:rsidRPr="007B3EF7">
        <w:rPr>
          <w:rFonts w:ascii="Times New Roman" w:hAnsi="Times New Roman" w:cs="Times New Roman"/>
          <w:i/>
          <w:sz w:val="24"/>
          <w:szCs w:val="24"/>
        </w:rPr>
        <w:t>F</w:t>
      </w:r>
      <w:r w:rsidR="007B3EF7" w:rsidRPr="007B3EF7">
        <w:rPr>
          <w:rFonts w:ascii="Times New Roman" w:hAnsi="Times New Roman" w:cs="Times New Roman"/>
          <w:sz w:val="24"/>
          <w:szCs w:val="24"/>
        </w:rPr>
        <w:t xml:space="preserve">(1, 59) = 299.99, </w:t>
      </w:r>
      <w:r w:rsidR="007B3EF7" w:rsidRPr="007B3EF7">
        <w:rPr>
          <w:rFonts w:ascii="Times New Roman" w:hAnsi="Times New Roman" w:cs="Times New Roman"/>
          <w:i/>
          <w:sz w:val="24"/>
          <w:szCs w:val="24"/>
        </w:rPr>
        <w:t>p</w:t>
      </w:r>
      <w:r w:rsidR="007B3EF7" w:rsidRPr="007B3EF7">
        <w:rPr>
          <w:rFonts w:ascii="Times New Roman" w:hAnsi="Times New Roman" w:cs="Times New Roman"/>
          <w:sz w:val="24"/>
          <w:szCs w:val="24"/>
        </w:rPr>
        <w:t xml:space="preserve"> &lt; .0001. In contrast, </w:t>
      </w:r>
      <w:r w:rsidR="002C08A7">
        <w:rPr>
          <w:rFonts w:ascii="Times New Roman" w:hAnsi="Times New Roman" w:cs="Times New Roman"/>
          <w:sz w:val="24"/>
          <w:szCs w:val="24"/>
        </w:rPr>
        <w:t>subject</w:t>
      </w:r>
      <w:r w:rsidR="007B3EF7" w:rsidRPr="007B3EF7">
        <w:rPr>
          <w:rFonts w:ascii="Times New Roman" w:hAnsi="Times New Roman" w:cs="Times New Roman"/>
          <w:sz w:val="24"/>
          <w:szCs w:val="24"/>
        </w:rPr>
        <w:t>s' pre-ratings of B (</w:t>
      </w:r>
      <w:r w:rsidR="007B3EF7">
        <w:rPr>
          <w:rFonts w:ascii="Times New Roman" w:hAnsi="Times New Roman" w:cs="Times New Roman"/>
          <w:sz w:val="24"/>
          <w:szCs w:val="24"/>
        </w:rPr>
        <w:t>β</w:t>
      </w:r>
      <w:r w:rsidR="007B3EF7" w:rsidRPr="007B3EF7">
        <w:rPr>
          <w:rFonts w:ascii="Times New Roman" w:hAnsi="Times New Roman" w:cs="Times New Roman"/>
          <w:sz w:val="24"/>
          <w:szCs w:val="24"/>
        </w:rPr>
        <w:t xml:space="preserve"> = 50.05, </w:t>
      </w:r>
      <w:r w:rsidR="007B3EF7" w:rsidRPr="007B3EF7">
        <w:rPr>
          <w:rFonts w:ascii="Times New Roman" w:hAnsi="Times New Roman" w:cs="Times New Roman"/>
          <w:i/>
          <w:sz w:val="24"/>
          <w:szCs w:val="24"/>
        </w:rPr>
        <w:t>M</w:t>
      </w:r>
      <w:r w:rsidR="007B3EF7" w:rsidRPr="007B3EF7">
        <w:rPr>
          <w:rFonts w:ascii="Times New Roman" w:hAnsi="Times New Roman" w:cs="Times New Roman"/>
          <w:sz w:val="24"/>
          <w:szCs w:val="24"/>
        </w:rPr>
        <w:t xml:space="preserve"> = 50.05, Bootstrapped 95% CI[45.69, 54.41]) were significantly higher than their post-ratings (</w:t>
      </w:r>
      <w:r w:rsidR="004B0A9B">
        <w:rPr>
          <w:rFonts w:ascii="Times New Roman" w:hAnsi="Times New Roman" w:cs="Times New Roman"/>
          <w:sz w:val="24"/>
          <w:szCs w:val="24"/>
        </w:rPr>
        <w:t>Δ</w:t>
      </w:r>
      <w:r w:rsidR="007B3EF7">
        <w:rPr>
          <w:rFonts w:ascii="Times New Roman" w:hAnsi="Times New Roman" w:cs="Times New Roman"/>
          <w:sz w:val="24"/>
          <w:szCs w:val="24"/>
        </w:rPr>
        <w:t>β</w:t>
      </w:r>
      <w:r w:rsidR="007B3EF7" w:rsidRPr="007B3EF7">
        <w:rPr>
          <w:rFonts w:ascii="Times New Roman" w:hAnsi="Times New Roman" w:cs="Times New Roman"/>
          <w:sz w:val="24"/>
          <w:szCs w:val="24"/>
        </w:rPr>
        <w:t xml:space="preserve"> = -36.79, </w:t>
      </w:r>
      <w:r w:rsidR="007B3EF7" w:rsidRPr="007B3EF7">
        <w:rPr>
          <w:rFonts w:ascii="Times New Roman" w:hAnsi="Times New Roman" w:cs="Times New Roman"/>
          <w:i/>
          <w:sz w:val="24"/>
          <w:szCs w:val="24"/>
        </w:rPr>
        <w:t>M</w:t>
      </w:r>
      <w:r w:rsidR="007B3EF7" w:rsidRPr="007B3EF7">
        <w:rPr>
          <w:rFonts w:ascii="Times New Roman" w:hAnsi="Times New Roman" w:cs="Times New Roman"/>
          <w:sz w:val="24"/>
          <w:szCs w:val="24"/>
        </w:rPr>
        <w:t xml:space="preserve"> = 13.25, Bootstrapped 95% CI[-44.49, -29.10]), Type III </w:t>
      </w:r>
      <w:r w:rsidR="007B3EF7" w:rsidRPr="007B3EF7">
        <w:rPr>
          <w:rFonts w:ascii="Times New Roman" w:hAnsi="Times New Roman" w:cs="Times New Roman"/>
          <w:i/>
          <w:sz w:val="24"/>
          <w:szCs w:val="24"/>
        </w:rPr>
        <w:t>F</w:t>
      </w:r>
      <w:r w:rsidR="007B3EF7" w:rsidRPr="007B3EF7">
        <w:rPr>
          <w:rFonts w:ascii="Times New Roman" w:hAnsi="Times New Roman" w:cs="Times New Roman"/>
          <w:sz w:val="24"/>
          <w:szCs w:val="24"/>
        </w:rPr>
        <w:t xml:space="preserve">(1,59) = 105.91, </w:t>
      </w:r>
      <w:r w:rsidR="007B3EF7" w:rsidRPr="007B3EF7">
        <w:rPr>
          <w:rFonts w:ascii="Times New Roman" w:hAnsi="Times New Roman" w:cs="Times New Roman"/>
          <w:i/>
          <w:sz w:val="24"/>
          <w:szCs w:val="24"/>
        </w:rPr>
        <w:t>p</w:t>
      </w:r>
      <w:r w:rsidR="007B3EF7" w:rsidRPr="007B3EF7">
        <w:rPr>
          <w:rFonts w:ascii="Times New Roman" w:hAnsi="Times New Roman" w:cs="Times New Roman"/>
          <w:sz w:val="24"/>
          <w:szCs w:val="24"/>
        </w:rPr>
        <w:t xml:space="preserve"> &lt; .0001.</w:t>
      </w:r>
      <w:r w:rsidR="007B3EF7">
        <w:rPr>
          <w:rFonts w:ascii="Times New Roman" w:hAnsi="Times New Roman" w:cs="Times New Roman"/>
          <w:sz w:val="24"/>
          <w:szCs w:val="24"/>
        </w:rPr>
        <w:t xml:space="preserve"> </w:t>
      </w:r>
      <w:r w:rsidR="007B3EF7" w:rsidRPr="007B3EF7">
        <w:rPr>
          <w:rFonts w:ascii="Times New Roman" w:hAnsi="Times New Roman" w:cs="Times New Roman"/>
          <w:sz w:val="24"/>
          <w:szCs w:val="24"/>
        </w:rPr>
        <w:t xml:space="preserve">Finally, </w:t>
      </w:r>
      <w:r w:rsidR="002C08A7">
        <w:rPr>
          <w:rFonts w:ascii="Times New Roman" w:hAnsi="Times New Roman" w:cs="Times New Roman"/>
          <w:sz w:val="24"/>
          <w:szCs w:val="24"/>
        </w:rPr>
        <w:t>subject</w:t>
      </w:r>
      <w:r w:rsidR="007B3EF7" w:rsidRPr="007B3EF7">
        <w:rPr>
          <w:rFonts w:ascii="Times New Roman" w:hAnsi="Times New Roman" w:cs="Times New Roman"/>
          <w:sz w:val="24"/>
          <w:szCs w:val="24"/>
        </w:rPr>
        <w:t>s' pre-ratings of C (</w:t>
      </w:r>
      <w:r w:rsidR="007B3EF7">
        <w:rPr>
          <w:rFonts w:ascii="Times New Roman" w:hAnsi="Times New Roman" w:cs="Times New Roman"/>
          <w:sz w:val="24"/>
          <w:szCs w:val="24"/>
        </w:rPr>
        <w:t>β</w:t>
      </w:r>
      <w:r w:rsidR="007B3EF7" w:rsidRPr="007B3EF7">
        <w:rPr>
          <w:rFonts w:ascii="Times New Roman" w:hAnsi="Times New Roman" w:cs="Times New Roman"/>
          <w:sz w:val="24"/>
          <w:szCs w:val="24"/>
        </w:rPr>
        <w:t xml:space="preserve"> = 49.57, </w:t>
      </w:r>
      <w:r w:rsidR="007B3EF7" w:rsidRPr="007B3EF7">
        <w:rPr>
          <w:rFonts w:ascii="Times New Roman" w:hAnsi="Times New Roman" w:cs="Times New Roman"/>
          <w:i/>
          <w:sz w:val="24"/>
          <w:szCs w:val="24"/>
        </w:rPr>
        <w:t>M</w:t>
      </w:r>
      <w:r w:rsidR="007B3EF7" w:rsidRPr="007B3EF7">
        <w:rPr>
          <w:rFonts w:ascii="Times New Roman" w:hAnsi="Times New Roman" w:cs="Times New Roman"/>
          <w:sz w:val="24"/>
          <w:szCs w:val="24"/>
        </w:rPr>
        <w:t xml:space="preserve"> = 49.57, Bootstrapped 95% CI[46.42, 52.71]) did not differ</w:t>
      </w:r>
      <w:r w:rsidR="004B0A9B">
        <w:rPr>
          <w:rFonts w:ascii="Times New Roman" w:hAnsi="Times New Roman" w:cs="Times New Roman"/>
          <w:sz w:val="24"/>
          <w:szCs w:val="24"/>
        </w:rPr>
        <w:t xml:space="preserve"> significantly</w:t>
      </w:r>
      <w:r w:rsidR="007B3EF7" w:rsidRPr="007B3EF7">
        <w:rPr>
          <w:rFonts w:ascii="Times New Roman" w:hAnsi="Times New Roman" w:cs="Times New Roman"/>
          <w:sz w:val="24"/>
          <w:szCs w:val="24"/>
        </w:rPr>
        <w:t xml:space="preserve"> from their post-ratings (</w:t>
      </w:r>
      <w:r w:rsidR="004B0A9B">
        <w:rPr>
          <w:rFonts w:ascii="Times New Roman" w:hAnsi="Times New Roman" w:cs="Times New Roman"/>
          <w:sz w:val="24"/>
          <w:szCs w:val="24"/>
        </w:rPr>
        <w:t>Δ</w:t>
      </w:r>
      <w:r w:rsidR="007B3EF7">
        <w:rPr>
          <w:rFonts w:ascii="Times New Roman" w:hAnsi="Times New Roman" w:cs="Times New Roman"/>
          <w:sz w:val="24"/>
          <w:szCs w:val="24"/>
        </w:rPr>
        <w:t>β</w:t>
      </w:r>
      <w:r w:rsidR="007B3EF7" w:rsidRPr="007B3EF7">
        <w:rPr>
          <w:rFonts w:ascii="Times New Roman" w:hAnsi="Times New Roman" w:cs="Times New Roman"/>
          <w:sz w:val="24"/>
          <w:szCs w:val="24"/>
        </w:rPr>
        <w:t xml:space="preserve"> = -3.21, </w:t>
      </w:r>
      <w:r w:rsidR="007B3EF7" w:rsidRPr="007B3EF7">
        <w:rPr>
          <w:rFonts w:ascii="Times New Roman" w:hAnsi="Times New Roman" w:cs="Times New Roman"/>
          <w:i/>
          <w:sz w:val="24"/>
          <w:szCs w:val="24"/>
        </w:rPr>
        <w:t>M</w:t>
      </w:r>
      <w:r w:rsidR="007B3EF7" w:rsidRPr="007B3EF7">
        <w:rPr>
          <w:rFonts w:ascii="Times New Roman" w:hAnsi="Times New Roman" w:cs="Times New Roman"/>
          <w:sz w:val="24"/>
          <w:szCs w:val="24"/>
        </w:rPr>
        <w:t xml:space="preserve"> = 46.36, Bootstrapped 95% CI[-7.95, 1.53]), Type III </w:t>
      </w:r>
      <w:r w:rsidR="007B3EF7" w:rsidRPr="007B3EF7">
        <w:rPr>
          <w:rFonts w:ascii="Times New Roman" w:hAnsi="Times New Roman" w:cs="Times New Roman"/>
          <w:i/>
          <w:sz w:val="24"/>
          <w:szCs w:val="24"/>
        </w:rPr>
        <w:t>F</w:t>
      </w:r>
      <w:r w:rsidR="007B3EF7" w:rsidRPr="007B3EF7">
        <w:rPr>
          <w:rFonts w:ascii="Times New Roman" w:hAnsi="Times New Roman" w:cs="Times New Roman"/>
          <w:sz w:val="24"/>
          <w:szCs w:val="24"/>
        </w:rPr>
        <w:t xml:space="preserve">(1, 59) = 2.72, </w:t>
      </w:r>
      <w:r w:rsidR="007B3EF7" w:rsidRPr="007B3EF7">
        <w:rPr>
          <w:rFonts w:ascii="Times New Roman" w:hAnsi="Times New Roman" w:cs="Times New Roman"/>
          <w:i/>
          <w:sz w:val="24"/>
          <w:szCs w:val="24"/>
        </w:rPr>
        <w:t>p</w:t>
      </w:r>
      <w:r w:rsidR="007B3EF7" w:rsidRPr="007B3EF7">
        <w:rPr>
          <w:rFonts w:ascii="Times New Roman" w:hAnsi="Times New Roman" w:cs="Times New Roman"/>
          <w:sz w:val="24"/>
          <w:szCs w:val="24"/>
        </w:rPr>
        <w:t xml:space="preserve"> = .1. That </w:t>
      </w:r>
      <w:r w:rsidR="002C08A7">
        <w:rPr>
          <w:rFonts w:ascii="Times New Roman" w:hAnsi="Times New Roman" w:cs="Times New Roman"/>
          <w:sz w:val="24"/>
          <w:szCs w:val="24"/>
        </w:rPr>
        <w:t>subject</w:t>
      </w:r>
      <w:r w:rsidR="007B3EF7" w:rsidRPr="007B3EF7">
        <w:rPr>
          <w:rFonts w:ascii="Times New Roman" w:hAnsi="Times New Roman" w:cs="Times New Roman"/>
          <w:sz w:val="24"/>
          <w:szCs w:val="24"/>
        </w:rPr>
        <w:t xml:space="preserve">s' pre- and post-ratings of </w:t>
      </w:r>
      <w:r w:rsidR="004B0A9B">
        <w:rPr>
          <w:rFonts w:ascii="Times New Roman" w:hAnsi="Times New Roman" w:cs="Times New Roman"/>
          <w:sz w:val="24"/>
          <w:szCs w:val="24"/>
        </w:rPr>
        <w:t>C did not differ between the two rating phases</w:t>
      </w:r>
      <w:r w:rsidR="007B3EF7" w:rsidRPr="007B3EF7">
        <w:rPr>
          <w:rFonts w:ascii="Times New Roman" w:hAnsi="Times New Roman" w:cs="Times New Roman"/>
          <w:sz w:val="24"/>
          <w:szCs w:val="24"/>
        </w:rPr>
        <w:t xml:space="preserve"> </w:t>
      </w:r>
      <w:r w:rsidR="006A4788">
        <w:rPr>
          <w:rFonts w:ascii="Times New Roman" w:hAnsi="Times New Roman" w:cs="Times New Roman"/>
          <w:sz w:val="24"/>
          <w:szCs w:val="24"/>
        </w:rPr>
        <w:t xml:space="preserve">was predicted </w:t>
      </w:r>
      <w:r w:rsidR="007B3EF7" w:rsidRPr="007B3EF7">
        <w:rPr>
          <w:rFonts w:ascii="Times New Roman" w:hAnsi="Times New Roman" w:cs="Times New Roman"/>
          <w:sz w:val="24"/>
          <w:szCs w:val="24"/>
        </w:rPr>
        <w:t>because object C, unlike A or B, remained on the table throughout the duration of the 1C trials.</w:t>
      </w:r>
    </w:p>
    <w:p w14:paraId="43E36E1C" w14:textId="18790D7D" w:rsidR="007B3EF7" w:rsidRDefault="007B3EF7" w:rsidP="007B3EF7">
      <w:pPr>
        <w:spacing w:line="480" w:lineRule="auto"/>
        <w:ind w:firstLine="720"/>
        <w:contextualSpacing/>
        <w:rPr>
          <w:rFonts w:ascii="Times New Roman" w:hAnsi="Times New Roman" w:cs="Times New Roman"/>
          <w:sz w:val="24"/>
          <w:szCs w:val="24"/>
        </w:rPr>
      </w:pPr>
      <w:r w:rsidRPr="007B3EF7">
        <w:rPr>
          <w:rFonts w:ascii="Times New Roman" w:hAnsi="Times New Roman" w:cs="Times New Roman"/>
          <w:sz w:val="24"/>
          <w:szCs w:val="24"/>
        </w:rPr>
        <w:t xml:space="preserve">With regards to 2C, </w:t>
      </w:r>
      <w:r w:rsidR="002C08A7">
        <w:rPr>
          <w:rFonts w:ascii="Times New Roman" w:hAnsi="Times New Roman" w:cs="Times New Roman"/>
          <w:sz w:val="24"/>
          <w:szCs w:val="24"/>
        </w:rPr>
        <w:t>subject</w:t>
      </w:r>
      <w:r w:rsidRPr="007B3EF7">
        <w:rPr>
          <w:rFonts w:ascii="Times New Roman" w:hAnsi="Times New Roman" w:cs="Times New Roman"/>
          <w:sz w:val="24"/>
          <w:szCs w:val="24"/>
        </w:rPr>
        <w:t>s similarly provided higher post-ratings of A (</w:t>
      </w:r>
      <w:r w:rsidR="00D65490">
        <w:rPr>
          <w:rFonts w:ascii="Times New Roman" w:hAnsi="Times New Roman" w:cs="Times New Roman"/>
          <w:sz w:val="24"/>
          <w:szCs w:val="24"/>
        </w:rPr>
        <w:t>Δ</w:t>
      </w:r>
      <w:r>
        <w:rPr>
          <w:rFonts w:ascii="Times New Roman" w:hAnsi="Times New Roman" w:cs="Times New Roman"/>
          <w:sz w:val="24"/>
          <w:szCs w:val="24"/>
        </w:rPr>
        <w:t>β</w:t>
      </w:r>
      <w:r w:rsidRPr="007B3EF7">
        <w:rPr>
          <w:rFonts w:ascii="Times New Roman" w:hAnsi="Times New Roman" w:cs="Times New Roman"/>
          <w:sz w:val="24"/>
          <w:szCs w:val="24"/>
        </w:rPr>
        <w:t xml:space="preserve"> = 47.01, </w:t>
      </w:r>
      <w:r w:rsidRPr="007B3EF7">
        <w:rPr>
          <w:rFonts w:ascii="Times New Roman" w:hAnsi="Times New Roman" w:cs="Times New Roman"/>
          <w:i/>
          <w:sz w:val="24"/>
          <w:szCs w:val="24"/>
        </w:rPr>
        <w:t>M</w:t>
      </w:r>
      <w:r w:rsidRPr="007B3EF7">
        <w:rPr>
          <w:rFonts w:ascii="Times New Roman" w:hAnsi="Times New Roman" w:cs="Times New Roman"/>
          <w:sz w:val="24"/>
          <w:szCs w:val="24"/>
        </w:rPr>
        <w:t xml:space="preserve"> = 96.12, Bootstrapped 95% CI[41.46, 52.56]) than pre-ratings of </w:t>
      </w:r>
      <w:r w:rsidR="00D65490">
        <w:rPr>
          <w:rFonts w:ascii="Times New Roman" w:hAnsi="Times New Roman" w:cs="Times New Roman"/>
          <w:sz w:val="24"/>
          <w:szCs w:val="24"/>
        </w:rPr>
        <w:t>it</w:t>
      </w:r>
      <w:r w:rsidRPr="007B3EF7">
        <w:rPr>
          <w:rFonts w:ascii="Times New Roman" w:hAnsi="Times New Roman" w:cs="Times New Roman"/>
          <w:sz w:val="24"/>
          <w:szCs w:val="24"/>
        </w:rPr>
        <w:t xml:space="preserve"> (</w:t>
      </w:r>
      <w:r>
        <w:rPr>
          <w:rFonts w:ascii="Times New Roman" w:hAnsi="Times New Roman" w:cs="Times New Roman"/>
          <w:sz w:val="24"/>
          <w:szCs w:val="24"/>
        </w:rPr>
        <w:t>β</w:t>
      </w:r>
      <w:r w:rsidRPr="007B3EF7">
        <w:rPr>
          <w:rFonts w:ascii="Times New Roman" w:hAnsi="Times New Roman" w:cs="Times New Roman"/>
          <w:sz w:val="24"/>
          <w:szCs w:val="24"/>
        </w:rPr>
        <w:t xml:space="preserve"> = 49.1, </w:t>
      </w:r>
      <w:r w:rsidRPr="007B3EF7">
        <w:rPr>
          <w:rFonts w:ascii="Times New Roman" w:hAnsi="Times New Roman" w:cs="Times New Roman"/>
          <w:i/>
          <w:sz w:val="24"/>
          <w:szCs w:val="24"/>
        </w:rPr>
        <w:t>M</w:t>
      </w:r>
      <w:r w:rsidRPr="007B3EF7">
        <w:rPr>
          <w:rFonts w:ascii="Times New Roman" w:hAnsi="Times New Roman" w:cs="Times New Roman"/>
          <w:sz w:val="24"/>
          <w:szCs w:val="24"/>
        </w:rPr>
        <w:t xml:space="preserve"> = 49.1, Bootstrapped 95% CI[45.01, 53.21]),  Type III </w:t>
      </w:r>
      <w:r w:rsidRPr="007B3EF7">
        <w:rPr>
          <w:rFonts w:ascii="Times New Roman" w:hAnsi="Times New Roman" w:cs="Times New Roman"/>
          <w:i/>
          <w:sz w:val="24"/>
          <w:szCs w:val="24"/>
        </w:rPr>
        <w:t>F</w:t>
      </w:r>
      <w:r w:rsidRPr="007B3EF7">
        <w:rPr>
          <w:rFonts w:ascii="Times New Roman" w:hAnsi="Times New Roman" w:cs="Times New Roman"/>
          <w:sz w:val="24"/>
          <w:szCs w:val="24"/>
        </w:rPr>
        <w:t xml:space="preserve">(1,59) = 307.11, </w:t>
      </w:r>
      <w:r w:rsidRPr="007B3EF7">
        <w:rPr>
          <w:rFonts w:ascii="Times New Roman" w:hAnsi="Times New Roman" w:cs="Times New Roman"/>
          <w:i/>
          <w:sz w:val="24"/>
          <w:szCs w:val="24"/>
        </w:rPr>
        <w:t>p</w:t>
      </w:r>
      <w:r w:rsidRPr="007B3EF7">
        <w:rPr>
          <w:rFonts w:ascii="Times New Roman" w:hAnsi="Times New Roman" w:cs="Times New Roman"/>
          <w:sz w:val="24"/>
          <w:szCs w:val="24"/>
        </w:rPr>
        <w:t xml:space="preserve"> &lt; .0001. Likewise, </w:t>
      </w:r>
      <w:r w:rsidR="002C08A7">
        <w:rPr>
          <w:rFonts w:ascii="Times New Roman" w:hAnsi="Times New Roman" w:cs="Times New Roman"/>
          <w:sz w:val="24"/>
          <w:szCs w:val="24"/>
        </w:rPr>
        <w:t>subject</w:t>
      </w:r>
      <w:r w:rsidRPr="007B3EF7">
        <w:rPr>
          <w:rFonts w:ascii="Times New Roman" w:hAnsi="Times New Roman" w:cs="Times New Roman"/>
          <w:sz w:val="24"/>
          <w:szCs w:val="24"/>
        </w:rPr>
        <w:t>s' post-ratings of B (</w:t>
      </w:r>
      <w:r w:rsidR="00D65490">
        <w:rPr>
          <w:rFonts w:ascii="Times New Roman" w:hAnsi="Times New Roman" w:cs="Times New Roman"/>
          <w:sz w:val="24"/>
          <w:szCs w:val="24"/>
        </w:rPr>
        <w:t>Δ</w:t>
      </w:r>
      <w:r>
        <w:rPr>
          <w:rFonts w:ascii="Times New Roman" w:hAnsi="Times New Roman" w:cs="Times New Roman"/>
          <w:sz w:val="24"/>
          <w:szCs w:val="24"/>
        </w:rPr>
        <w:t>β</w:t>
      </w:r>
      <w:r w:rsidRPr="007B3EF7">
        <w:rPr>
          <w:rFonts w:ascii="Times New Roman" w:hAnsi="Times New Roman" w:cs="Times New Roman"/>
          <w:sz w:val="24"/>
          <w:szCs w:val="24"/>
        </w:rPr>
        <w:t xml:space="preserve"> = 25.51, </w:t>
      </w:r>
      <w:r w:rsidRPr="007B3EF7">
        <w:rPr>
          <w:rFonts w:ascii="Times New Roman" w:hAnsi="Times New Roman" w:cs="Times New Roman"/>
          <w:i/>
          <w:sz w:val="24"/>
          <w:szCs w:val="24"/>
        </w:rPr>
        <w:t>M</w:t>
      </w:r>
      <w:r w:rsidRPr="007B3EF7">
        <w:rPr>
          <w:rFonts w:ascii="Times New Roman" w:hAnsi="Times New Roman" w:cs="Times New Roman"/>
          <w:sz w:val="24"/>
          <w:szCs w:val="24"/>
        </w:rPr>
        <w:t xml:space="preserve"> = 74.53, Bootstrapped 95% CI[18.61, 32.41]) were significantly higher than their pre-ratings of </w:t>
      </w:r>
      <w:r w:rsidR="00D65490">
        <w:rPr>
          <w:rFonts w:ascii="Times New Roman" w:hAnsi="Times New Roman" w:cs="Times New Roman"/>
          <w:sz w:val="24"/>
          <w:szCs w:val="24"/>
        </w:rPr>
        <w:t>it</w:t>
      </w:r>
      <w:r w:rsidRPr="007B3EF7">
        <w:rPr>
          <w:rFonts w:ascii="Times New Roman" w:hAnsi="Times New Roman" w:cs="Times New Roman"/>
          <w:sz w:val="24"/>
          <w:szCs w:val="24"/>
        </w:rPr>
        <w:t xml:space="preserve"> (</w:t>
      </w:r>
      <w:r>
        <w:rPr>
          <w:rFonts w:ascii="Times New Roman" w:hAnsi="Times New Roman" w:cs="Times New Roman"/>
          <w:sz w:val="24"/>
          <w:szCs w:val="24"/>
        </w:rPr>
        <w:t>β</w:t>
      </w:r>
      <w:r w:rsidRPr="007B3EF7">
        <w:rPr>
          <w:rFonts w:ascii="Times New Roman" w:hAnsi="Times New Roman" w:cs="Times New Roman"/>
          <w:sz w:val="24"/>
          <w:szCs w:val="24"/>
        </w:rPr>
        <w:t xml:space="preserve"> = 49.03, </w:t>
      </w:r>
      <w:r w:rsidRPr="007B3EF7">
        <w:rPr>
          <w:rFonts w:ascii="Times New Roman" w:hAnsi="Times New Roman" w:cs="Times New Roman"/>
          <w:i/>
          <w:sz w:val="24"/>
          <w:szCs w:val="24"/>
        </w:rPr>
        <w:t>M</w:t>
      </w:r>
      <w:r w:rsidRPr="007B3EF7">
        <w:rPr>
          <w:rFonts w:ascii="Times New Roman" w:hAnsi="Times New Roman" w:cs="Times New Roman"/>
          <w:sz w:val="24"/>
          <w:szCs w:val="24"/>
        </w:rPr>
        <w:t xml:space="preserve"> = 49.03, Bootstrapped 95% CI[44.55, 53.49]), Type III </w:t>
      </w:r>
      <w:r w:rsidRPr="007B3EF7">
        <w:rPr>
          <w:rFonts w:ascii="Times New Roman" w:hAnsi="Times New Roman" w:cs="Times New Roman"/>
          <w:i/>
          <w:sz w:val="24"/>
          <w:szCs w:val="24"/>
        </w:rPr>
        <w:t>F</w:t>
      </w:r>
      <w:r w:rsidRPr="007B3EF7">
        <w:rPr>
          <w:rFonts w:ascii="Times New Roman" w:hAnsi="Times New Roman" w:cs="Times New Roman"/>
          <w:sz w:val="24"/>
          <w:szCs w:val="24"/>
        </w:rPr>
        <w:t xml:space="preserve">(1, 59) = 61.12, </w:t>
      </w:r>
      <w:r w:rsidRPr="007B3EF7">
        <w:rPr>
          <w:rFonts w:ascii="Times New Roman" w:hAnsi="Times New Roman" w:cs="Times New Roman"/>
          <w:i/>
          <w:sz w:val="24"/>
          <w:szCs w:val="24"/>
        </w:rPr>
        <w:t>p</w:t>
      </w:r>
      <w:r w:rsidRPr="007B3EF7">
        <w:rPr>
          <w:rFonts w:ascii="Times New Roman" w:hAnsi="Times New Roman" w:cs="Times New Roman"/>
          <w:sz w:val="24"/>
          <w:szCs w:val="24"/>
        </w:rPr>
        <w:t xml:space="preserve"> &lt; .0001. In contrast to </w:t>
      </w:r>
      <w:r w:rsidR="002C08A7">
        <w:rPr>
          <w:rFonts w:ascii="Times New Roman" w:hAnsi="Times New Roman" w:cs="Times New Roman"/>
          <w:sz w:val="24"/>
          <w:szCs w:val="24"/>
        </w:rPr>
        <w:t>subject</w:t>
      </w:r>
      <w:r w:rsidRPr="007B3EF7">
        <w:rPr>
          <w:rFonts w:ascii="Times New Roman" w:hAnsi="Times New Roman" w:cs="Times New Roman"/>
          <w:sz w:val="24"/>
          <w:szCs w:val="24"/>
        </w:rPr>
        <w:t xml:space="preserve">s' ratings of A </w:t>
      </w:r>
      <w:r w:rsidR="007E6B12" w:rsidRPr="007B3EF7">
        <w:rPr>
          <w:rFonts w:ascii="Times New Roman" w:hAnsi="Times New Roman" w:cs="Times New Roman"/>
          <w:sz w:val="24"/>
          <w:szCs w:val="24"/>
        </w:rPr>
        <w:t>and</w:t>
      </w:r>
      <w:r w:rsidRPr="007B3EF7">
        <w:rPr>
          <w:rFonts w:ascii="Times New Roman" w:hAnsi="Times New Roman" w:cs="Times New Roman"/>
          <w:sz w:val="24"/>
          <w:szCs w:val="24"/>
        </w:rPr>
        <w:t xml:space="preserve"> B, </w:t>
      </w:r>
      <w:r w:rsidR="002C08A7">
        <w:rPr>
          <w:rFonts w:ascii="Times New Roman" w:hAnsi="Times New Roman" w:cs="Times New Roman"/>
          <w:sz w:val="24"/>
          <w:szCs w:val="24"/>
        </w:rPr>
        <w:t>subject</w:t>
      </w:r>
      <w:r w:rsidRPr="007B3EF7">
        <w:rPr>
          <w:rFonts w:ascii="Times New Roman" w:hAnsi="Times New Roman" w:cs="Times New Roman"/>
          <w:sz w:val="24"/>
          <w:szCs w:val="24"/>
        </w:rPr>
        <w:t>s' provided higher pre-ratings of C (</w:t>
      </w:r>
      <w:r>
        <w:rPr>
          <w:rFonts w:ascii="Times New Roman" w:hAnsi="Times New Roman" w:cs="Times New Roman"/>
          <w:sz w:val="24"/>
          <w:szCs w:val="24"/>
        </w:rPr>
        <w:t>β</w:t>
      </w:r>
      <w:r w:rsidRPr="007B3EF7">
        <w:rPr>
          <w:rFonts w:ascii="Times New Roman" w:hAnsi="Times New Roman" w:cs="Times New Roman"/>
          <w:sz w:val="24"/>
          <w:szCs w:val="24"/>
        </w:rPr>
        <w:t xml:space="preserve"> = 46.71, </w:t>
      </w:r>
      <w:r w:rsidRPr="007B3EF7">
        <w:rPr>
          <w:rFonts w:ascii="Times New Roman" w:hAnsi="Times New Roman" w:cs="Times New Roman"/>
          <w:i/>
          <w:sz w:val="24"/>
          <w:szCs w:val="24"/>
        </w:rPr>
        <w:t>M</w:t>
      </w:r>
      <w:r w:rsidRPr="007B3EF7">
        <w:rPr>
          <w:rFonts w:ascii="Times New Roman" w:hAnsi="Times New Roman" w:cs="Times New Roman"/>
          <w:sz w:val="24"/>
          <w:szCs w:val="24"/>
        </w:rPr>
        <w:t xml:space="preserve"> = 46.71, Bootstrapped 95% CI[43.41, 50.01]) than post-ratings of C (</w:t>
      </w:r>
      <w:r w:rsidR="002F2099">
        <w:rPr>
          <w:rFonts w:ascii="Times New Roman" w:hAnsi="Times New Roman" w:cs="Times New Roman"/>
          <w:sz w:val="24"/>
          <w:szCs w:val="24"/>
        </w:rPr>
        <w:t>Δ</w:t>
      </w:r>
      <w:r>
        <w:rPr>
          <w:rFonts w:ascii="Times New Roman" w:hAnsi="Times New Roman" w:cs="Times New Roman"/>
          <w:sz w:val="24"/>
          <w:szCs w:val="24"/>
        </w:rPr>
        <w:t>β</w:t>
      </w:r>
      <w:r w:rsidRPr="007B3EF7">
        <w:rPr>
          <w:rFonts w:ascii="Times New Roman" w:hAnsi="Times New Roman" w:cs="Times New Roman"/>
          <w:sz w:val="24"/>
          <w:szCs w:val="24"/>
        </w:rPr>
        <w:t xml:space="preserve"> = -5.39, </w:t>
      </w:r>
      <w:r w:rsidRPr="007B3EF7">
        <w:rPr>
          <w:rFonts w:ascii="Times New Roman" w:hAnsi="Times New Roman" w:cs="Times New Roman"/>
          <w:i/>
          <w:sz w:val="24"/>
          <w:szCs w:val="24"/>
        </w:rPr>
        <w:t>M</w:t>
      </w:r>
      <w:r w:rsidRPr="007B3EF7">
        <w:rPr>
          <w:rFonts w:ascii="Times New Roman" w:hAnsi="Times New Roman" w:cs="Times New Roman"/>
          <w:sz w:val="24"/>
          <w:szCs w:val="24"/>
        </w:rPr>
        <w:t xml:space="preserve"> = 41.32, Bootstrapped 95% CI[-10.51, -0.27]), </w:t>
      </w:r>
      <w:r w:rsidRPr="007B3EF7">
        <w:rPr>
          <w:rFonts w:ascii="Times New Roman" w:hAnsi="Times New Roman" w:cs="Times New Roman"/>
          <w:sz w:val="24"/>
          <w:szCs w:val="24"/>
        </w:rPr>
        <w:lastRenderedPageBreak/>
        <w:t xml:space="preserve">Type III </w:t>
      </w:r>
      <w:r w:rsidRPr="007B3EF7">
        <w:rPr>
          <w:rFonts w:ascii="Times New Roman" w:hAnsi="Times New Roman" w:cs="Times New Roman"/>
          <w:i/>
          <w:sz w:val="24"/>
          <w:szCs w:val="24"/>
        </w:rPr>
        <w:t>F</w:t>
      </w:r>
      <w:r w:rsidRPr="007B3EF7">
        <w:rPr>
          <w:rFonts w:ascii="Times New Roman" w:hAnsi="Times New Roman" w:cs="Times New Roman"/>
          <w:sz w:val="24"/>
          <w:szCs w:val="24"/>
        </w:rPr>
        <w:t xml:space="preserve">(1,59) = 5.97, </w:t>
      </w:r>
      <w:r w:rsidRPr="007B3EF7">
        <w:rPr>
          <w:rFonts w:ascii="Times New Roman" w:hAnsi="Times New Roman" w:cs="Times New Roman"/>
          <w:i/>
          <w:sz w:val="24"/>
          <w:szCs w:val="24"/>
        </w:rPr>
        <w:t>p</w:t>
      </w:r>
      <w:r w:rsidRPr="007B3EF7">
        <w:rPr>
          <w:rFonts w:ascii="Times New Roman" w:hAnsi="Times New Roman" w:cs="Times New Roman"/>
          <w:sz w:val="24"/>
          <w:szCs w:val="24"/>
        </w:rPr>
        <w:t xml:space="preserve"> &lt; .05.</w:t>
      </w:r>
      <w:r w:rsidR="002F2099">
        <w:rPr>
          <w:rFonts w:ascii="Times New Roman" w:hAnsi="Times New Roman" w:cs="Times New Roman"/>
          <w:sz w:val="24"/>
          <w:szCs w:val="24"/>
        </w:rPr>
        <w:t xml:space="preserve"> The Bayes Factor for this difference indicated that the data were 9.24 times more likely to result from a </w:t>
      </w:r>
      <w:r w:rsidR="00124CED">
        <w:rPr>
          <w:rFonts w:ascii="Times New Roman" w:hAnsi="Times New Roman" w:cs="Times New Roman"/>
          <w:sz w:val="24"/>
          <w:szCs w:val="24"/>
        </w:rPr>
        <w:t>real</w:t>
      </w:r>
      <w:r w:rsidR="006A4788">
        <w:rPr>
          <w:rFonts w:ascii="Times New Roman" w:hAnsi="Times New Roman" w:cs="Times New Roman"/>
          <w:sz w:val="24"/>
          <w:szCs w:val="24"/>
        </w:rPr>
        <w:t xml:space="preserve"> </w:t>
      </w:r>
      <w:r w:rsidR="002F2099">
        <w:rPr>
          <w:rFonts w:ascii="Times New Roman" w:hAnsi="Times New Roman" w:cs="Times New Roman"/>
          <w:sz w:val="24"/>
          <w:szCs w:val="24"/>
        </w:rPr>
        <w:t>difference than to come from a null effect.</w:t>
      </w:r>
    </w:p>
    <w:p w14:paraId="0703F01B" w14:textId="21F8824F" w:rsidR="007E6B12" w:rsidRDefault="007E6B12" w:rsidP="007E6B12">
      <w:pPr>
        <w:spacing w:line="480" w:lineRule="auto"/>
        <w:ind w:firstLine="720"/>
        <w:contextualSpacing/>
        <w:rPr>
          <w:rFonts w:ascii="Times New Roman" w:hAnsi="Times New Roman" w:cs="Times New Roman"/>
          <w:sz w:val="24"/>
          <w:szCs w:val="24"/>
        </w:rPr>
      </w:pPr>
      <w:r w:rsidRPr="007E6B12">
        <w:rPr>
          <w:rFonts w:ascii="Times New Roman" w:hAnsi="Times New Roman" w:cs="Times New Roman"/>
          <w:b/>
          <w:sz w:val="24"/>
          <w:szCs w:val="24"/>
        </w:rPr>
        <w:t>IS condition.</w:t>
      </w:r>
      <w:r w:rsidRPr="007E6B12">
        <w:rPr>
          <w:rFonts w:ascii="Times New Roman" w:hAnsi="Times New Roman" w:cs="Times New Roman"/>
          <w:sz w:val="24"/>
          <w:szCs w:val="24"/>
        </w:rPr>
        <w:t xml:space="preserve"> The next analysis examined whether adults engaged in IS reasoning</w:t>
      </w:r>
      <w:r>
        <w:rPr>
          <w:rFonts w:ascii="Times New Roman" w:hAnsi="Times New Roman" w:cs="Times New Roman"/>
          <w:sz w:val="24"/>
          <w:szCs w:val="24"/>
        </w:rPr>
        <w:t xml:space="preserve">. The first analysis examined </w:t>
      </w:r>
      <w:r w:rsidR="002C08A7">
        <w:rPr>
          <w:rFonts w:ascii="Times New Roman" w:hAnsi="Times New Roman" w:cs="Times New Roman"/>
          <w:sz w:val="24"/>
          <w:szCs w:val="24"/>
        </w:rPr>
        <w:t>subject</w:t>
      </w:r>
      <w:r w:rsidRPr="007E6B12">
        <w:rPr>
          <w:rFonts w:ascii="Times New Roman" w:hAnsi="Times New Roman" w:cs="Times New Roman"/>
          <w:sz w:val="24"/>
          <w:szCs w:val="24"/>
        </w:rPr>
        <w:t xml:space="preserve">s' pre- and post-ratings of object A. This analysis revealed that </w:t>
      </w:r>
      <w:r w:rsidR="002C08A7">
        <w:rPr>
          <w:rFonts w:ascii="Times New Roman" w:hAnsi="Times New Roman" w:cs="Times New Roman"/>
          <w:sz w:val="24"/>
          <w:szCs w:val="24"/>
        </w:rPr>
        <w:t>subject</w:t>
      </w:r>
      <w:r>
        <w:rPr>
          <w:rFonts w:ascii="Times New Roman" w:hAnsi="Times New Roman" w:cs="Times New Roman"/>
          <w:sz w:val="24"/>
          <w:szCs w:val="24"/>
        </w:rPr>
        <w:t>s' post-ratings of A (</w:t>
      </w:r>
      <w:r w:rsidR="00665447">
        <w:rPr>
          <w:rFonts w:ascii="Times New Roman" w:hAnsi="Times New Roman" w:cs="Times New Roman"/>
          <w:sz w:val="24"/>
          <w:szCs w:val="24"/>
        </w:rPr>
        <w:t>Δ</w:t>
      </w:r>
      <w:r>
        <w:rPr>
          <w:rFonts w:ascii="Times New Roman" w:hAnsi="Times New Roman" w:cs="Times New Roman"/>
          <w:sz w:val="24"/>
          <w:szCs w:val="24"/>
        </w:rPr>
        <w:t xml:space="preserve">β = </w:t>
      </w:r>
      <w:r w:rsidRPr="007E6B12">
        <w:rPr>
          <w:rFonts w:ascii="Times New Roman" w:hAnsi="Times New Roman" w:cs="Times New Roman"/>
          <w:sz w:val="24"/>
          <w:szCs w:val="24"/>
        </w:rPr>
        <w:t xml:space="preserve">-44.83, </w:t>
      </w:r>
      <w:r w:rsidRPr="007E6B12">
        <w:rPr>
          <w:rFonts w:ascii="Times New Roman" w:hAnsi="Times New Roman" w:cs="Times New Roman"/>
          <w:i/>
          <w:sz w:val="24"/>
          <w:szCs w:val="24"/>
        </w:rPr>
        <w:t>M</w:t>
      </w:r>
      <w:r w:rsidRPr="007E6B12">
        <w:rPr>
          <w:rFonts w:ascii="Times New Roman" w:hAnsi="Times New Roman" w:cs="Times New Roman"/>
          <w:sz w:val="24"/>
          <w:szCs w:val="24"/>
        </w:rPr>
        <w:t xml:space="preserve"> = 12.53, Bootstrapped 95% CI[-52.3, -37.35]) were significantly lower th</w:t>
      </w:r>
      <w:r>
        <w:rPr>
          <w:rFonts w:ascii="Times New Roman" w:hAnsi="Times New Roman" w:cs="Times New Roman"/>
          <w:sz w:val="24"/>
          <w:szCs w:val="24"/>
        </w:rPr>
        <w:t xml:space="preserve">an their pre-ratings of </w:t>
      </w:r>
      <w:r w:rsidR="00665447">
        <w:rPr>
          <w:rFonts w:ascii="Times New Roman" w:hAnsi="Times New Roman" w:cs="Times New Roman"/>
          <w:sz w:val="24"/>
          <w:szCs w:val="24"/>
        </w:rPr>
        <w:t>it</w:t>
      </w:r>
      <w:r>
        <w:rPr>
          <w:rFonts w:ascii="Times New Roman" w:hAnsi="Times New Roman" w:cs="Times New Roman"/>
          <w:sz w:val="24"/>
          <w:szCs w:val="24"/>
        </w:rPr>
        <w:t xml:space="preserve"> (β = </w:t>
      </w:r>
      <w:r w:rsidRPr="007E6B12">
        <w:rPr>
          <w:rFonts w:ascii="Times New Roman" w:hAnsi="Times New Roman" w:cs="Times New Roman"/>
          <w:sz w:val="24"/>
          <w:szCs w:val="24"/>
        </w:rPr>
        <w:t xml:space="preserve">57.36, </w:t>
      </w:r>
      <w:r w:rsidRPr="007E6B12">
        <w:rPr>
          <w:rFonts w:ascii="Times New Roman" w:hAnsi="Times New Roman" w:cs="Times New Roman"/>
          <w:i/>
          <w:sz w:val="24"/>
          <w:szCs w:val="24"/>
        </w:rPr>
        <w:t>M</w:t>
      </w:r>
      <w:r w:rsidRPr="007E6B12">
        <w:rPr>
          <w:rFonts w:ascii="Times New Roman" w:hAnsi="Times New Roman" w:cs="Times New Roman"/>
          <w:sz w:val="24"/>
          <w:szCs w:val="24"/>
        </w:rPr>
        <w:t xml:space="preserve"> = 57.36, Bootstrapped 95% CI[57.76, 61.96]), Type III </w:t>
      </w:r>
      <w:r w:rsidRPr="007E6B12">
        <w:rPr>
          <w:rFonts w:ascii="Times New Roman" w:hAnsi="Times New Roman" w:cs="Times New Roman"/>
          <w:i/>
          <w:sz w:val="24"/>
          <w:szCs w:val="24"/>
        </w:rPr>
        <w:t>F</w:t>
      </w:r>
      <w:r w:rsidRPr="007E6B12">
        <w:rPr>
          <w:rFonts w:ascii="Times New Roman" w:hAnsi="Times New Roman" w:cs="Times New Roman"/>
          <w:sz w:val="24"/>
          <w:szCs w:val="24"/>
        </w:rPr>
        <w:t>(1,59) = 1</w:t>
      </w:r>
      <w:r>
        <w:rPr>
          <w:rFonts w:ascii="Times New Roman" w:hAnsi="Times New Roman" w:cs="Times New Roman"/>
          <w:sz w:val="24"/>
          <w:szCs w:val="24"/>
        </w:rPr>
        <w:t xml:space="preserve">87.03, </w:t>
      </w:r>
      <w:r w:rsidRPr="007E6B12">
        <w:rPr>
          <w:rFonts w:ascii="Times New Roman" w:hAnsi="Times New Roman" w:cs="Times New Roman"/>
          <w:i/>
          <w:sz w:val="24"/>
          <w:szCs w:val="24"/>
        </w:rPr>
        <w:t>p</w:t>
      </w:r>
      <w:r>
        <w:rPr>
          <w:rFonts w:ascii="Times New Roman" w:hAnsi="Times New Roman" w:cs="Times New Roman"/>
          <w:sz w:val="24"/>
          <w:szCs w:val="24"/>
        </w:rPr>
        <w:t xml:space="preserve"> &lt; .0001.</w:t>
      </w:r>
      <w:r w:rsidR="00665447">
        <w:rPr>
          <w:rFonts w:ascii="Times New Roman" w:hAnsi="Times New Roman" w:cs="Times New Roman"/>
          <w:sz w:val="24"/>
          <w:szCs w:val="24"/>
        </w:rPr>
        <w:t xml:space="preserve"> This finding </w:t>
      </w:r>
      <w:r w:rsidR="006A4788">
        <w:rPr>
          <w:rFonts w:ascii="Times New Roman" w:hAnsi="Times New Roman" w:cs="Times New Roman"/>
          <w:sz w:val="24"/>
          <w:szCs w:val="24"/>
        </w:rPr>
        <w:t xml:space="preserve">was also predicted because </w:t>
      </w:r>
      <w:r w:rsidR="00665447">
        <w:rPr>
          <w:rFonts w:ascii="Times New Roman" w:hAnsi="Times New Roman" w:cs="Times New Roman"/>
          <w:sz w:val="24"/>
          <w:szCs w:val="24"/>
        </w:rPr>
        <w:t>A was shown not to cause the detector to activate.</w:t>
      </w:r>
      <w:r>
        <w:rPr>
          <w:rFonts w:ascii="Times New Roman" w:hAnsi="Times New Roman" w:cs="Times New Roman"/>
          <w:sz w:val="24"/>
          <w:szCs w:val="24"/>
        </w:rPr>
        <w:t xml:space="preserve"> In contrast, </w:t>
      </w:r>
      <w:r w:rsidR="002C08A7">
        <w:rPr>
          <w:rFonts w:ascii="Times New Roman" w:hAnsi="Times New Roman" w:cs="Times New Roman"/>
          <w:sz w:val="24"/>
          <w:szCs w:val="24"/>
        </w:rPr>
        <w:t>subject</w:t>
      </w:r>
      <w:r w:rsidRPr="007E6B12">
        <w:rPr>
          <w:rFonts w:ascii="Times New Roman" w:hAnsi="Times New Roman" w:cs="Times New Roman"/>
          <w:sz w:val="24"/>
          <w:szCs w:val="24"/>
        </w:rPr>
        <w:t>s' post-ratings of B (</w:t>
      </w:r>
      <w:r w:rsidR="00B72DC7">
        <w:rPr>
          <w:rFonts w:ascii="Times New Roman" w:hAnsi="Times New Roman" w:cs="Times New Roman"/>
          <w:sz w:val="24"/>
          <w:szCs w:val="24"/>
        </w:rPr>
        <w:t>Δ</w:t>
      </w:r>
      <w:r>
        <w:rPr>
          <w:rFonts w:ascii="Times New Roman" w:hAnsi="Times New Roman" w:cs="Times New Roman"/>
          <w:sz w:val="24"/>
          <w:szCs w:val="24"/>
        </w:rPr>
        <w:t>β</w:t>
      </w:r>
      <w:r w:rsidRPr="007E6B12">
        <w:rPr>
          <w:rFonts w:ascii="Times New Roman" w:hAnsi="Times New Roman" w:cs="Times New Roman"/>
          <w:sz w:val="24"/>
          <w:szCs w:val="24"/>
        </w:rPr>
        <w:t xml:space="preserve"> = 46.42, </w:t>
      </w:r>
      <w:r w:rsidRPr="007E6B12">
        <w:rPr>
          <w:rFonts w:ascii="Times New Roman" w:hAnsi="Times New Roman" w:cs="Times New Roman"/>
          <w:i/>
          <w:sz w:val="24"/>
          <w:szCs w:val="24"/>
        </w:rPr>
        <w:t>M</w:t>
      </w:r>
      <w:r w:rsidRPr="007E6B12">
        <w:rPr>
          <w:rFonts w:ascii="Times New Roman" w:hAnsi="Times New Roman" w:cs="Times New Roman"/>
          <w:sz w:val="24"/>
          <w:szCs w:val="24"/>
        </w:rPr>
        <w:t xml:space="preserve"> = 94.19, Bootstrapped 95% CI[41.7</w:t>
      </w:r>
      <w:r>
        <w:rPr>
          <w:rFonts w:ascii="Times New Roman" w:hAnsi="Times New Roman" w:cs="Times New Roman"/>
          <w:sz w:val="24"/>
          <w:szCs w:val="24"/>
        </w:rPr>
        <w:t xml:space="preserve">9, 51.04])  were significantly </w:t>
      </w:r>
      <w:r w:rsidRPr="007E6B12">
        <w:rPr>
          <w:rFonts w:ascii="Times New Roman" w:hAnsi="Times New Roman" w:cs="Times New Roman"/>
          <w:sz w:val="24"/>
          <w:szCs w:val="24"/>
        </w:rPr>
        <w:t xml:space="preserve">higher than their pre-ratings </w:t>
      </w:r>
      <w:r w:rsidR="00B72DC7">
        <w:rPr>
          <w:rFonts w:ascii="Times New Roman" w:hAnsi="Times New Roman" w:cs="Times New Roman"/>
          <w:sz w:val="24"/>
          <w:szCs w:val="24"/>
        </w:rPr>
        <w:t xml:space="preserve">of it </w:t>
      </w:r>
      <w:r w:rsidRPr="007E6B12">
        <w:rPr>
          <w:rFonts w:ascii="Times New Roman" w:hAnsi="Times New Roman" w:cs="Times New Roman"/>
          <w:sz w:val="24"/>
          <w:szCs w:val="24"/>
        </w:rPr>
        <w:t>(</w:t>
      </w:r>
      <w:r>
        <w:rPr>
          <w:rFonts w:ascii="Times New Roman" w:hAnsi="Times New Roman" w:cs="Times New Roman"/>
          <w:sz w:val="24"/>
          <w:szCs w:val="24"/>
        </w:rPr>
        <w:t>β</w:t>
      </w:r>
      <w:r w:rsidRPr="007E6B12">
        <w:rPr>
          <w:rFonts w:ascii="Times New Roman" w:hAnsi="Times New Roman" w:cs="Times New Roman"/>
          <w:sz w:val="24"/>
          <w:szCs w:val="24"/>
        </w:rPr>
        <w:t xml:space="preserve"> = 47.78, </w:t>
      </w:r>
      <w:r w:rsidRPr="007E6B12">
        <w:rPr>
          <w:rFonts w:ascii="Times New Roman" w:hAnsi="Times New Roman" w:cs="Times New Roman"/>
          <w:i/>
          <w:sz w:val="24"/>
          <w:szCs w:val="24"/>
        </w:rPr>
        <w:t>M</w:t>
      </w:r>
      <w:r w:rsidRPr="007E6B12">
        <w:rPr>
          <w:rFonts w:ascii="Times New Roman" w:hAnsi="Times New Roman" w:cs="Times New Roman"/>
          <w:sz w:val="24"/>
          <w:szCs w:val="24"/>
        </w:rPr>
        <w:t xml:space="preserve"> = 47.78, Bootstrapped 95% CI[44.57, 50.99</w:t>
      </w:r>
      <w:r>
        <w:rPr>
          <w:rFonts w:ascii="Times New Roman" w:hAnsi="Times New Roman" w:cs="Times New Roman"/>
          <w:sz w:val="24"/>
          <w:szCs w:val="24"/>
        </w:rPr>
        <w:t xml:space="preserve">]), Type III </w:t>
      </w:r>
      <w:r w:rsidRPr="007E6B12">
        <w:rPr>
          <w:rFonts w:ascii="Times New Roman" w:hAnsi="Times New Roman" w:cs="Times New Roman"/>
          <w:i/>
          <w:sz w:val="24"/>
          <w:szCs w:val="24"/>
        </w:rPr>
        <w:t>F</w:t>
      </w:r>
      <w:r>
        <w:rPr>
          <w:rFonts w:ascii="Times New Roman" w:hAnsi="Times New Roman" w:cs="Times New Roman"/>
          <w:sz w:val="24"/>
          <w:szCs w:val="24"/>
        </w:rPr>
        <w:t xml:space="preserve">(1,59) = 413.82, </w:t>
      </w:r>
      <w:r w:rsidRPr="007E6B12">
        <w:rPr>
          <w:rFonts w:ascii="Times New Roman" w:hAnsi="Times New Roman" w:cs="Times New Roman"/>
          <w:i/>
          <w:sz w:val="24"/>
          <w:szCs w:val="24"/>
        </w:rPr>
        <w:t>p</w:t>
      </w:r>
      <w:r w:rsidRPr="007E6B12">
        <w:rPr>
          <w:rFonts w:ascii="Times New Roman" w:hAnsi="Times New Roman" w:cs="Times New Roman"/>
          <w:sz w:val="24"/>
          <w:szCs w:val="24"/>
        </w:rPr>
        <w:t xml:space="preserve"> &lt; .0001. Finally, </w:t>
      </w:r>
      <w:r w:rsidR="002C08A7">
        <w:rPr>
          <w:rFonts w:ascii="Times New Roman" w:hAnsi="Times New Roman" w:cs="Times New Roman"/>
          <w:sz w:val="24"/>
          <w:szCs w:val="24"/>
        </w:rPr>
        <w:t>subject</w:t>
      </w:r>
      <w:r w:rsidRPr="007E6B12">
        <w:rPr>
          <w:rFonts w:ascii="Times New Roman" w:hAnsi="Times New Roman" w:cs="Times New Roman"/>
          <w:sz w:val="24"/>
          <w:szCs w:val="24"/>
        </w:rPr>
        <w:t>s' pre-ratings of C (</w:t>
      </w:r>
      <w:r>
        <w:rPr>
          <w:rFonts w:ascii="Times New Roman" w:hAnsi="Times New Roman" w:cs="Times New Roman"/>
          <w:sz w:val="24"/>
          <w:szCs w:val="24"/>
        </w:rPr>
        <w:t>β</w:t>
      </w:r>
      <w:r w:rsidRPr="007E6B12">
        <w:rPr>
          <w:rFonts w:ascii="Times New Roman" w:hAnsi="Times New Roman" w:cs="Times New Roman"/>
          <w:sz w:val="24"/>
          <w:szCs w:val="24"/>
        </w:rPr>
        <w:t xml:space="preserve"> = 45.41, </w:t>
      </w:r>
      <w:r w:rsidRPr="007E6B12">
        <w:rPr>
          <w:rFonts w:ascii="Times New Roman" w:hAnsi="Times New Roman" w:cs="Times New Roman"/>
          <w:i/>
          <w:sz w:val="24"/>
          <w:szCs w:val="24"/>
        </w:rPr>
        <w:t>M</w:t>
      </w:r>
      <w:r w:rsidRPr="007E6B12">
        <w:rPr>
          <w:rFonts w:ascii="Times New Roman" w:hAnsi="Times New Roman" w:cs="Times New Roman"/>
          <w:sz w:val="24"/>
          <w:szCs w:val="24"/>
        </w:rPr>
        <w:t xml:space="preserve"> = 45.41, Bootstra</w:t>
      </w:r>
      <w:r>
        <w:rPr>
          <w:rFonts w:ascii="Times New Roman" w:hAnsi="Times New Roman" w:cs="Times New Roman"/>
          <w:sz w:val="24"/>
          <w:szCs w:val="24"/>
        </w:rPr>
        <w:t xml:space="preserve">pped 95% CI[42.55, 48.27]) did </w:t>
      </w:r>
      <w:r w:rsidRPr="007E6B12">
        <w:rPr>
          <w:rFonts w:ascii="Times New Roman" w:hAnsi="Times New Roman" w:cs="Times New Roman"/>
          <w:sz w:val="24"/>
          <w:szCs w:val="24"/>
        </w:rPr>
        <w:t>not differ from their post-ratings of C (</w:t>
      </w:r>
      <w:r w:rsidR="00FC11AD">
        <w:rPr>
          <w:rFonts w:ascii="Times New Roman" w:hAnsi="Times New Roman" w:cs="Times New Roman"/>
          <w:sz w:val="24"/>
          <w:szCs w:val="24"/>
        </w:rPr>
        <w:t>Δ</w:t>
      </w:r>
      <w:r>
        <w:rPr>
          <w:rFonts w:ascii="Times New Roman" w:hAnsi="Times New Roman" w:cs="Times New Roman"/>
          <w:sz w:val="24"/>
          <w:szCs w:val="24"/>
        </w:rPr>
        <w:t>β</w:t>
      </w:r>
      <w:r w:rsidRPr="007E6B12">
        <w:rPr>
          <w:rFonts w:ascii="Times New Roman" w:hAnsi="Times New Roman" w:cs="Times New Roman"/>
          <w:sz w:val="24"/>
          <w:szCs w:val="24"/>
        </w:rPr>
        <w:t xml:space="preserve"> = -.44, </w:t>
      </w:r>
      <w:r w:rsidRPr="007E6B12">
        <w:rPr>
          <w:rFonts w:ascii="Times New Roman" w:hAnsi="Times New Roman" w:cs="Times New Roman"/>
          <w:i/>
          <w:sz w:val="24"/>
          <w:szCs w:val="24"/>
        </w:rPr>
        <w:t>M</w:t>
      </w:r>
      <w:r w:rsidRPr="007E6B12">
        <w:rPr>
          <w:rFonts w:ascii="Times New Roman" w:hAnsi="Times New Roman" w:cs="Times New Roman"/>
          <w:sz w:val="24"/>
          <w:szCs w:val="24"/>
        </w:rPr>
        <w:t xml:space="preserve"> = 44.97, Bootstrapped 95% CI[-4.</w:t>
      </w:r>
      <w:r>
        <w:rPr>
          <w:rFonts w:ascii="Times New Roman" w:hAnsi="Times New Roman" w:cs="Times New Roman"/>
          <w:sz w:val="24"/>
          <w:szCs w:val="24"/>
        </w:rPr>
        <w:t xml:space="preserve">63, 3.76]), Type III </w:t>
      </w:r>
      <w:r w:rsidRPr="007E6B12">
        <w:rPr>
          <w:rFonts w:ascii="Times New Roman" w:hAnsi="Times New Roman" w:cs="Times New Roman"/>
          <w:i/>
          <w:sz w:val="24"/>
          <w:szCs w:val="24"/>
        </w:rPr>
        <w:t>F</w:t>
      </w:r>
      <w:r>
        <w:rPr>
          <w:rFonts w:ascii="Times New Roman" w:hAnsi="Times New Roman" w:cs="Times New Roman"/>
          <w:sz w:val="24"/>
          <w:szCs w:val="24"/>
        </w:rPr>
        <w:t xml:space="preserve">(1,59) = </w:t>
      </w:r>
      <w:r w:rsidRPr="007E6B12">
        <w:rPr>
          <w:rFonts w:ascii="Times New Roman" w:hAnsi="Times New Roman" w:cs="Times New Roman"/>
          <w:sz w:val="24"/>
          <w:szCs w:val="24"/>
        </w:rPr>
        <w:t xml:space="preserve">0.06, </w:t>
      </w:r>
      <w:r w:rsidRPr="007E6B12">
        <w:rPr>
          <w:rFonts w:ascii="Times New Roman" w:hAnsi="Times New Roman" w:cs="Times New Roman"/>
          <w:i/>
          <w:sz w:val="24"/>
          <w:szCs w:val="24"/>
        </w:rPr>
        <w:t>p</w:t>
      </w:r>
      <w:r w:rsidRPr="007E6B12">
        <w:rPr>
          <w:rFonts w:ascii="Times New Roman" w:hAnsi="Times New Roman" w:cs="Times New Roman"/>
          <w:sz w:val="24"/>
          <w:szCs w:val="24"/>
        </w:rPr>
        <w:t xml:space="preserve"> &lt; .8.</w:t>
      </w:r>
    </w:p>
    <w:p w14:paraId="3D1EFDAC" w14:textId="7D622749" w:rsidR="009C5E5D" w:rsidRDefault="00081AB9" w:rsidP="009C5E5D">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w:t>
      </w:r>
      <w:r w:rsidR="00341569">
        <w:rPr>
          <w:rFonts w:ascii="Times New Roman" w:hAnsi="Times New Roman" w:cs="Times New Roman"/>
          <w:b/>
          <w:sz w:val="24"/>
          <w:szCs w:val="24"/>
        </w:rPr>
        <w:t>ackwards blocking</w:t>
      </w:r>
      <w:r w:rsidR="007E6B12" w:rsidRPr="007E6B12">
        <w:rPr>
          <w:rFonts w:ascii="Times New Roman" w:hAnsi="Times New Roman" w:cs="Times New Roman"/>
          <w:b/>
          <w:sz w:val="24"/>
          <w:szCs w:val="24"/>
        </w:rPr>
        <w:t xml:space="preserve"> condition.</w:t>
      </w:r>
      <w:r w:rsidR="007E6B12" w:rsidRPr="007E6B12">
        <w:rPr>
          <w:rFonts w:ascii="Times New Roman" w:hAnsi="Times New Roman" w:cs="Times New Roman"/>
          <w:sz w:val="24"/>
          <w:szCs w:val="24"/>
        </w:rPr>
        <w:t xml:space="preserve"> To examine whether adults engaged in </w:t>
      </w:r>
      <w:r w:rsidR="00341569">
        <w:rPr>
          <w:rFonts w:ascii="Times New Roman" w:hAnsi="Times New Roman" w:cs="Times New Roman"/>
          <w:sz w:val="24"/>
          <w:szCs w:val="24"/>
        </w:rPr>
        <w:t>backwards blocking</w:t>
      </w:r>
      <w:r w:rsidR="007E6B12" w:rsidRPr="007E6B12">
        <w:rPr>
          <w:rFonts w:ascii="Times New Roman" w:hAnsi="Times New Roman" w:cs="Times New Roman"/>
          <w:sz w:val="24"/>
          <w:szCs w:val="24"/>
        </w:rPr>
        <w:t xml:space="preserve"> reasoning in the context of thr</w:t>
      </w:r>
      <w:r w:rsidR="007E6B12">
        <w:rPr>
          <w:rFonts w:ascii="Times New Roman" w:hAnsi="Times New Roman" w:cs="Times New Roman"/>
          <w:sz w:val="24"/>
          <w:szCs w:val="24"/>
        </w:rPr>
        <w:t xml:space="preserve">ee objects, we first examined </w:t>
      </w:r>
      <w:r w:rsidR="002C08A7">
        <w:rPr>
          <w:rFonts w:ascii="Times New Roman" w:hAnsi="Times New Roman" w:cs="Times New Roman"/>
          <w:sz w:val="24"/>
          <w:szCs w:val="24"/>
        </w:rPr>
        <w:t>subject</w:t>
      </w:r>
      <w:r w:rsidR="007E6B12" w:rsidRPr="007E6B12">
        <w:rPr>
          <w:rFonts w:ascii="Times New Roman" w:hAnsi="Times New Roman" w:cs="Times New Roman"/>
          <w:sz w:val="24"/>
          <w:szCs w:val="24"/>
        </w:rPr>
        <w:t xml:space="preserve">s' pre- and post-ratings of A. This analysis indicated that </w:t>
      </w:r>
      <w:r w:rsidR="002C08A7">
        <w:rPr>
          <w:rFonts w:ascii="Times New Roman" w:hAnsi="Times New Roman" w:cs="Times New Roman"/>
          <w:sz w:val="24"/>
          <w:szCs w:val="24"/>
        </w:rPr>
        <w:t>subject</w:t>
      </w:r>
      <w:r w:rsidR="007E6B12" w:rsidRPr="007E6B12">
        <w:rPr>
          <w:rFonts w:ascii="Times New Roman" w:hAnsi="Times New Roman" w:cs="Times New Roman"/>
          <w:sz w:val="24"/>
          <w:szCs w:val="24"/>
        </w:rPr>
        <w:t>s'</w:t>
      </w:r>
      <w:r w:rsidR="007E6B12">
        <w:rPr>
          <w:rFonts w:ascii="Times New Roman" w:hAnsi="Times New Roman" w:cs="Times New Roman"/>
          <w:sz w:val="24"/>
          <w:szCs w:val="24"/>
        </w:rPr>
        <w:t xml:space="preserve"> post-ratings of A (</w:t>
      </w:r>
      <w:r w:rsidR="00FC11AD">
        <w:rPr>
          <w:rFonts w:ascii="Times New Roman" w:hAnsi="Times New Roman" w:cs="Times New Roman"/>
          <w:sz w:val="24"/>
          <w:szCs w:val="24"/>
        </w:rPr>
        <w:t>Δ</w:t>
      </w:r>
      <w:r w:rsidR="007E6B12">
        <w:rPr>
          <w:rFonts w:ascii="Times New Roman" w:hAnsi="Times New Roman" w:cs="Times New Roman"/>
          <w:sz w:val="24"/>
          <w:szCs w:val="24"/>
        </w:rPr>
        <w:t xml:space="preserve">β = 45.48, </w:t>
      </w:r>
      <w:r w:rsidR="007E6B12" w:rsidRPr="007E6B12">
        <w:rPr>
          <w:rFonts w:ascii="Times New Roman" w:hAnsi="Times New Roman" w:cs="Times New Roman"/>
          <w:i/>
          <w:sz w:val="24"/>
          <w:szCs w:val="24"/>
        </w:rPr>
        <w:t>M</w:t>
      </w:r>
      <w:r w:rsidR="007E6B12" w:rsidRPr="007E6B12">
        <w:rPr>
          <w:rFonts w:ascii="Times New Roman" w:hAnsi="Times New Roman" w:cs="Times New Roman"/>
          <w:sz w:val="24"/>
          <w:szCs w:val="24"/>
        </w:rPr>
        <w:t xml:space="preserve"> = 95.14, Bootstrapped 95% CI[39.74, 51.22]) were significantly highe</w:t>
      </w:r>
      <w:r w:rsidR="007E6B12">
        <w:rPr>
          <w:rFonts w:ascii="Times New Roman" w:hAnsi="Times New Roman" w:cs="Times New Roman"/>
          <w:sz w:val="24"/>
          <w:szCs w:val="24"/>
        </w:rPr>
        <w:t>r than their pre-ratings of A (β</w:t>
      </w:r>
      <w:r w:rsidR="007E6B12" w:rsidRPr="007E6B12">
        <w:rPr>
          <w:rFonts w:ascii="Times New Roman" w:hAnsi="Times New Roman" w:cs="Times New Roman"/>
          <w:sz w:val="24"/>
          <w:szCs w:val="24"/>
        </w:rPr>
        <w:t xml:space="preserve"> </w:t>
      </w:r>
      <w:r w:rsidR="007E6B12">
        <w:rPr>
          <w:rFonts w:ascii="Times New Roman" w:hAnsi="Times New Roman" w:cs="Times New Roman"/>
          <w:sz w:val="24"/>
          <w:szCs w:val="24"/>
        </w:rPr>
        <w:t xml:space="preserve">= 49.66, </w:t>
      </w:r>
      <w:r w:rsidR="007E6B12" w:rsidRPr="007E6B12">
        <w:rPr>
          <w:rFonts w:ascii="Times New Roman" w:hAnsi="Times New Roman" w:cs="Times New Roman"/>
          <w:i/>
          <w:sz w:val="24"/>
          <w:szCs w:val="24"/>
        </w:rPr>
        <w:t>M</w:t>
      </w:r>
      <w:r w:rsidR="007E6B12">
        <w:rPr>
          <w:rFonts w:ascii="Times New Roman" w:hAnsi="Times New Roman" w:cs="Times New Roman"/>
          <w:sz w:val="24"/>
          <w:szCs w:val="24"/>
        </w:rPr>
        <w:t xml:space="preserve"> = </w:t>
      </w:r>
      <w:r w:rsidR="007E6B12" w:rsidRPr="007E6B12">
        <w:rPr>
          <w:rFonts w:ascii="Times New Roman" w:hAnsi="Times New Roman" w:cs="Times New Roman"/>
          <w:sz w:val="24"/>
          <w:szCs w:val="24"/>
        </w:rPr>
        <w:t xml:space="preserve">49.66, Bootstrapped 95% CI[45.59, 53.72]), Type III </w:t>
      </w:r>
      <w:r w:rsidR="007E6B12" w:rsidRPr="007E6B12">
        <w:rPr>
          <w:rFonts w:ascii="Times New Roman" w:hAnsi="Times New Roman" w:cs="Times New Roman"/>
          <w:i/>
          <w:sz w:val="24"/>
          <w:szCs w:val="24"/>
        </w:rPr>
        <w:t>F</w:t>
      </w:r>
      <w:r w:rsidR="007E6B12" w:rsidRPr="007E6B12">
        <w:rPr>
          <w:rFonts w:ascii="Times New Roman" w:hAnsi="Times New Roman" w:cs="Times New Roman"/>
          <w:sz w:val="24"/>
          <w:szCs w:val="24"/>
        </w:rPr>
        <w:t xml:space="preserve">(1,59) = 257.76, </w:t>
      </w:r>
      <w:r w:rsidR="007E6B12" w:rsidRPr="007E6B12">
        <w:rPr>
          <w:rFonts w:ascii="Times New Roman" w:hAnsi="Times New Roman" w:cs="Times New Roman"/>
          <w:i/>
          <w:sz w:val="24"/>
          <w:szCs w:val="24"/>
        </w:rPr>
        <w:t>p</w:t>
      </w:r>
      <w:r w:rsidR="007E6B12" w:rsidRPr="007E6B12">
        <w:rPr>
          <w:rFonts w:ascii="Times New Roman" w:hAnsi="Times New Roman" w:cs="Times New Roman"/>
          <w:sz w:val="24"/>
          <w:szCs w:val="24"/>
        </w:rPr>
        <w:t xml:space="preserve"> &lt; .0001. </w:t>
      </w:r>
      <w:r w:rsidR="007E6B12">
        <w:rPr>
          <w:rFonts w:ascii="Times New Roman" w:hAnsi="Times New Roman" w:cs="Times New Roman"/>
          <w:sz w:val="24"/>
          <w:szCs w:val="24"/>
        </w:rPr>
        <w:t xml:space="preserve">In contrast, </w:t>
      </w:r>
      <w:r w:rsidR="002C08A7">
        <w:rPr>
          <w:rFonts w:ascii="Times New Roman" w:hAnsi="Times New Roman" w:cs="Times New Roman"/>
          <w:sz w:val="24"/>
          <w:szCs w:val="24"/>
        </w:rPr>
        <w:t>subject</w:t>
      </w:r>
      <w:r w:rsidR="007E6B12">
        <w:rPr>
          <w:rFonts w:ascii="Times New Roman" w:hAnsi="Times New Roman" w:cs="Times New Roman"/>
          <w:sz w:val="24"/>
          <w:szCs w:val="24"/>
        </w:rPr>
        <w:t>s' pre-</w:t>
      </w:r>
      <w:r w:rsidR="007E6B12" w:rsidRPr="007E6B12">
        <w:rPr>
          <w:rFonts w:ascii="Times New Roman" w:hAnsi="Times New Roman" w:cs="Times New Roman"/>
          <w:sz w:val="24"/>
          <w:szCs w:val="24"/>
        </w:rPr>
        <w:t>ratings of B (</w:t>
      </w:r>
      <w:r w:rsidR="007E6B12">
        <w:rPr>
          <w:rFonts w:ascii="Times New Roman" w:hAnsi="Times New Roman" w:cs="Times New Roman"/>
          <w:sz w:val="24"/>
          <w:szCs w:val="24"/>
        </w:rPr>
        <w:t>β</w:t>
      </w:r>
      <w:r w:rsidR="007E6B12" w:rsidRPr="007E6B12">
        <w:rPr>
          <w:rFonts w:ascii="Times New Roman" w:hAnsi="Times New Roman" w:cs="Times New Roman"/>
          <w:sz w:val="24"/>
          <w:szCs w:val="24"/>
        </w:rPr>
        <w:t xml:space="preserve"> = 44.03, </w:t>
      </w:r>
      <w:r w:rsidR="007E6B12" w:rsidRPr="007E6B12">
        <w:rPr>
          <w:rFonts w:ascii="Times New Roman" w:hAnsi="Times New Roman" w:cs="Times New Roman"/>
          <w:i/>
          <w:sz w:val="24"/>
          <w:szCs w:val="24"/>
        </w:rPr>
        <w:t>M</w:t>
      </w:r>
      <w:r w:rsidR="007E6B12" w:rsidRPr="007E6B12">
        <w:rPr>
          <w:rFonts w:ascii="Times New Roman" w:hAnsi="Times New Roman" w:cs="Times New Roman"/>
          <w:sz w:val="24"/>
          <w:szCs w:val="24"/>
        </w:rPr>
        <w:t xml:space="preserve"> = 44.03, Bootstrapped 95% CI[40.42, 47.63]) did not differ from their post-ratings of B (</w:t>
      </w:r>
      <w:r w:rsidR="00FC11AD">
        <w:rPr>
          <w:rFonts w:ascii="Times New Roman" w:hAnsi="Times New Roman" w:cs="Times New Roman"/>
          <w:sz w:val="24"/>
          <w:szCs w:val="24"/>
        </w:rPr>
        <w:t>Δ</w:t>
      </w:r>
      <w:r w:rsidR="007E6B12">
        <w:rPr>
          <w:rFonts w:ascii="Times New Roman" w:hAnsi="Times New Roman" w:cs="Times New Roman"/>
          <w:sz w:val="24"/>
          <w:szCs w:val="24"/>
        </w:rPr>
        <w:t>β</w:t>
      </w:r>
      <w:r w:rsidR="007E6B12" w:rsidRPr="007E6B12">
        <w:rPr>
          <w:rFonts w:ascii="Times New Roman" w:hAnsi="Times New Roman" w:cs="Times New Roman"/>
          <w:sz w:val="24"/>
          <w:szCs w:val="24"/>
        </w:rPr>
        <w:t xml:space="preserve"> = -1.11, </w:t>
      </w:r>
      <w:r w:rsidR="007E6B12" w:rsidRPr="007E6B12">
        <w:rPr>
          <w:rFonts w:ascii="Times New Roman" w:hAnsi="Times New Roman" w:cs="Times New Roman"/>
          <w:i/>
          <w:sz w:val="24"/>
          <w:szCs w:val="24"/>
        </w:rPr>
        <w:t>M</w:t>
      </w:r>
      <w:r w:rsidR="007E6B12" w:rsidRPr="007E6B12">
        <w:rPr>
          <w:rFonts w:ascii="Times New Roman" w:hAnsi="Times New Roman" w:cs="Times New Roman"/>
          <w:sz w:val="24"/>
          <w:szCs w:val="24"/>
        </w:rPr>
        <w:t xml:space="preserve"> = 42.92, Bootstrapped 95% CI[-6.9, 4.69]), Type III </w:t>
      </w:r>
      <w:r w:rsidR="007E6B12" w:rsidRPr="007E6B12">
        <w:rPr>
          <w:rFonts w:ascii="Times New Roman" w:hAnsi="Times New Roman" w:cs="Times New Roman"/>
          <w:i/>
          <w:sz w:val="24"/>
          <w:szCs w:val="24"/>
        </w:rPr>
        <w:t>F</w:t>
      </w:r>
      <w:r w:rsidR="007E6B12" w:rsidRPr="007E6B12">
        <w:rPr>
          <w:rFonts w:ascii="Times New Roman" w:hAnsi="Times New Roman" w:cs="Times New Roman"/>
          <w:sz w:val="24"/>
          <w:szCs w:val="24"/>
        </w:rPr>
        <w:t xml:space="preserve">(1,59) = 0.19, </w:t>
      </w:r>
      <w:r w:rsidR="007E6B12" w:rsidRPr="007E6B12">
        <w:rPr>
          <w:rFonts w:ascii="Times New Roman" w:hAnsi="Times New Roman" w:cs="Times New Roman"/>
          <w:i/>
          <w:sz w:val="24"/>
          <w:szCs w:val="24"/>
        </w:rPr>
        <w:t>p</w:t>
      </w:r>
      <w:r w:rsidR="007E6B12" w:rsidRPr="007E6B12">
        <w:rPr>
          <w:rFonts w:ascii="Times New Roman" w:hAnsi="Times New Roman" w:cs="Times New Roman"/>
          <w:sz w:val="24"/>
          <w:szCs w:val="24"/>
        </w:rPr>
        <w:t xml:space="preserve"> = .66. This finding demonstrates that</w:t>
      </w:r>
      <w:r w:rsidR="006A4788">
        <w:rPr>
          <w:rFonts w:ascii="Times New Roman" w:hAnsi="Times New Roman" w:cs="Times New Roman"/>
          <w:sz w:val="24"/>
          <w:szCs w:val="24"/>
        </w:rPr>
        <w:t xml:space="preserve"> i</w:t>
      </w:r>
      <w:r w:rsidR="007E6B12" w:rsidRPr="007E6B12">
        <w:rPr>
          <w:rFonts w:ascii="Times New Roman" w:hAnsi="Times New Roman" w:cs="Times New Roman"/>
          <w:sz w:val="24"/>
          <w:szCs w:val="24"/>
        </w:rPr>
        <w:t xml:space="preserve">n the context of three objects, adults do </w:t>
      </w:r>
      <w:r w:rsidR="006A4788">
        <w:rPr>
          <w:rFonts w:ascii="Times New Roman" w:hAnsi="Times New Roman" w:cs="Times New Roman"/>
          <w:sz w:val="24"/>
          <w:szCs w:val="24"/>
        </w:rPr>
        <w:t xml:space="preserve">not </w:t>
      </w:r>
      <w:r w:rsidR="007E6B12" w:rsidRPr="007E6B12">
        <w:rPr>
          <w:rFonts w:ascii="Times New Roman" w:hAnsi="Times New Roman" w:cs="Times New Roman"/>
          <w:sz w:val="24"/>
          <w:szCs w:val="24"/>
        </w:rPr>
        <w:t xml:space="preserve">engage in </w:t>
      </w:r>
      <w:r w:rsidR="00341569">
        <w:rPr>
          <w:rFonts w:ascii="Times New Roman" w:hAnsi="Times New Roman" w:cs="Times New Roman"/>
          <w:sz w:val="24"/>
          <w:szCs w:val="24"/>
        </w:rPr>
        <w:t>backwards blocking</w:t>
      </w:r>
      <w:r w:rsidR="006A4788">
        <w:rPr>
          <w:rFonts w:ascii="Times New Roman" w:hAnsi="Times New Roman" w:cs="Times New Roman"/>
          <w:sz w:val="24"/>
          <w:szCs w:val="24"/>
        </w:rPr>
        <w:t xml:space="preserve">. In other words, subjects did not </w:t>
      </w:r>
      <w:r w:rsidR="007E6B12" w:rsidRPr="007E6B12">
        <w:rPr>
          <w:rFonts w:ascii="Times New Roman" w:hAnsi="Times New Roman" w:cs="Times New Roman"/>
          <w:sz w:val="24"/>
          <w:szCs w:val="24"/>
        </w:rPr>
        <w:t xml:space="preserve">provide lower ratings of B following the </w:t>
      </w:r>
      <w:r w:rsidR="00341569">
        <w:rPr>
          <w:rFonts w:ascii="Times New Roman" w:hAnsi="Times New Roman" w:cs="Times New Roman"/>
          <w:sz w:val="24"/>
          <w:szCs w:val="24"/>
        </w:rPr>
        <w:t>backwards blocking</w:t>
      </w:r>
      <w:r w:rsidR="007E6B12" w:rsidRPr="007E6B12">
        <w:rPr>
          <w:rFonts w:ascii="Times New Roman" w:hAnsi="Times New Roman" w:cs="Times New Roman"/>
          <w:sz w:val="24"/>
          <w:szCs w:val="24"/>
        </w:rPr>
        <w:t xml:space="preserve"> event compared to before the event, as </w:t>
      </w:r>
      <w:r w:rsidR="007E6B12" w:rsidRPr="007E6B12">
        <w:rPr>
          <w:rFonts w:ascii="Times New Roman" w:hAnsi="Times New Roman" w:cs="Times New Roman"/>
          <w:sz w:val="24"/>
          <w:szCs w:val="24"/>
        </w:rPr>
        <w:lastRenderedPageBreak/>
        <w:t xml:space="preserve">would be predicted if </w:t>
      </w:r>
      <w:r w:rsidR="002C08A7">
        <w:rPr>
          <w:rFonts w:ascii="Times New Roman" w:hAnsi="Times New Roman" w:cs="Times New Roman"/>
          <w:sz w:val="24"/>
          <w:szCs w:val="24"/>
        </w:rPr>
        <w:t>subject</w:t>
      </w:r>
      <w:r w:rsidR="007E6B12" w:rsidRPr="007E6B12">
        <w:rPr>
          <w:rFonts w:ascii="Times New Roman" w:hAnsi="Times New Roman" w:cs="Times New Roman"/>
          <w:sz w:val="24"/>
          <w:szCs w:val="24"/>
        </w:rPr>
        <w:t xml:space="preserve">s engaged in </w:t>
      </w:r>
      <w:r w:rsidR="00341569">
        <w:rPr>
          <w:rFonts w:ascii="Times New Roman" w:hAnsi="Times New Roman" w:cs="Times New Roman"/>
          <w:sz w:val="24"/>
          <w:szCs w:val="24"/>
        </w:rPr>
        <w:t>backwards blocking</w:t>
      </w:r>
      <w:r w:rsidR="00FC11AD">
        <w:rPr>
          <w:rFonts w:ascii="Times New Roman" w:hAnsi="Times New Roman" w:cs="Times New Roman"/>
          <w:sz w:val="24"/>
          <w:szCs w:val="24"/>
        </w:rPr>
        <w:t xml:space="preserve"> reasoning</w:t>
      </w:r>
      <w:r w:rsidR="007E6B12" w:rsidRPr="007E6B12">
        <w:rPr>
          <w:rFonts w:ascii="Times New Roman" w:hAnsi="Times New Roman" w:cs="Times New Roman"/>
          <w:sz w:val="24"/>
          <w:szCs w:val="24"/>
        </w:rPr>
        <w:t>.</w:t>
      </w:r>
      <w:r w:rsidR="00FC11AD">
        <w:rPr>
          <w:rFonts w:ascii="Times New Roman" w:hAnsi="Times New Roman" w:cs="Times New Roman"/>
          <w:sz w:val="24"/>
          <w:szCs w:val="24"/>
        </w:rPr>
        <w:t xml:space="preserve"> </w:t>
      </w:r>
      <w:r w:rsidR="007E6B12" w:rsidRPr="007E6B12">
        <w:rPr>
          <w:rFonts w:ascii="Times New Roman" w:hAnsi="Times New Roman" w:cs="Times New Roman"/>
          <w:sz w:val="24"/>
          <w:szCs w:val="24"/>
        </w:rPr>
        <w:t xml:space="preserve">Finally, in contrast to </w:t>
      </w:r>
      <w:r w:rsidR="002C08A7">
        <w:rPr>
          <w:rFonts w:ascii="Times New Roman" w:hAnsi="Times New Roman" w:cs="Times New Roman"/>
          <w:sz w:val="24"/>
          <w:szCs w:val="24"/>
        </w:rPr>
        <w:t>subject</w:t>
      </w:r>
      <w:r w:rsidR="007E6B12" w:rsidRPr="007E6B12">
        <w:rPr>
          <w:rFonts w:ascii="Times New Roman" w:hAnsi="Times New Roman" w:cs="Times New Roman"/>
          <w:sz w:val="24"/>
          <w:szCs w:val="24"/>
        </w:rPr>
        <w:t xml:space="preserve">s' pre- and post-ratings in the 1C, 2C, and IS conditions, </w:t>
      </w:r>
      <w:r w:rsidR="002C08A7">
        <w:rPr>
          <w:rFonts w:ascii="Times New Roman" w:hAnsi="Times New Roman" w:cs="Times New Roman"/>
          <w:sz w:val="24"/>
          <w:szCs w:val="24"/>
        </w:rPr>
        <w:t>subject</w:t>
      </w:r>
      <w:r w:rsidR="007E6B12" w:rsidRPr="007E6B12">
        <w:rPr>
          <w:rFonts w:ascii="Times New Roman" w:hAnsi="Times New Roman" w:cs="Times New Roman"/>
          <w:sz w:val="24"/>
          <w:szCs w:val="24"/>
        </w:rPr>
        <w:t>s' post-ratings of object C (</w:t>
      </w:r>
      <w:r w:rsidR="007E6B12">
        <w:rPr>
          <w:rFonts w:ascii="Times New Roman" w:hAnsi="Times New Roman" w:cs="Times New Roman"/>
          <w:sz w:val="24"/>
          <w:szCs w:val="24"/>
        </w:rPr>
        <w:t>β</w:t>
      </w:r>
      <w:r w:rsidR="007E6B12" w:rsidRPr="007E6B12">
        <w:rPr>
          <w:rFonts w:ascii="Times New Roman" w:hAnsi="Times New Roman" w:cs="Times New Roman"/>
          <w:sz w:val="24"/>
          <w:szCs w:val="24"/>
        </w:rPr>
        <w:t xml:space="preserve"> = -9.18, </w:t>
      </w:r>
      <w:r w:rsidR="007E6B12" w:rsidRPr="007E6B12">
        <w:rPr>
          <w:rFonts w:ascii="Times New Roman" w:hAnsi="Times New Roman" w:cs="Times New Roman"/>
          <w:i/>
          <w:sz w:val="24"/>
          <w:szCs w:val="24"/>
        </w:rPr>
        <w:t>M</w:t>
      </w:r>
      <w:r w:rsidR="007E6B12" w:rsidRPr="007E6B12">
        <w:rPr>
          <w:rFonts w:ascii="Times New Roman" w:hAnsi="Times New Roman" w:cs="Times New Roman"/>
          <w:sz w:val="24"/>
          <w:szCs w:val="24"/>
        </w:rPr>
        <w:t xml:space="preserve"> = 42.66, Bootstrapped 95% CI[-14.95, -3.42]) were significantly lower than their pre-ratings of object C (</w:t>
      </w:r>
      <w:r w:rsidR="007E6B12">
        <w:rPr>
          <w:rFonts w:ascii="Times New Roman" w:hAnsi="Times New Roman" w:cs="Times New Roman"/>
          <w:sz w:val="24"/>
          <w:szCs w:val="24"/>
        </w:rPr>
        <w:t>β</w:t>
      </w:r>
      <w:r w:rsidR="007E6B12" w:rsidRPr="007E6B12">
        <w:rPr>
          <w:rFonts w:ascii="Times New Roman" w:hAnsi="Times New Roman" w:cs="Times New Roman"/>
          <w:sz w:val="24"/>
          <w:szCs w:val="24"/>
        </w:rPr>
        <w:t xml:space="preserve"> = 51.84, </w:t>
      </w:r>
      <w:r w:rsidR="007E6B12" w:rsidRPr="007E6B12">
        <w:rPr>
          <w:rFonts w:ascii="Times New Roman" w:hAnsi="Times New Roman" w:cs="Times New Roman"/>
          <w:i/>
          <w:sz w:val="24"/>
          <w:szCs w:val="24"/>
        </w:rPr>
        <w:t>M</w:t>
      </w:r>
      <w:r w:rsidR="007E6B12" w:rsidRPr="007E6B12">
        <w:rPr>
          <w:rFonts w:ascii="Times New Roman" w:hAnsi="Times New Roman" w:cs="Times New Roman"/>
          <w:sz w:val="24"/>
          <w:szCs w:val="24"/>
        </w:rPr>
        <w:t xml:space="preserve"> = 51.84, Bootstrapped 95% CI[47.93, 55.75]),  Type III </w:t>
      </w:r>
      <w:r w:rsidR="007E6B12" w:rsidRPr="007E6B12">
        <w:rPr>
          <w:rFonts w:ascii="Times New Roman" w:hAnsi="Times New Roman" w:cs="Times New Roman"/>
          <w:i/>
          <w:sz w:val="24"/>
          <w:szCs w:val="24"/>
        </w:rPr>
        <w:t>F</w:t>
      </w:r>
      <w:r w:rsidR="007E6B12" w:rsidRPr="007E6B12">
        <w:rPr>
          <w:rFonts w:ascii="Times New Roman" w:hAnsi="Times New Roman" w:cs="Times New Roman"/>
          <w:sz w:val="24"/>
          <w:szCs w:val="24"/>
        </w:rPr>
        <w:t xml:space="preserve">(1,59) = 12.76, </w:t>
      </w:r>
      <w:r w:rsidR="007E6B12" w:rsidRPr="007E6B12">
        <w:rPr>
          <w:rFonts w:ascii="Times New Roman" w:hAnsi="Times New Roman" w:cs="Times New Roman"/>
          <w:i/>
          <w:sz w:val="24"/>
          <w:szCs w:val="24"/>
        </w:rPr>
        <w:t>p</w:t>
      </w:r>
      <w:r w:rsidR="007E6B12" w:rsidRPr="007E6B12">
        <w:rPr>
          <w:rFonts w:ascii="Times New Roman" w:hAnsi="Times New Roman" w:cs="Times New Roman"/>
          <w:sz w:val="24"/>
          <w:szCs w:val="24"/>
        </w:rPr>
        <w:t xml:space="preserve"> &lt; .001.</w:t>
      </w:r>
      <w:r w:rsidR="007E6B12">
        <w:rPr>
          <w:rFonts w:ascii="Times New Roman" w:hAnsi="Times New Roman" w:cs="Times New Roman"/>
          <w:sz w:val="24"/>
          <w:szCs w:val="24"/>
        </w:rPr>
        <w:t xml:space="preserve"> </w:t>
      </w:r>
      <w:r w:rsidR="007E6B12" w:rsidRPr="002B6A11">
        <w:rPr>
          <w:rFonts w:ascii="Times New Roman" w:hAnsi="Times New Roman" w:cs="Times New Roman"/>
          <w:sz w:val="24"/>
          <w:szCs w:val="24"/>
        </w:rPr>
        <w:t xml:space="preserve">Figure </w:t>
      </w:r>
      <w:r w:rsidR="007E6B12">
        <w:rPr>
          <w:rFonts w:ascii="Times New Roman" w:hAnsi="Times New Roman" w:cs="Times New Roman"/>
          <w:sz w:val="24"/>
          <w:szCs w:val="24"/>
        </w:rPr>
        <w:t>2</w:t>
      </w:r>
      <w:r w:rsidR="007E6B12" w:rsidRPr="002B6A11">
        <w:rPr>
          <w:rFonts w:ascii="Times New Roman" w:hAnsi="Times New Roman" w:cs="Times New Roman"/>
          <w:sz w:val="24"/>
          <w:szCs w:val="24"/>
        </w:rPr>
        <w:t xml:space="preserve"> shows the mean ratings of the likelihood that objects A</w:t>
      </w:r>
      <w:r w:rsidR="007E6B12">
        <w:rPr>
          <w:rFonts w:ascii="Times New Roman" w:hAnsi="Times New Roman" w:cs="Times New Roman"/>
          <w:sz w:val="24"/>
          <w:szCs w:val="24"/>
        </w:rPr>
        <w:t xml:space="preserve">, B, and C </w:t>
      </w:r>
      <w:r w:rsidR="007E6B12" w:rsidRPr="002B6A11">
        <w:rPr>
          <w:rFonts w:ascii="Times New Roman" w:hAnsi="Times New Roman" w:cs="Times New Roman"/>
          <w:sz w:val="24"/>
          <w:szCs w:val="24"/>
        </w:rPr>
        <w:t>were blickets across the four conditions.</w:t>
      </w:r>
      <w:r w:rsidR="009C5E5D">
        <w:rPr>
          <w:rFonts w:ascii="Times New Roman" w:hAnsi="Times New Roman" w:cs="Times New Roman"/>
          <w:sz w:val="24"/>
          <w:szCs w:val="24"/>
        </w:rPr>
        <w:t xml:space="preserve"> </w:t>
      </w:r>
    </w:p>
    <w:p w14:paraId="68F67C5C" w14:textId="77777777" w:rsidR="00FC11AD" w:rsidRPr="00551D46" w:rsidRDefault="00FC11AD" w:rsidP="00FC11AD">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530DBD32" w14:textId="77777777" w:rsidR="00FC11AD" w:rsidRPr="00551D46" w:rsidRDefault="00FC11AD" w:rsidP="00FC11AD">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512016F5" w14:textId="77777777" w:rsidR="00FC11AD" w:rsidRPr="00FC11AD" w:rsidRDefault="00FC11AD" w:rsidP="00FC11AD">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571D8F24" w14:textId="2B72DA66" w:rsidR="007E6B12" w:rsidRDefault="009C5E5D" w:rsidP="009C5E5D">
      <w:pPr>
        <w:spacing w:line="480" w:lineRule="auto"/>
        <w:ind w:firstLine="720"/>
        <w:contextualSpacing/>
        <w:rPr>
          <w:rFonts w:ascii="Times New Roman" w:hAnsi="Times New Roman" w:cs="Times New Roman"/>
          <w:sz w:val="24"/>
          <w:szCs w:val="24"/>
        </w:rPr>
      </w:pPr>
      <w:r w:rsidRPr="009C5E5D">
        <w:rPr>
          <w:rFonts w:ascii="Times New Roman" w:hAnsi="Times New Roman" w:cs="Times New Roman"/>
          <w:sz w:val="24"/>
          <w:szCs w:val="24"/>
        </w:rPr>
        <w:t xml:space="preserve">The final analysis compared </w:t>
      </w:r>
      <w:r w:rsidR="002C08A7">
        <w:rPr>
          <w:rFonts w:ascii="Times New Roman" w:hAnsi="Times New Roman" w:cs="Times New Roman"/>
          <w:sz w:val="24"/>
          <w:szCs w:val="24"/>
        </w:rPr>
        <w:t>subject</w:t>
      </w:r>
      <w:r w:rsidRPr="009C5E5D">
        <w:rPr>
          <w:rFonts w:ascii="Times New Roman" w:hAnsi="Times New Roman" w:cs="Times New Roman"/>
          <w:sz w:val="24"/>
          <w:szCs w:val="24"/>
        </w:rPr>
        <w:t xml:space="preserve">s' post-ratings of object B in the </w:t>
      </w:r>
      <w:r w:rsidR="00341569">
        <w:rPr>
          <w:rFonts w:ascii="Times New Roman" w:hAnsi="Times New Roman" w:cs="Times New Roman"/>
          <w:sz w:val="24"/>
          <w:szCs w:val="24"/>
        </w:rPr>
        <w:t>backwards blocking</w:t>
      </w:r>
      <w:r w:rsidRPr="009C5E5D">
        <w:rPr>
          <w:rFonts w:ascii="Times New Roman" w:hAnsi="Times New Roman" w:cs="Times New Roman"/>
          <w:sz w:val="24"/>
          <w:szCs w:val="24"/>
        </w:rPr>
        <w:t xml:space="preserve"> conditi</w:t>
      </w:r>
      <w:r>
        <w:rPr>
          <w:rFonts w:ascii="Times New Roman" w:hAnsi="Times New Roman" w:cs="Times New Roman"/>
          <w:sz w:val="24"/>
          <w:szCs w:val="24"/>
        </w:rPr>
        <w:t xml:space="preserve">on to their post-ratings of B </w:t>
      </w:r>
      <w:r w:rsidRPr="009C5E5D">
        <w:rPr>
          <w:rFonts w:ascii="Times New Roman" w:hAnsi="Times New Roman" w:cs="Times New Roman"/>
          <w:sz w:val="24"/>
          <w:szCs w:val="24"/>
        </w:rPr>
        <w:t>in the IS condition. This analysis was under</w:t>
      </w:r>
      <w:r w:rsidR="00E369AE">
        <w:rPr>
          <w:rFonts w:ascii="Times New Roman" w:hAnsi="Times New Roman" w:cs="Times New Roman"/>
          <w:sz w:val="24"/>
          <w:szCs w:val="24"/>
        </w:rPr>
        <w:t>taken because research</w:t>
      </w:r>
      <w:r w:rsidR="004A6688">
        <w:rPr>
          <w:rFonts w:ascii="Times New Roman" w:hAnsi="Times New Roman" w:cs="Times New Roman"/>
          <w:sz w:val="24"/>
          <w:szCs w:val="24"/>
        </w:rPr>
        <w:t>ers</w:t>
      </w:r>
      <w:r w:rsidR="00E369AE">
        <w:rPr>
          <w:rFonts w:ascii="Times New Roman" w:hAnsi="Times New Roman" w:cs="Times New Roman"/>
          <w:sz w:val="24"/>
          <w:szCs w:val="24"/>
        </w:rPr>
        <w:t xml:space="preserve"> </w:t>
      </w:r>
      <w:r w:rsidRPr="009C5E5D">
        <w:rPr>
          <w:rFonts w:ascii="Times New Roman" w:hAnsi="Times New Roman" w:cs="Times New Roman"/>
          <w:sz w:val="24"/>
          <w:szCs w:val="24"/>
        </w:rPr>
        <w:t>argued t</w:t>
      </w:r>
      <w:r>
        <w:rPr>
          <w:rFonts w:ascii="Times New Roman" w:hAnsi="Times New Roman" w:cs="Times New Roman"/>
          <w:sz w:val="24"/>
          <w:szCs w:val="24"/>
        </w:rPr>
        <w:t xml:space="preserve">hat </w:t>
      </w:r>
      <w:r w:rsidR="002C08A7">
        <w:rPr>
          <w:rFonts w:ascii="Times New Roman" w:hAnsi="Times New Roman" w:cs="Times New Roman"/>
          <w:sz w:val="24"/>
          <w:szCs w:val="24"/>
        </w:rPr>
        <w:t>subject</w:t>
      </w:r>
      <w:r>
        <w:rPr>
          <w:rFonts w:ascii="Times New Roman" w:hAnsi="Times New Roman" w:cs="Times New Roman"/>
          <w:sz w:val="24"/>
          <w:szCs w:val="24"/>
        </w:rPr>
        <w:t xml:space="preserve">s engaged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Pr="009C5E5D">
        <w:rPr>
          <w:rFonts w:ascii="Times New Roman" w:hAnsi="Times New Roman" w:cs="Times New Roman"/>
          <w:sz w:val="24"/>
          <w:szCs w:val="24"/>
        </w:rPr>
        <w:t>reasoning based on a larger proportion of children choosing B as the cause in the I</w:t>
      </w:r>
      <w:r>
        <w:rPr>
          <w:rFonts w:ascii="Times New Roman" w:hAnsi="Times New Roman" w:cs="Times New Roman"/>
          <w:sz w:val="24"/>
          <w:szCs w:val="24"/>
        </w:rPr>
        <w:t xml:space="preserve">S condition compared to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Pr="009C5E5D">
        <w:rPr>
          <w:rFonts w:ascii="Times New Roman" w:hAnsi="Times New Roman" w:cs="Times New Roman"/>
          <w:sz w:val="24"/>
          <w:szCs w:val="24"/>
        </w:rPr>
        <w:t>condition</w:t>
      </w:r>
      <w:r w:rsidR="00E369AE">
        <w:rPr>
          <w:rFonts w:ascii="Times New Roman" w:hAnsi="Times New Roman" w:cs="Times New Roman"/>
          <w:sz w:val="24"/>
          <w:szCs w:val="24"/>
        </w:rPr>
        <w:t xml:space="preserve"> (e.g., Sobel et al., 2004)</w:t>
      </w:r>
      <w:r w:rsidRPr="009C5E5D">
        <w:rPr>
          <w:rFonts w:ascii="Times New Roman" w:hAnsi="Times New Roman" w:cs="Times New Roman"/>
          <w:sz w:val="24"/>
          <w:szCs w:val="24"/>
        </w:rPr>
        <w:t>. Consistent with previous research and the findings from Experiment 1</w:t>
      </w:r>
      <w:r>
        <w:rPr>
          <w:rFonts w:ascii="Times New Roman" w:hAnsi="Times New Roman" w:cs="Times New Roman"/>
          <w:sz w:val="24"/>
          <w:szCs w:val="24"/>
        </w:rPr>
        <w:t xml:space="preserve">, </w:t>
      </w:r>
      <w:r w:rsidR="002C08A7">
        <w:rPr>
          <w:rFonts w:ascii="Times New Roman" w:hAnsi="Times New Roman" w:cs="Times New Roman"/>
          <w:sz w:val="24"/>
          <w:szCs w:val="24"/>
        </w:rPr>
        <w:t>subject</w:t>
      </w:r>
      <w:r>
        <w:rPr>
          <w:rFonts w:ascii="Times New Roman" w:hAnsi="Times New Roman" w:cs="Times New Roman"/>
          <w:sz w:val="24"/>
          <w:szCs w:val="24"/>
        </w:rPr>
        <w:t xml:space="preserve">s provided higher </w:t>
      </w:r>
      <w:r w:rsidRPr="009C5E5D">
        <w:rPr>
          <w:rFonts w:ascii="Times New Roman" w:hAnsi="Times New Roman" w:cs="Times New Roman"/>
          <w:sz w:val="24"/>
          <w:szCs w:val="24"/>
        </w:rPr>
        <w:t>post-ratings of B in the IS condition (</w:t>
      </w:r>
      <w:r>
        <w:rPr>
          <w:rFonts w:ascii="Times New Roman" w:hAnsi="Times New Roman" w:cs="Times New Roman"/>
          <w:sz w:val="24"/>
          <w:szCs w:val="24"/>
        </w:rPr>
        <w:t>β</w:t>
      </w:r>
      <w:r w:rsidRPr="009C5E5D">
        <w:rPr>
          <w:rFonts w:ascii="Times New Roman" w:hAnsi="Times New Roman" w:cs="Times New Roman"/>
          <w:sz w:val="24"/>
          <w:szCs w:val="24"/>
        </w:rPr>
        <w:t xml:space="preserve"> = 51.27, </w:t>
      </w:r>
      <w:r w:rsidRPr="009C5E5D">
        <w:rPr>
          <w:rFonts w:ascii="Times New Roman" w:hAnsi="Times New Roman" w:cs="Times New Roman"/>
          <w:i/>
          <w:sz w:val="24"/>
          <w:szCs w:val="24"/>
        </w:rPr>
        <w:t>M</w:t>
      </w:r>
      <w:r w:rsidRPr="009C5E5D">
        <w:rPr>
          <w:rFonts w:ascii="Times New Roman" w:hAnsi="Times New Roman" w:cs="Times New Roman"/>
          <w:sz w:val="24"/>
          <w:szCs w:val="24"/>
        </w:rPr>
        <w:t xml:space="preserve"> = 94.19, Bootstrapped 95% CI[45.12, 57.42]) than in th</w:t>
      </w:r>
      <w:r>
        <w:rPr>
          <w:rFonts w:ascii="Times New Roman" w:hAnsi="Times New Roman" w:cs="Times New Roman"/>
          <w:sz w:val="24"/>
          <w:szCs w:val="24"/>
        </w:rPr>
        <w:t xml:space="preserve">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Pr="009C5E5D">
        <w:rPr>
          <w:rFonts w:ascii="Times New Roman" w:hAnsi="Times New Roman" w:cs="Times New Roman"/>
          <w:sz w:val="24"/>
          <w:szCs w:val="24"/>
        </w:rPr>
        <w:t>condition (</w:t>
      </w:r>
      <w:r>
        <w:rPr>
          <w:rFonts w:ascii="Times New Roman" w:hAnsi="Times New Roman" w:cs="Times New Roman"/>
          <w:sz w:val="24"/>
          <w:szCs w:val="24"/>
        </w:rPr>
        <w:t>β</w:t>
      </w:r>
      <w:r w:rsidRPr="009C5E5D">
        <w:rPr>
          <w:rFonts w:ascii="Times New Roman" w:hAnsi="Times New Roman" w:cs="Times New Roman"/>
          <w:sz w:val="24"/>
          <w:szCs w:val="24"/>
        </w:rPr>
        <w:t xml:space="preserve"> = 42.92, </w:t>
      </w:r>
      <w:r w:rsidRPr="009C5E5D">
        <w:rPr>
          <w:rFonts w:ascii="Times New Roman" w:hAnsi="Times New Roman" w:cs="Times New Roman"/>
          <w:i/>
          <w:sz w:val="24"/>
          <w:szCs w:val="24"/>
        </w:rPr>
        <w:t>M</w:t>
      </w:r>
      <w:r w:rsidRPr="009C5E5D">
        <w:rPr>
          <w:rFonts w:ascii="Times New Roman" w:hAnsi="Times New Roman" w:cs="Times New Roman"/>
          <w:sz w:val="24"/>
          <w:szCs w:val="24"/>
        </w:rPr>
        <w:t xml:space="preserve"> = 42.92, Bootstrapped 95% CI[38.24, 47.61]),  Type III </w:t>
      </w:r>
      <w:r w:rsidRPr="009C5E5D">
        <w:rPr>
          <w:rFonts w:ascii="Times New Roman" w:hAnsi="Times New Roman" w:cs="Times New Roman"/>
          <w:i/>
          <w:sz w:val="24"/>
          <w:szCs w:val="24"/>
        </w:rPr>
        <w:t>F</w:t>
      </w:r>
      <w:r w:rsidRPr="009C5E5D">
        <w:rPr>
          <w:rFonts w:ascii="Times New Roman" w:hAnsi="Times New Roman" w:cs="Times New Roman"/>
          <w:sz w:val="24"/>
          <w:szCs w:val="24"/>
        </w:rPr>
        <w:t xml:space="preserve">(1,59) = 275.91, </w:t>
      </w:r>
      <w:r w:rsidRPr="009C5E5D">
        <w:rPr>
          <w:rFonts w:ascii="Times New Roman" w:hAnsi="Times New Roman" w:cs="Times New Roman"/>
          <w:i/>
          <w:sz w:val="24"/>
          <w:szCs w:val="24"/>
        </w:rPr>
        <w:t>p</w:t>
      </w:r>
      <w:r w:rsidRPr="009C5E5D">
        <w:rPr>
          <w:rFonts w:ascii="Times New Roman" w:hAnsi="Times New Roman" w:cs="Times New Roman"/>
          <w:sz w:val="24"/>
          <w:szCs w:val="24"/>
        </w:rPr>
        <w:t xml:space="preserve"> &lt; .0001.</w:t>
      </w:r>
    </w:p>
    <w:p w14:paraId="240945A0" w14:textId="77777777" w:rsidR="009C5E5D" w:rsidRPr="009C5E5D" w:rsidRDefault="009C5E5D" w:rsidP="009C5E5D">
      <w:pPr>
        <w:spacing w:line="480" w:lineRule="auto"/>
        <w:contextualSpacing/>
        <w:rPr>
          <w:rFonts w:ascii="Times New Roman" w:hAnsi="Times New Roman" w:cs="Times New Roman"/>
          <w:b/>
          <w:sz w:val="24"/>
          <w:szCs w:val="24"/>
        </w:rPr>
      </w:pPr>
      <w:r w:rsidRPr="009C5E5D">
        <w:rPr>
          <w:rFonts w:ascii="Times New Roman" w:hAnsi="Times New Roman" w:cs="Times New Roman"/>
          <w:b/>
          <w:sz w:val="24"/>
          <w:szCs w:val="24"/>
        </w:rPr>
        <w:t>Discussion</w:t>
      </w:r>
    </w:p>
    <w:p w14:paraId="12C0D409" w14:textId="283762DC" w:rsidR="009C5E5D" w:rsidRDefault="009C5E5D" w:rsidP="009C5E5D">
      <w:pPr>
        <w:spacing w:line="480" w:lineRule="auto"/>
        <w:ind w:firstLine="720"/>
        <w:contextualSpacing/>
        <w:rPr>
          <w:rFonts w:ascii="Times New Roman" w:hAnsi="Times New Roman" w:cs="Times New Roman"/>
          <w:sz w:val="24"/>
          <w:szCs w:val="24"/>
        </w:rPr>
      </w:pPr>
      <w:r w:rsidRPr="009C5E5D">
        <w:rPr>
          <w:rFonts w:ascii="Times New Roman" w:hAnsi="Times New Roman" w:cs="Times New Roman"/>
          <w:sz w:val="24"/>
          <w:szCs w:val="24"/>
        </w:rPr>
        <w:t xml:space="preserve">The results from Experiment 2 suggest that adults do not engage in </w:t>
      </w:r>
      <w:r w:rsidR="00341569">
        <w:rPr>
          <w:rFonts w:ascii="Times New Roman" w:hAnsi="Times New Roman" w:cs="Times New Roman"/>
          <w:sz w:val="24"/>
          <w:szCs w:val="24"/>
        </w:rPr>
        <w:t>backwards blocking</w:t>
      </w:r>
      <w:r w:rsidRPr="009C5E5D">
        <w:rPr>
          <w:rFonts w:ascii="Times New Roman" w:hAnsi="Times New Roman" w:cs="Times New Roman"/>
          <w:sz w:val="24"/>
          <w:szCs w:val="24"/>
        </w:rPr>
        <w:t xml:space="preserve"> reasoning</w:t>
      </w:r>
      <w:r w:rsidR="0079051B">
        <w:rPr>
          <w:rFonts w:ascii="Times New Roman" w:hAnsi="Times New Roman" w:cs="Times New Roman"/>
          <w:sz w:val="24"/>
          <w:szCs w:val="24"/>
        </w:rPr>
        <w:t xml:space="preserve"> in the presence of three objects. In conjunction, t</w:t>
      </w:r>
      <w:r w:rsidR="00577B26">
        <w:rPr>
          <w:rFonts w:ascii="Times New Roman" w:hAnsi="Times New Roman" w:cs="Times New Roman"/>
          <w:sz w:val="24"/>
          <w:szCs w:val="24"/>
        </w:rPr>
        <w:t>he</w:t>
      </w:r>
      <w:r w:rsidR="0079051B">
        <w:rPr>
          <w:rFonts w:ascii="Times New Roman" w:hAnsi="Times New Roman" w:cs="Times New Roman"/>
          <w:sz w:val="24"/>
          <w:szCs w:val="24"/>
        </w:rPr>
        <w:t xml:space="preserve"> </w:t>
      </w:r>
      <w:r w:rsidRPr="009C5E5D">
        <w:rPr>
          <w:rFonts w:ascii="Times New Roman" w:hAnsi="Times New Roman" w:cs="Times New Roman"/>
          <w:sz w:val="24"/>
          <w:szCs w:val="24"/>
        </w:rPr>
        <w:t>results from Experiments 1 and 2</w:t>
      </w:r>
      <w:r w:rsidR="00BE7182">
        <w:rPr>
          <w:rFonts w:ascii="Times New Roman" w:hAnsi="Times New Roman" w:cs="Times New Roman"/>
          <w:sz w:val="24"/>
          <w:szCs w:val="24"/>
        </w:rPr>
        <w:t xml:space="preserve"> </w:t>
      </w:r>
      <w:r w:rsidRPr="009C5E5D">
        <w:rPr>
          <w:rFonts w:ascii="Times New Roman" w:hAnsi="Times New Roman" w:cs="Times New Roman"/>
          <w:sz w:val="24"/>
          <w:szCs w:val="24"/>
        </w:rPr>
        <w:t xml:space="preserve">demonstrate that adults </w:t>
      </w:r>
      <w:r>
        <w:rPr>
          <w:rFonts w:ascii="Times New Roman" w:hAnsi="Times New Roman" w:cs="Times New Roman"/>
          <w:sz w:val="24"/>
          <w:szCs w:val="24"/>
        </w:rPr>
        <w:t>neither engage</w:t>
      </w:r>
      <w:r w:rsidR="00BE7182">
        <w:rPr>
          <w:rFonts w:ascii="Times New Roman" w:hAnsi="Times New Roman" w:cs="Times New Roman"/>
          <w:sz w:val="24"/>
          <w:szCs w:val="24"/>
        </w:rPr>
        <w:t>d</w:t>
      </w:r>
      <w:r>
        <w:rPr>
          <w:rFonts w:ascii="Times New Roman" w:hAnsi="Times New Roman" w:cs="Times New Roman"/>
          <w:sz w:val="24"/>
          <w:szCs w:val="24"/>
        </w:rPr>
        <w:t xml:space="preserve">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Pr="009C5E5D">
        <w:rPr>
          <w:rFonts w:ascii="Times New Roman" w:hAnsi="Times New Roman" w:cs="Times New Roman"/>
          <w:sz w:val="24"/>
          <w:szCs w:val="24"/>
        </w:rPr>
        <w:t>when asked to reason about two objects nor when asked to reason about three objects. These results are important from a theoretical perspective because they cast doubt on the claim that humans use Bayes rule</w:t>
      </w:r>
      <w:r w:rsidR="009903D1">
        <w:rPr>
          <w:rFonts w:ascii="Times New Roman" w:hAnsi="Times New Roman" w:cs="Times New Roman"/>
          <w:sz w:val="24"/>
          <w:szCs w:val="24"/>
        </w:rPr>
        <w:t>—</w:t>
      </w:r>
      <w:r w:rsidRPr="009C5E5D">
        <w:rPr>
          <w:rFonts w:ascii="Times New Roman" w:hAnsi="Times New Roman" w:cs="Times New Roman"/>
          <w:sz w:val="24"/>
          <w:szCs w:val="24"/>
        </w:rPr>
        <w:lastRenderedPageBreak/>
        <w:t xml:space="preserve">which can account for </w:t>
      </w:r>
      <w:r w:rsidR="00341569">
        <w:rPr>
          <w:rFonts w:ascii="Times New Roman" w:hAnsi="Times New Roman" w:cs="Times New Roman"/>
          <w:sz w:val="24"/>
          <w:szCs w:val="24"/>
        </w:rPr>
        <w:t>backwards blocking</w:t>
      </w:r>
      <w:r w:rsidR="00BE7182">
        <w:rPr>
          <w:rFonts w:ascii="Times New Roman" w:hAnsi="Times New Roman" w:cs="Times New Roman"/>
          <w:sz w:val="24"/>
          <w:szCs w:val="24"/>
        </w:rPr>
        <w:t xml:space="preserve"> reasoning</w:t>
      </w:r>
      <w:r w:rsidR="009903D1">
        <w:rPr>
          <w:rFonts w:ascii="Times New Roman" w:hAnsi="Times New Roman" w:cs="Times New Roman"/>
          <w:sz w:val="24"/>
          <w:szCs w:val="24"/>
        </w:rPr>
        <w:t>—</w:t>
      </w:r>
      <w:r w:rsidRPr="009C5E5D">
        <w:rPr>
          <w:rFonts w:ascii="Times New Roman" w:hAnsi="Times New Roman" w:cs="Times New Roman"/>
          <w:sz w:val="24"/>
          <w:szCs w:val="24"/>
        </w:rPr>
        <w:t>to reason about causal events</w:t>
      </w:r>
      <w:r w:rsidR="00140F63">
        <w:rPr>
          <w:rFonts w:ascii="Times New Roman" w:hAnsi="Times New Roman" w:cs="Times New Roman"/>
          <w:sz w:val="24"/>
          <w:szCs w:val="24"/>
        </w:rPr>
        <w:t xml:space="preserve"> and</w:t>
      </w:r>
      <w:r w:rsidRPr="009C5E5D">
        <w:rPr>
          <w:rFonts w:ascii="Times New Roman" w:hAnsi="Times New Roman" w:cs="Times New Roman"/>
          <w:sz w:val="24"/>
          <w:szCs w:val="24"/>
        </w:rPr>
        <w:t xml:space="preserve"> suggest that adults may reason about causes on the basis </w:t>
      </w:r>
      <w:r w:rsidR="009903D1">
        <w:rPr>
          <w:rFonts w:ascii="Times New Roman" w:hAnsi="Times New Roman" w:cs="Times New Roman"/>
          <w:sz w:val="24"/>
          <w:szCs w:val="24"/>
        </w:rPr>
        <w:t>of formed associations.</w:t>
      </w:r>
      <w:r w:rsidR="00E8011E">
        <w:rPr>
          <w:rFonts w:ascii="Times New Roman" w:hAnsi="Times New Roman" w:cs="Times New Roman"/>
          <w:sz w:val="24"/>
          <w:szCs w:val="24"/>
        </w:rPr>
        <w:t xml:space="preserve"> We ex</w:t>
      </w:r>
      <w:r w:rsidR="00140F63">
        <w:rPr>
          <w:rFonts w:ascii="Times New Roman" w:hAnsi="Times New Roman" w:cs="Times New Roman"/>
          <w:sz w:val="24"/>
          <w:szCs w:val="24"/>
        </w:rPr>
        <w:t>plore this speculation more closely in the Computational Models and Predictions section.</w:t>
      </w:r>
      <w:r w:rsidR="009903D1">
        <w:rPr>
          <w:rFonts w:ascii="Times New Roman" w:hAnsi="Times New Roman" w:cs="Times New Roman"/>
          <w:sz w:val="24"/>
          <w:szCs w:val="24"/>
        </w:rPr>
        <w:t xml:space="preserve"> This conclusion should nonetheless be interpreted cautiously because although </w:t>
      </w:r>
      <w:r w:rsidR="002C08A7">
        <w:rPr>
          <w:rFonts w:ascii="Times New Roman" w:hAnsi="Times New Roman" w:cs="Times New Roman"/>
          <w:sz w:val="24"/>
          <w:szCs w:val="24"/>
        </w:rPr>
        <w:t>subject</w:t>
      </w:r>
      <w:r w:rsidR="009903D1">
        <w:rPr>
          <w:rFonts w:ascii="Times New Roman" w:hAnsi="Times New Roman" w:cs="Times New Roman"/>
          <w:sz w:val="24"/>
          <w:szCs w:val="24"/>
        </w:rPr>
        <w:t xml:space="preserve">s’ pre- and post-ratings of B did not differ, their pre- and post-ratings of B in the IS condition did differ, which </w:t>
      </w:r>
      <w:r w:rsidR="00140F63">
        <w:rPr>
          <w:rFonts w:ascii="Times New Roman" w:hAnsi="Times New Roman" w:cs="Times New Roman"/>
          <w:sz w:val="24"/>
          <w:szCs w:val="24"/>
        </w:rPr>
        <w:t>may not be consistent with associative models</w:t>
      </w:r>
      <w:r w:rsidR="009903D1">
        <w:rPr>
          <w:rFonts w:ascii="Times New Roman" w:hAnsi="Times New Roman" w:cs="Times New Roman"/>
          <w:sz w:val="24"/>
          <w:szCs w:val="24"/>
        </w:rPr>
        <w:t>.</w:t>
      </w:r>
    </w:p>
    <w:p w14:paraId="0A9306A2" w14:textId="58527B8F" w:rsidR="001314F0" w:rsidRDefault="009C5E5D" w:rsidP="009C5E5D">
      <w:pPr>
        <w:spacing w:line="480" w:lineRule="auto"/>
        <w:ind w:firstLine="720"/>
        <w:contextualSpacing/>
        <w:rPr>
          <w:rFonts w:ascii="Times New Roman" w:hAnsi="Times New Roman" w:cs="Times New Roman"/>
          <w:sz w:val="24"/>
          <w:szCs w:val="24"/>
        </w:rPr>
      </w:pPr>
      <w:r w:rsidRPr="009C5E5D">
        <w:rPr>
          <w:rFonts w:ascii="Times New Roman" w:hAnsi="Times New Roman" w:cs="Times New Roman"/>
          <w:sz w:val="24"/>
          <w:szCs w:val="24"/>
        </w:rPr>
        <w:t>Despite the fact that adults failed to block object B in the context of two or three</w:t>
      </w:r>
      <w:r>
        <w:rPr>
          <w:rFonts w:ascii="Times New Roman" w:hAnsi="Times New Roman" w:cs="Times New Roman"/>
          <w:sz w:val="24"/>
          <w:szCs w:val="24"/>
        </w:rPr>
        <w:t xml:space="preserve"> objects, one unresolved issue </w:t>
      </w:r>
      <w:r w:rsidRPr="009C5E5D">
        <w:rPr>
          <w:rFonts w:ascii="Times New Roman" w:hAnsi="Times New Roman" w:cs="Times New Roman"/>
          <w:sz w:val="24"/>
          <w:szCs w:val="24"/>
        </w:rPr>
        <w:t xml:space="preserve">from Experiment 2 concerns why </w:t>
      </w:r>
      <w:r w:rsidR="002C08A7">
        <w:rPr>
          <w:rFonts w:ascii="Times New Roman" w:hAnsi="Times New Roman" w:cs="Times New Roman"/>
          <w:sz w:val="24"/>
          <w:szCs w:val="24"/>
        </w:rPr>
        <w:t>subject</w:t>
      </w:r>
      <w:r w:rsidRPr="009C5E5D">
        <w:rPr>
          <w:rFonts w:ascii="Times New Roman" w:hAnsi="Times New Roman" w:cs="Times New Roman"/>
          <w:sz w:val="24"/>
          <w:szCs w:val="24"/>
        </w:rPr>
        <w:t xml:space="preserve">s blocked object C following exposure to the </w:t>
      </w:r>
      <w:r w:rsidR="00341569">
        <w:rPr>
          <w:rFonts w:ascii="Times New Roman" w:hAnsi="Times New Roman" w:cs="Times New Roman"/>
          <w:sz w:val="24"/>
          <w:szCs w:val="24"/>
        </w:rPr>
        <w:t>backwards blocking</w:t>
      </w:r>
      <w:r w:rsidRPr="009C5E5D">
        <w:rPr>
          <w:rFonts w:ascii="Times New Roman" w:hAnsi="Times New Roman" w:cs="Times New Roman"/>
          <w:sz w:val="24"/>
          <w:szCs w:val="24"/>
        </w:rPr>
        <w:t xml:space="preserve"> condition but not obje</w:t>
      </w:r>
      <w:r>
        <w:rPr>
          <w:rFonts w:ascii="Times New Roman" w:hAnsi="Times New Roman" w:cs="Times New Roman"/>
          <w:sz w:val="24"/>
          <w:szCs w:val="24"/>
        </w:rPr>
        <w:t xml:space="preserve">ct </w:t>
      </w:r>
      <w:r w:rsidRPr="009C5E5D">
        <w:rPr>
          <w:rFonts w:ascii="Times New Roman" w:hAnsi="Times New Roman" w:cs="Times New Roman"/>
          <w:sz w:val="24"/>
          <w:szCs w:val="24"/>
        </w:rPr>
        <w:t xml:space="preserve">B, given that object B but not object C was demonstrated on the machine. </w:t>
      </w:r>
      <w:r w:rsidR="00577B26" w:rsidRPr="00EA0807">
        <w:rPr>
          <w:rFonts w:ascii="Times New Roman" w:hAnsi="Times New Roman" w:cs="Times New Roman"/>
          <w:sz w:val="24"/>
          <w:szCs w:val="24"/>
        </w:rPr>
        <w:t>One reason</w:t>
      </w:r>
      <w:r w:rsidR="00577B26">
        <w:rPr>
          <w:rFonts w:ascii="Times New Roman" w:hAnsi="Times New Roman" w:cs="Times New Roman"/>
          <w:sz w:val="24"/>
          <w:szCs w:val="24"/>
        </w:rPr>
        <w:t>, albeit speculative, for</w:t>
      </w:r>
      <w:r w:rsidR="00577B26" w:rsidRPr="00EA0807">
        <w:rPr>
          <w:rFonts w:ascii="Times New Roman" w:hAnsi="Times New Roman" w:cs="Times New Roman"/>
          <w:sz w:val="24"/>
          <w:szCs w:val="24"/>
        </w:rPr>
        <w:t xml:space="preserve"> why adults may have blocked C but not B is because they are less </w:t>
      </w:r>
      <w:r w:rsidR="00577B26">
        <w:rPr>
          <w:rFonts w:ascii="Times New Roman" w:hAnsi="Times New Roman" w:cs="Times New Roman"/>
          <w:sz w:val="24"/>
          <w:szCs w:val="24"/>
        </w:rPr>
        <w:t>likely</w:t>
      </w:r>
      <w:r w:rsidR="00577B26" w:rsidRPr="00EA0807">
        <w:rPr>
          <w:rFonts w:ascii="Times New Roman" w:hAnsi="Times New Roman" w:cs="Times New Roman"/>
          <w:sz w:val="24"/>
          <w:szCs w:val="24"/>
        </w:rPr>
        <w:t xml:space="preserve"> to attribute causality to multiple potential causes</w:t>
      </w:r>
      <w:r w:rsidR="00577B26">
        <w:rPr>
          <w:rFonts w:ascii="Times New Roman" w:hAnsi="Times New Roman" w:cs="Times New Roman"/>
          <w:sz w:val="24"/>
          <w:szCs w:val="24"/>
        </w:rPr>
        <w:t xml:space="preserve"> compared to children who may be more likely to attribute causality to multiple causes</w:t>
      </w:r>
      <w:r w:rsidR="00140F63">
        <w:rPr>
          <w:rFonts w:ascii="Times New Roman" w:hAnsi="Times New Roman" w:cs="Times New Roman"/>
          <w:sz w:val="24"/>
          <w:szCs w:val="24"/>
        </w:rPr>
        <w:t xml:space="preserve"> (e.g., Lucas, Bridgers, Griffiths, &amp; Gopnik, 2013)</w:t>
      </w:r>
      <w:r w:rsidR="00577B26" w:rsidRPr="00EA0807">
        <w:rPr>
          <w:rFonts w:ascii="Times New Roman" w:hAnsi="Times New Roman" w:cs="Times New Roman"/>
          <w:sz w:val="24"/>
          <w:szCs w:val="24"/>
        </w:rPr>
        <w:t>. Thus, because A was shown</w:t>
      </w:r>
      <w:r w:rsidR="00577B26">
        <w:rPr>
          <w:rFonts w:ascii="Times New Roman" w:hAnsi="Times New Roman" w:cs="Times New Roman"/>
          <w:sz w:val="24"/>
          <w:szCs w:val="24"/>
        </w:rPr>
        <w:t xml:space="preserve"> unambiguously to activate the detector</w:t>
      </w:r>
      <w:r w:rsidR="00577B26" w:rsidRPr="00EA0807">
        <w:rPr>
          <w:rFonts w:ascii="Times New Roman" w:hAnsi="Times New Roman" w:cs="Times New Roman"/>
          <w:sz w:val="24"/>
          <w:szCs w:val="24"/>
        </w:rPr>
        <w:t>, adults may have been less willing to attribute causality to C and thus were more likely to block it. Likewise, one plausible reason why adults failed to block B is because B was never</w:t>
      </w:r>
      <w:r w:rsidR="0079051B">
        <w:rPr>
          <w:rFonts w:ascii="Times New Roman" w:hAnsi="Times New Roman" w:cs="Times New Roman"/>
          <w:sz w:val="24"/>
          <w:szCs w:val="24"/>
        </w:rPr>
        <w:t xml:space="preserve"> placed on the blicket detector</w:t>
      </w:r>
      <w:r w:rsidR="00577B26" w:rsidRPr="00EA0807">
        <w:rPr>
          <w:rFonts w:ascii="Times New Roman" w:hAnsi="Times New Roman" w:cs="Times New Roman"/>
          <w:sz w:val="24"/>
          <w:szCs w:val="24"/>
        </w:rPr>
        <w:t xml:space="preserve"> in isolation and t</w:t>
      </w:r>
      <w:r w:rsidR="00577B26">
        <w:rPr>
          <w:rFonts w:ascii="Times New Roman" w:hAnsi="Times New Roman" w:cs="Times New Roman"/>
          <w:sz w:val="24"/>
          <w:szCs w:val="24"/>
        </w:rPr>
        <w:t>hus</w:t>
      </w:r>
      <w:r w:rsidR="00577B26" w:rsidRPr="00EA0807">
        <w:rPr>
          <w:rFonts w:ascii="Times New Roman" w:hAnsi="Times New Roman" w:cs="Times New Roman"/>
          <w:sz w:val="24"/>
          <w:szCs w:val="24"/>
        </w:rPr>
        <w:t xml:space="preserve"> its causal status remained unknown</w:t>
      </w:r>
      <w:r w:rsidR="0079051B">
        <w:rPr>
          <w:rFonts w:ascii="Times New Roman" w:hAnsi="Times New Roman" w:cs="Times New Roman"/>
          <w:sz w:val="24"/>
          <w:szCs w:val="24"/>
        </w:rPr>
        <w:t>: this would</w:t>
      </w:r>
      <w:r w:rsidR="00577B26">
        <w:rPr>
          <w:rFonts w:ascii="Times New Roman" w:hAnsi="Times New Roman" w:cs="Times New Roman"/>
          <w:sz w:val="24"/>
          <w:szCs w:val="24"/>
        </w:rPr>
        <w:t xml:space="preserve"> not warrant a change in B’s causal rating between the pre- and post-rating phases</w:t>
      </w:r>
      <w:r w:rsidR="00577B26" w:rsidRPr="00EA0807">
        <w:rPr>
          <w:rFonts w:ascii="Times New Roman" w:hAnsi="Times New Roman" w:cs="Times New Roman"/>
          <w:sz w:val="24"/>
          <w:szCs w:val="24"/>
        </w:rPr>
        <w:t>. This supposition garners support from research by Lucas et al.</w:t>
      </w:r>
      <w:r w:rsidR="00577B26">
        <w:rPr>
          <w:rFonts w:ascii="Times New Roman" w:hAnsi="Times New Roman" w:cs="Times New Roman"/>
          <w:sz w:val="24"/>
          <w:szCs w:val="24"/>
        </w:rPr>
        <w:t xml:space="preserve"> (2013)</w:t>
      </w:r>
      <w:r w:rsidR="00577B26" w:rsidRPr="00EA0807">
        <w:rPr>
          <w:rFonts w:ascii="Times New Roman" w:hAnsi="Times New Roman" w:cs="Times New Roman"/>
          <w:sz w:val="24"/>
          <w:szCs w:val="24"/>
        </w:rPr>
        <w:t xml:space="preserve"> who showed that when multiple causes could be inferred</w:t>
      </w:r>
      <w:r w:rsidR="0079051B">
        <w:rPr>
          <w:rFonts w:ascii="Times New Roman" w:hAnsi="Times New Roman" w:cs="Times New Roman"/>
          <w:sz w:val="24"/>
          <w:szCs w:val="24"/>
        </w:rPr>
        <w:t>, ad</w:t>
      </w:r>
      <w:r w:rsidR="00577B26" w:rsidRPr="00EA0807">
        <w:rPr>
          <w:rFonts w:ascii="Times New Roman" w:hAnsi="Times New Roman" w:cs="Times New Roman"/>
          <w:sz w:val="24"/>
          <w:szCs w:val="24"/>
        </w:rPr>
        <w:t>ults</w:t>
      </w:r>
      <w:r w:rsidR="00577B26">
        <w:rPr>
          <w:rFonts w:ascii="Times New Roman" w:hAnsi="Times New Roman" w:cs="Times New Roman"/>
          <w:sz w:val="24"/>
          <w:szCs w:val="24"/>
        </w:rPr>
        <w:t>—</w:t>
      </w:r>
      <w:r w:rsidR="00577B26" w:rsidRPr="00EA0807">
        <w:rPr>
          <w:rFonts w:ascii="Times New Roman" w:hAnsi="Times New Roman" w:cs="Times New Roman"/>
          <w:sz w:val="24"/>
          <w:szCs w:val="24"/>
        </w:rPr>
        <w:t xml:space="preserve">but neither 4-year-olds nor 5-year-olds—tended to attribute causality to </w:t>
      </w:r>
      <w:r w:rsidR="0079051B">
        <w:rPr>
          <w:rFonts w:ascii="Times New Roman" w:hAnsi="Times New Roman" w:cs="Times New Roman"/>
          <w:sz w:val="24"/>
          <w:szCs w:val="24"/>
        </w:rPr>
        <w:t xml:space="preserve">a </w:t>
      </w:r>
      <w:r w:rsidR="00577B26" w:rsidRPr="00EA0807">
        <w:rPr>
          <w:rFonts w:ascii="Times New Roman" w:hAnsi="Times New Roman" w:cs="Times New Roman"/>
          <w:sz w:val="24"/>
          <w:szCs w:val="24"/>
        </w:rPr>
        <w:t>single cause</w:t>
      </w:r>
      <w:r w:rsidR="00577B26">
        <w:rPr>
          <w:rFonts w:ascii="Times New Roman" w:hAnsi="Times New Roman" w:cs="Times New Roman"/>
          <w:sz w:val="24"/>
          <w:szCs w:val="24"/>
        </w:rPr>
        <w:t xml:space="preserve"> rather than to multiple causes</w:t>
      </w:r>
      <w:r w:rsidR="00577B26" w:rsidRPr="00EA0807">
        <w:rPr>
          <w:rFonts w:ascii="Times New Roman" w:hAnsi="Times New Roman" w:cs="Times New Roman"/>
          <w:sz w:val="24"/>
          <w:szCs w:val="24"/>
        </w:rPr>
        <w:t>.</w:t>
      </w:r>
      <w:r w:rsidR="00577B26">
        <w:rPr>
          <w:rFonts w:ascii="Times New Roman" w:hAnsi="Times New Roman" w:cs="Times New Roman"/>
          <w:sz w:val="24"/>
          <w:szCs w:val="24"/>
        </w:rPr>
        <w:t xml:space="preserve"> </w:t>
      </w:r>
      <w:r w:rsidRPr="009C5E5D">
        <w:rPr>
          <w:rFonts w:ascii="Times New Roman" w:hAnsi="Times New Roman" w:cs="Times New Roman"/>
          <w:sz w:val="24"/>
          <w:szCs w:val="24"/>
        </w:rPr>
        <w:t xml:space="preserve"> </w:t>
      </w:r>
    </w:p>
    <w:p w14:paraId="45723284" w14:textId="6F5B0C5D" w:rsidR="009C5E5D" w:rsidRDefault="001314F0" w:rsidP="009C5E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these results, </w:t>
      </w:r>
      <w:r w:rsidR="009C5E5D">
        <w:rPr>
          <w:rFonts w:ascii="Times New Roman" w:hAnsi="Times New Roman" w:cs="Times New Roman"/>
          <w:sz w:val="24"/>
          <w:szCs w:val="24"/>
        </w:rPr>
        <w:t xml:space="preserve">a first goal of Experiment 3 </w:t>
      </w:r>
      <w:r w:rsidR="009C5E5D" w:rsidRPr="009C5E5D">
        <w:rPr>
          <w:rFonts w:ascii="Times New Roman" w:hAnsi="Times New Roman" w:cs="Times New Roman"/>
          <w:sz w:val="24"/>
          <w:szCs w:val="24"/>
        </w:rPr>
        <w:t xml:space="preserve">was to replicate the observed drop in the rating of C in </w:t>
      </w:r>
      <w:r w:rsidR="0079051B">
        <w:rPr>
          <w:rFonts w:ascii="Times New Roman" w:hAnsi="Times New Roman" w:cs="Times New Roman"/>
          <w:sz w:val="24"/>
          <w:szCs w:val="24"/>
        </w:rPr>
        <w:t xml:space="preserve">the current experiment </w:t>
      </w:r>
      <w:r w:rsidR="009C5E5D" w:rsidRPr="009C5E5D">
        <w:rPr>
          <w:rFonts w:ascii="Times New Roman" w:hAnsi="Times New Roman" w:cs="Times New Roman"/>
          <w:sz w:val="24"/>
          <w:szCs w:val="24"/>
        </w:rPr>
        <w:t xml:space="preserve">to determine its </w:t>
      </w:r>
      <w:r w:rsidR="0079051B" w:rsidRPr="009C5E5D">
        <w:rPr>
          <w:rFonts w:ascii="Times New Roman" w:hAnsi="Times New Roman" w:cs="Times New Roman"/>
          <w:sz w:val="24"/>
          <w:szCs w:val="24"/>
        </w:rPr>
        <w:t>reliabi</w:t>
      </w:r>
      <w:r w:rsidR="0079051B">
        <w:rPr>
          <w:rFonts w:ascii="Times New Roman" w:hAnsi="Times New Roman" w:cs="Times New Roman"/>
          <w:sz w:val="24"/>
          <w:szCs w:val="24"/>
        </w:rPr>
        <w:t xml:space="preserve">lity </w:t>
      </w:r>
      <w:r w:rsidR="009C5E5D" w:rsidRPr="009C5E5D">
        <w:rPr>
          <w:rFonts w:ascii="Times New Roman" w:hAnsi="Times New Roman" w:cs="Times New Roman"/>
          <w:sz w:val="24"/>
          <w:szCs w:val="24"/>
        </w:rPr>
        <w:t xml:space="preserve">and </w:t>
      </w:r>
      <w:r w:rsidR="009C5E5D">
        <w:rPr>
          <w:rFonts w:ascii="Times New Roman" w:hAnsi="Times New Roman" w:cs="Times New Roman"/>
          <w:sz w:val="24"/>
          <w:szCs w:val="24"/>
        </w:rPr>
        <w:t xml:space="preserve">to examine if, </w:t>
      </w:r>
      <w:r w:rsidR="009C5E5D" w:rsidRPr="009C5E5D">
        <w:rPr>
          <w:rFonts w:ascii="Times New Roman" w:hAnsi="Times New Roman" w:cs="Times New Roman"/>
          <w:sz w:val="24"/>
          <w:szCs w:val="24"/>
        </w:rPr>
        <w:t xml:space="preserve">and to what extent, </w:t>
      </w:r>
      <w:r w:rsidR="002C08A7">
        <w:rPr>
          <w:rFonts w:ascii="Times New Roman" w:hAnsi="Times New Roman" w:cs="Times New Roman"/>
          <w:sz w:val="24"/>
          <w:szCs w:val="24"/>
        </w:rPr>
        <w:t>subject</w:t>
      </w:r>
      <w:r w:rsidR="009C5E5D" w:rsidRPr="009C5E5D">
        <w:rPr>
          <w:rFonts w:ascii="Times New Roman" w:hAnsi="Times New Roman" w:cs="Times New Roman"/>
          <w:sz w:val="24"/>
          <w:szCs w:val="24"/>
        </w:rPr>
        <w:t>s' would</w:t>
      </w:r>
      <w:r w:rsidR="009C5E5D">
        <w:rPr>
          <w:rFonts w:ascii="Times New Roman" w:hAnsi="Times New Roman" w:cs="Times New Roman"/>
          <w:sz w:val="24"/>
          <w:szCs w:val="24"/>
        </w:rPr>
        <w:t xml:space="preserve"> similarly</w:t>
      </w:r>
      <w:r w:rsidR="009C5E5D" w:rsidRPr="009C5E5D">
        <w:rPr>
          <w:rFonts w:ascii="Times New Roman" w:hAnsi="Times New Roman" w:cs="Times New Roman"/>
          <w:sz w:val="24"/>
          <w:szCs w:val="24"/>
        </w:rPr>
        <w:t xml:space="preserve"> provide lower causal ratings of </w:t>
      </w:r>
      <w:r w:rsidR="009C5E5D">
        <w:rPr>
          <w:rFonts w:ascii="Times New Roman" w:hAnsi="Times New Roman" w:cs="Times New Roman"/>
          <w:sz w:val="24"/>
          <w:szCs w:val="24"/>
        </w:rPr>
        <w:t xml:space="preserve">a fourth object, object D. </w:t>
      </w:r>
      <w:r w:rsidR="009C5E5D">
        <w:rPr>
          <w:rFonts w:ascii="Times New Roman" w:hAnsi="Times New Roman" w:cs="Times New Roman"/>
          <w:sz w:val="24"/>
          <w:szCs w:val="24"/>
        </w:rPr>
        <w:lastRenderedPageBreak/>
        <w:t xml:space="preserve">The </w:t>
      </w:r>
      <w:r w:rsidR="009C5E5D" w:rsidRPr="009C5E5D">
        <w:rPr>
          <w:rFonts w:ascii="Times New Roman" w:hAnsi="Times New Roman" w:cs="Times New Roman"/>
          <w:sz w:val="24"/>
          <w:szCs w:val="24"/>
        </w:rPr>
        <w:t xml:space="preserve">second goal of Experiment 3 was to determine whether, and to what extent, </w:t>
      </w:r>
      <w:r w:rsidR="002C08A7">
        <w:rPr>
          <w:rFonts w:ascii="Times New Roman" w:hAnsi="Times New Roman" w:cs="Times New Roman"/>
          <w:sz w:val="24"/>
          <w:szCs w:val="24"/>
        </w:rPr>
        <w:t>subject</w:t>
      </w:r>
      <w:r w:rsidR="009C5E5D">
        <w:rPr>
          <w:rFonts w:ascii="Times New Roman" w:hAnsi="Times New Roman" w:cs="Times New Roman"/>
          <w:sz w:val="24"/>
          <w:szCs w:val="24"/>
        </w:rPr>
        <w:t xml:space="preserve">s' blocked object B following </w:t>
      </w:r>
      <w:r w:rsidR="009C5E5D" w:rsidRPr="009C5E5D">
        <w:rPr>
          <w:rFonts w:ascii="Times New Roman" w:hAnsi="Times New Roman" w:cs="Times New Roman"/>
          <w:sz w:val="24"/>
          <w:szCs w:val="24"/>
        </w:rPr>
        <w:t xml:space="preserve">the </w:t>
      </w:r>
      <w:r w:rsidR="00341569">
        <w:rPr>
          <w:rFonts w:ascii="Times New Roman" w:hAnsi="Times New Roman" w:cs="Times New Roman"/>
          <w:sz w:val="24"/>
          <w:szCs w:val="24"/>
        </w:rPr>
        <w:t>backwards blocking</w:t>
      </w:r>
      <w:r w:rsidR="009C5E5D" w:rsidRPr="009C5E5D">
        <w:rPr>
          <w:rFonts w:ascii="Times New Roman" w:hAnsi="Times New Roman" w:cs="Times New Roman"/>
          <w:sz w:val="24"/>
          <w:szCs w:val="24"/>
        </w:rPr>
        <w:t xml:space="preserve"> trial. Indeed, although adults failed to block object B in Experiment</w:t>
      </w:r>
      <w:r w:rsidR="00577B26">
        <w:rPr>
          <w:rFonts w:ascii="Times New Roman" w:hAnsi="Times New Roman" w:cs="Times New Roman"/>
          <w:sz w:val="24"/>
          <w:szCs w:val="24"/>
        </w:rPr>
        <w:t>s</w:t>
      </w:r>
      <w:r w:rsidR="009C5E5D" w:rsidRPr="009C5E5D">
        <w:rPr>
          <w:rFonts w:ascii="Times New Roman" w:hAnsi="Times New Roman" w:cs="Times New Roman"/>
          <w:sz w:val="24"/>
          <w:szCs w:val="24"/>
        </w:rPr>
        <w:t xml:space="preserve"> 1 and</w:t>
      </w:r>
      <w:r w:rsidR="009C5E5D">
        <w:rPr>
          <w:rFonts w:ascii="Times New Roman" w:hAnsi="Times New Roman" w:cs="Times New Roman"/>
          <w:sz w:val="24"/>
          <w:szCs w:val="24"/>
        </w:rPr>
        <w:t xml:space="preserve"> 2, it is possible that adults </w:t>
      </w:r>
      <w:r w:rsidR="009C5E5D" w:rsidRPr="009C5E5D">
        <w:rPr>
          <w:rFonts w:ascii="Times New Roman" w:hAnsi="Times New Roman" w:cs="Times New Roman"/>
          <w:sz w:val="24"/>
          <w:szCs w:val="24"/>
        </w:rPr>
        <w:t>will block object B when</w:t>
      </w:r>
      <w:r w:rsidR="00461B09">
        <w:rPr>
          <w:rFonts w:ascii="Times New Roman" w:hAnsi="Times New Roman" w:cs="Times New Roman"/>
          <w:sz w:val="24"/>
          <w:szCs w:val="24"/>
        </w:rPr>
        <w:t xml:space="preserve"> more than three objects are presented as</w:t>
      </w:r>
      <w:r w:rsidR="009C5E5D" w:rsidRPr="009C5E5D">
        <w:rPr>
          <w:rFonts w:ascii="Times New Roman" w:hAnsi="Times New Roman" w:cs="Times New Roman"/>
          <w:sz w:val="24"/>
          <w:szCs w:val="24"/>
        </w:rPr>
        <w:t xml:space="preserve"> </w:t>
      </w:r>
      <w:r w:rsidR="00461B09">
        <w:rPr>
          <w:rFonts w:ascii="Times New Roman" w:hAnsi="Times New Roman" w:cs="Times New Roman"/>
          <w:sz w:val="24"/>
          <w:szCs w:val="24"/>
        </w:rPr>
        <w:t>potential competing causal objects</w:t>
      </w:r>
      <w:r w:rsidR="009C5E5D" w:rsidRPr="009C5E5D">
        <w:rPr>
          <w:rFonts w:ascii="Times New Roman" w:hAnsi="Times New Roman" w:cs="Times New Roman"/>
          <w:sz w:val="24"/>
          <w:szCs w:val="24"/>
        </w:rPr>
        <w:t>.</w:t>
      </w:r>
    </w:p>
    <w:p w14:paraId="4908DE99" w14:textId="77777777" w:rsidR="00210BF5" w:rsidRDefault="00210BF5" w:rsidP="00210BF5">
      <w:pPr>
        <w:spacing w:line="480" w:lineRule="auto"/>
        <w:ind w:firstLine="720"/>
        <w:contextualSpacing/>
        <w:jc w:val="center"/>
        <w:rPr>
          <w:rFonts w:ascii="Times New Roman" w:hAnsi="Times New Roman" w:cs="Times New Roman"/>
          <w:b/>
          <w:sz w:val="24"/>
          <w:szCs w:val="24"/>
        </w:rPr>
      </w:pPr>
      <w:r w:rsidRPr="00210BF5">
        <w:rPr>
          <w:rFonts w:ascii="Times New Roman" w:hAnsi="Times New Roman" w:cs="Times New Roman"/>
          <w:b/>
          <w:sz w:val="24"/>
          <w:szCs w:val="24"/>
        </w:rPr>
        <w:t>Experiment 3</w:t>
      </w:r>
    </w:p>
    <w:p w14:paraId="74507BF4" w14:textId="12F64FD0" w:rsidR="002641C0" w:rsidRPr="002641C0" w:rsidRDefault="002641C0" w:rsidP="002641C0">
      <w:pPr>
        <w:spacing w:line="480" w:lineRule="auto"/>
        <w:ind w:firstLine="720"/>
        <w:contextualSpacing/>
        <w:rPr>
          <w:rFonts w:ascii="Times New Roman" w:hAnsi="Times New Roman" w:cs="Times New Roman"/>
          <w:sz w:val="24"/>
          <w:szCs w:val="24"/>
        </w:rPr>
      </w:pPr>
      <w:r w:rsidRPr="002641C0">
        <w:rPr>
          <w:rFonts w:ascii="Times New Roman" w:hAnsi="Times New Roman" w:cs="Times New Roman"/>
          <w:sz w:val="24"/>
          <w:szCs w:val="24"/>
        </w:rPr>
        <w:t xml:space="preserve">The aim of Experiment 3 was (1) to determine whether adults engaged in </w:t>
      </w:r>
      <w:r w:rsidR="00341569">
        <w:rPr>
          <w:rFonts w:ascii="Times New Roman" w:hAnsi="Times New Roman" w:cs="Times New Roman"/>
          <w:sz w:val="24"/>
          <w:szCs w:val="24"/>
        </w:rPr>
        <w:t>backwards blocking</w:t>
      </w:r>
      <w:r w:rsidRPr="002641C0">
        <w:rPr>
          <w:rFonts w:ascii="Times New Roman" w:hAnsi="Times New Roman" w:cs="Times New Roman"/>
          <w:sz w:val="24"/>
          <w:szCs w:val="24"/>
        </w:rPr>
        <w:t xml:space="preserve"> when pr</w:t>
      </w:r>
      <w:r>
        <w:rPr>
          <w:rFonts w:ascii="Times New Roman" w:hAnsi="Times New Roman" w:cs="Times New Roman"/>
          <w:sz w:val="24"/>
          <w:szCs w:val="24"/>
        </w:rPr>
        <w:t xml:space="preserve">esented four potential causal </w:t>
      </w:r>
      <w:r w:rsidRPr="002641C0">
        <w:rPr>
          <w:rFonts w:ascii="Times New Roman" w:hAnsi="Times New Roman" w:cs="Times New Roman"/>
          <w:sz w:val="24"/>
          <w:szCs w:val="24"/>
        </w:rPr>
        <w:t>objects, (2) to replicate the finding from Experiment 2 that demonstrated that adults</w:t>
      </w:r>
      <w:r>
        <w:rPr>
          <w:rFonts w:ascii="Times New Roman" w:hAnsi="Times New Roman" w:cs="Times New Roman"/>
          <w:sz w:val="24"/>
          <w:szCs w:val="24"/>
        </w:rPr>
        <w:t xml:space="preserve"> blocked C, and (3) to examine </w:t>
      </w:r>
      <w:r w:rsidRPr="002641C0">
        <w:rPr>
          <w:rFonts w:ascii="Times New Roman" w:hAnsi="Times New Roman" w:cs="Times New Roman"/>
          <w:sz w:val="24"/>
          <w:szCs w:val="24"/>
        </w:rPr>
        <w:t>whether adults would block a fourth objects despite it not being demonstrated on the detector.</w:t>
      </w:r>
    </w:p>
    <w:p w14:paraId="4EB040D1" w14:textId="77777777" w:rsidR="009903D1" w:rsidRPr="009903D1" w:rsidRDefault="009903D1" w:rsidP="009903D1">
      <w:pPr>
        <w:spacing w:line="480" w:lineRule="auto"/>
        <w:contextualSpacing/>
        <w:rPr>
          <w:rFonts w:ascii="Times New Roman" w:hAnsi="Times New Roman" w:cs="Times New Roman"/>
          <w:b/>
          <w:sz w:val="24"/>
          <w:szCs w:val="24"/>
        </w:rPr>
      </w:pPr>
      <w:r w:rsidRPr="009903D1">
        <w:rPr>
          <w:rFonts w:ascii="Times New Roman" w:hAnsi="Times New Roman" w:cs="Times New Roman"/>
          <w:b/>
          <w:sz w:val="24"/>
          <w:szCs w:val="24"/>
        </w:rPr>
        <w:t>Methods</w:t>
      </w:r>
    </w:p>
    <w:p w14:paraId="5AB37175" w14:textId="2B29CC48" w:rsidR="009903D1" w:rsidRPr="009903D1" w:rsidRDefault="009903D1" w:rsidP="009903D1">
      <w:pPr>
        <w:spacing w:line="480" w:lineRule="auto"/>
        <w:ind w:firstLine="720"/>
        <w:contextualSpacing/>
        <w:rPr>
          <w:rFonts w:ascii="Times New Roman" w:hAnsi="Times New Roman" w:cs="Times New Roman"/>
          <w:sz w:val="24"/>
          <w:szCs w:val="24"/>
        </w:rPr>
      </w:pPr>
      <w:r w:rsidRPr="009903D1">
        <w:rPr>
          <w:rFonts w:ascii="Times New Roman" w:hAnsi="Times New Roman" w:cs="Times New Roman"/>
          <w:b/>
          <w:sz w:val="24"/>
          <w:szCs w:val="24"/>
        </w:rPr>
        <w:t>Subjects, stimuli, and design.</w:t>
      </w:r>
      <w:r w:rsidRPr="009903D1">
        <w:rPr>
          <w:rFonts w:ascii="Times New Roman" w:hAnsi="Times New Roman" w:cs="Times New Roman"/>
          <w:sz w:val="24"/>
          <w:szCs w:val="24"/>
        </w:rPr>
        <w:t xml:space="preserve"> </w:t>
      </w:r>
      <w:r w:rsidR="004D741A">
        <w:rPr>
          <w:rFonts w:ascii="Times New Roman" w:hAnsi="Times New Roman" w:cs="Times New Roman"/>
          <w:sz w:val="24"/>
          <w:szCs w:val="24"/>
        </w:rPr>
        <w:t>Sixty</w:t>
      </w:r>
      <w:r w:rsidRPr="009903D1">
        <w:rPr>
          <w:rFonts w:ascii="Times New Roman" w:hAnsi="Times New Roman" w:cs="Times New Roman"/>
          <w:sz w:val="24"/>
          <w:szCs w:val="24"/>
        </w:rPr>
        <w:t xml:space="preserve"> students were tested in Ex</w:t>
      </w:r>
      <w:r>
        <w:rPr>
          <w:rFonts w:ascii="Times New Roman" w:hAnsi="Times New Roman" w:cs="Times New Roman"/>
          <w:sz w:val="24"/>
          <w:szCs w:val="24"/>
        </w:rPr>
        <w:t>periment 3.</w:t>
      </w:r>
      <w:r w:rsidR="00B45B80">
        <w:rPr>
          <w:rFonts w:ascii="Times New Roman" w:hAnsi="Times New Roman" w:cs="Times New Roman"/>
          <w:sz w:val="24"/>
          <w:szCs w:val="24"/>
        </w:rPr>
        <w:t xml:space="preserve"> There were approximately equal numbers of males and females in the final sample.</w:t>
      </w:r>
      <w:r>
        <w:rPr>
          <w:rFonts w:ascii="Times New Roman" w:hAnsi="Times New Roman" w:cs="Times New Roman"/>
          <w:sz w:val="24"/>
          <w:szCs w:val="24"/>
        </w:rPr>
        <w:t xml:space="preserve"> The device used in </w:t>
      </w:r>
      <w:r w:rsidRPr="009903D1">
        <w:rPr>
          <w:rFonts w:ascii="Times New Roman" w:hAnsi="Times New Roman" w:cs="Times New Roman"/>
          <w:sz w:val="24"/>
          <w:szCs w:val="24"/>
        </w:rPr>
        <w:t>Experiment 3 was the same as that used in Experiments 1 and 2. However, sixteen</w:t>
      </w:r>
      <w:r>
        <w:rPr>
          <w:rFonts w:ascii="Times New Roman" w:hAnsi="Times New Roman" w:cs="Times New Roman"/>
          <w:sz w:val="24"/>
          <w:szCs w:val="24"/>
        </w:rPr>
        <w:t xml:space="preserve">, rather than eight or twelve, </w:t>
      </w:r>
      <w:r w:rsidRPr="009903D1">
        <w:rPr>
          <w:rFonts w:ascii="Times New Roman" w:hAnsi="Times New Roman" w:cs="Times New Roman"/>
          <w:sz w:val="24"/>
          <w:szCs w:val="24"/>
        </w:rPr>
        <w:t>objects were used to demonstrate the effect. These included cube</w:t>
      </w:r>
      <w:r w:rsidR="0079051B">
        <w:rPr>
          <w:rFonts w:ascii="Times New Roman" w:hAnsi="Times New Roman" w:cs="Times New Roman"/>
          <w:sz w:val="24"/>
          <w:szCs w:val="24"/>
        </w:rPr>
        <w:t>s</w:t>
      </w:r>
      <w:r w:rsidRPr="009903D1">
        <w:rPr>
          <w:rFonts w:ascii="Times New Roman" w:hAnsi="Times New Roman" w:cs="Times New Roman"/>
          <w:sz w:val="24"/>
          <w:szCs w:val="24"/>
        </w:rPr>
        <w:t>, cylinder</w:t>
      </w:r>
      <w:r w:rsidR="0079051B">
        <w:rPr>
          <w:rFonts w:ascii="Times New Roman" w:hAnsi="Times New Roman" w:cs="Times New Roman"/>
          <w:sz w:val="24"/>
          <w:szCs w:val="24"/>
        </w:rPr>
        <w:t>s</w:t>
      </w:r>
      <w:r w:rsidRPr="009903D1">
        <w:rPr>
          <w:rFonts w:ascii="Times New Roman" w:hAnsi="Times New Roman" w:cs="Times New Roman"/>
          <w:sz w:val="24"/>
          <w:szCs w:val="24"/>
        </w:rPr>
        <w:t>, triang</w:t>
      </w:r>
      <w:r w:rsidR="009E69E7">
        <w:rPr>
          <w:rFonts w:ascii="Times New Roman" w:hAnsi="Times New Roman" w:cs="Times New Roman"/>
          <w:sz w:val="24"/>
          <w:szCs w:val="24"/>
        </w:rPr>
        <w:t>ular pyramids</w:t>
      </w:r>
      <w:r>
        <w:rPr>
          <w:rFonts w:ascii="Times New Roman" w:hAnsi="Times New Roman" w:cs="Times New Roman"/>
          <w:sz w:val="24"/>
          <w:szCs w:val="24"/>
        </w:rPr>
        <w:t xml:space="preserve">, and </w:t>
      </w:r>
      <w:r w:rsidR="009E69E7">
        <w:rPr>
          <w:rFonts w:ascii="Times New Roman" w:hAnsi="Times New Roman" w:cs="Times New Roman"/>
          <w:sz w:val="24"/>
          <w:szCs w:val="24"/>
        </w:rPr>
        <w:t xml:space="preserve">rectangular prisms </w:t>
      </w:r>
      <w:r>
        <w:rPr>
          <w:rFonts w:ascii="Times New Roman" w:hAnsi="Times New Roman" w:cs="Times New Roman"/>
          <w:sz w:val="24"/>
          <w:szCs w:val="24"/>
        </w:rPr>
        <w:t xml:space="preserve">objects, each </w:t>
      </w:r>
      <w:r w:rsidRPr="009903D1">
        <w:rPr>
          <w:rFonts w:ascii="Times New Roman" w:hAnsi="Times New Roman" w:cs="Times New Roman"/>
          <w:sz w:val="24"/>
          <w:szCs w:val="24"/>
        </w:rPr>
        <w:t>differently colored and approximately 1" in diameter. Similar to Experiments</w:t>
      </w:r>
      <w:r>
        <w:rPr>
          <w:rFonts w:ascii="Times New Roman" w:hAnsi="Times New Roman" w:cs="Times New Roman"/>
          <w:sz w:val="24"/>
          <w:szCs w:val="24"/>
        </w:rPr>
        <w:t xml:space="preserve"> 1 and 2, the object that was </w:t>
      </w:r>
      <w:r w:rsidRPr="009903D1">
        <w:rPr>
          <w:rFonts w:ascii="Times New Roman" w:hAnsi="Times New Roman" w:cs="Times New Roman"/>
          <w:sz w:val="24"/>
          <w:szCs w:val="24"/>
        </w:rPr>
        <w:t xml:space="preserve">designated as the blicket was counterbalanced across </w:t>
      </w:r>
      <w:r w:rsidR="002C08A7">
        <w:rPr>
          <w:rFonts w:ascii="Times New Roman" w:hAnsi="Times New Roman" w:cs="Times New Roman"/>
          <w:sz w:val="24"/>
          <w:szCs w:val="24"/>
        </w:rPr>
        <w:t>subject</w:t>
      </w:r>
      <w:r w:rsidRPr="009903D1">
        <w:rPr>
          <w:rFonts w:ascii="Times New Roman" w:hAnsi="Times New Roman" w:cs="Times New Roman"/>
          <w:sz w:val="24"/>
          <w:szCs w:val="24"/>
        </w:rPr>
        <w:t>s. The same two u</w:t>
      </w:r>
      <w:r>
        <w:rPr>
          <w:rFonts w:ascii="Times New Roman" w:hAnsi="Times New Roman" w:cs="Times New Roman"/>
          <w:sz w:val="24"/>
          <w:szCs w:val="24"/>
        </w:rPr>
        <w:t xml:space="preserve">nrelated objects were used to </w:t>
      </w:r>
      <w:r w:rsidRPr="009903D1">
        <w:rPr>
          <w:rFonts w:ascii="Times New Roman" w:hAnsi="Times New Roman" w:cs="Times New Roman"/>
          <w:sz w:val="24"/>
          <w:szCs w:val="24"/>
        </w:rPr>
        <w:t>demonstrate the pretest eve</w:t>
      </w:r>
      <w:r>
        <w:rPr>
          <w:rFonts w:ascii="Times New Roman" w:hAnsi="Times New Roman" w:cs="Times New Roman"/>
          <w:sz w:val="24"/>
          <w:szCs w:val="24"/>
        </w:rPr>
        <w:t xml:space="preserve">nts as in Experiments 1 and 2. </w:t>
      </w:r>
    </w:p>
    <w:p w14:paraId="3114860C" w14:textId="0E6093FD" w:rsidR="00A71EE2" w:rsidRDefault="009903D1" w:rsidP="009903D1">
      <w:pPr>
        <w:spacing w:line="480" w:lineRule="auto"/>
        <w:ind w:firstLine="720"/>
        <w:contextualSpacing/>
        <w:rPr>
          <w:rFonts w:ascii="Times New Roman" w:hAnsi="Times New Roman" w:cs="Times New Roman"/>
          <w:sz w:val="24"/>
          <w:szCs w:val="24"/>
        </w:rPr>
      </w:pPr>
      <w:r w:rsidRPr="009903D1">
        <w:rPr>
          <w:rFonts w:ascii="Times New Roman" w:hAnsi="Times New Roman" w:cs="Times New Roman"/>
          <w:b/>
          <w:sz w:val="24"/>
          <w:szCs w:val="24"/>
        </w:rPr>
        <w:t>Procedure.</w:t>
      </w:r>
      <w:r w:rsidRPr="009903D1">
        <w:rPr>
          <w:rFonts w:ascii="Times New Roman" w:hAnsi="Times New Roman" w:cs="Times New Roman"/>
          <w:sz w:val="24"/>
          <w:szCs w:val="24"/>
        </w:rPr>
        <w:t xml:space="preserve"> The procedure, pretest phase, four test trials, and rating scale w</w:t>
      </w:r>
      <w:r>
        <w:rPr>
          <w:rFonts w:ascii="Times New Roman" w:hAnsi="Times New Roman" w:cs="Times New Roman"/>
          <w:sz w:val="24"/>
          <w:szCs w:val="24"/>
        </w:rPr>
        <w:t xml:space="preserve">ere identical to those used in </w:t>
      </w:r>
      <w:r w:rsidRPr="009903D1">
        <w:rPr>
          <w:rFonts w:ascii="Times New Roman" w:hAnsi="Times New Roman" w:cs="Times New Roman"/>
          <w:sz w:val="24"/>
          <w:szCs w:val="24"/>
        </w:rPr>
        <w:t xml:space="preserve">Experiments 1 and 2 with one important exception. Rather than rating the likelihood that each of two or three objects were blickets on a scale that ranged between 0 (definitely not) to 100 (definitely), </w:t>
      </w:r>
      <w:r w:rsidR="002C08A7">
        <w:rPr>
          <w:rFonts w:ascii="Times New Roman" w:hAnsi="Times New Roman" w:cs="Times New Roman"/>
          <w:sz w:val="24"/>
          <w:szCs w:val="24"/>
        </w:rPr>
        <w:t>subject</w:t>
      </w:r>
      <w:r w:rsidRPr="009903D1">
        <w:rPr>
          <w:rFonts w:ascii="Times New Roman" w:hAnsi="Times New Roman" w:cs="Times New Roman"/>
          <w:sz w:val="24"/>
          <w:szCs w:val="24"/>
        </w:rPr>
        <w:t>s were asked to rate the likelihood that each of four objects</w:t>
      </w:r>
      <w:r>
        <w:rPr>
          <w:rFonts w:ascii="Times New Roman" w:hAnsi="Times New Roman" w:cs="Times New Roman"/>
          <w:sz w:val="24"/>
          <w:szCs w:val="24"/>
        </w:rPr>
        <w:t>—</w:t>
      </w:r>
      <w:r w:rsidRPr="009903D1">
        <w:rPr>
          <w:rFonts w:ascii="Times New Roman" w:hAnsi="Times New Roman" w:cs="Times New Roman"/>
          <w:sz w:val="24"/>
          <w:szCs w:val="24"/>
        </w:rPr>
        <w:t>namely,</w:t>
      </w:r>
      <w:r>
        <w:rPr>
          <w:rFonts w:ascii="Times New Roman" w:hAnsi="Times New Roman" w:cs="Times New Roman"/>
          <w:sz w:val="24"/>
          <w:szCs w:val="24"/>
        </w:rPr>
        <w:t xml:space="preserve"> objects A, B, C, and D—were </w:t>
      </w:r>
      <w:r w:rsidRPr="009903D1">
        <w:rPr>
          <w:rFonts w:ascii="Times New Roman" w:hAnsi="Times New Roman" w:cs="Times New Roman"/>
          <w:sz w:val="24"/>
          <w:szCs w:val="24"/>
        </w:rPr>
        <w:t xml:space="preserve">blickets both before a particular test trial (e.g., </w:t>
      </w:r>
      <w:r w:rsidR="00341569">
        <w:rPr>
          <w:rFonts w:ascii="Times New Roman" w:hAnsi="Times New Roman" w:cs="Times New Roman"/>
          <w:sz w:val="24"/>
          <w:szCs w:val="24"/>
        </w:rPr>
        <w:lastRenderedPageBreak/>
        <w:t>backwards blocking</w:t>
      </w:r>
      <w:r w:rsidRPr="009903D1">
        <w:rPr>
          <w:rFonts w:ascii="Times New Roman" w:hAnsi="Times New Roman" w:cs="Times New Roman"/>
          <w:sz w:val="24"/>
          <w:szCs w:val="24"/>
        </w:rPr>
        <w:t>, IS, 1C, and 2C) as well as</w:t>
      </w:r>
      <w:r>
        <w:rPr>
          <w:rFonts w:ascii="Times New Roman" w:hAnsi="Times New Roman" w:cs="Times New Roman"/>
          <w:sz w:val="24"/>
          <w:szCs w:val="24"/>
        </w:rPr>
        <w:t xml:space="preserve"> after a particular trial was </w:t>
      </w:r>
      <w:r w:rsidRPr="009903D1">
        <w:rPr>
          <w:rFonts w:ascii="Times New Roman" w:hAnsi="Times New Roman" w:cs="Times New Roman"/>
          <w:sz w:val="24"/>
          <w:szCs w:val="24"/>
        </w:rPr>
        <w:t>demonstrated. Note that although objects A and B were used to demonstrate each test event, objects C and D remained on the table throughout each test trial.</w:t>
      </w:r>
    </w:p>
    <w:p w14:paraId="7B674D74" w14:textId="77777777" w:rsidR="000A0A2A" w:rsidRDefault="000A0A2A" w:rsidP="000A0A2A">
      <w:pPr>
        <w:spacing w:line="480" w:lineRule="auto"/>
        <w:contextualSpacing/>
        <w:rPr>
          <w:rFonts w:ascii="Times New Roman" w:hAnsi="Times New Roman" w:cs="Times New Roman"/>
          <w:b/>
          <w:sz w:val="24"/>
          <w:szCs w:val="24"/>
        </w:rPr>
      </w:pPr>
      <w:r w:rsidRPr="000A0A2A">
        <w:rPr>
          <w:rFonts w:ascii="Times New Roman" w:hAnsi="Times New Roman" w:cs="Times New Roman"/>
          <w:b/>
          <w:sz w:val="24"/>
          <w:szCs w:val="24"/>
        </w:rPr>
        <w:t>Results</w:t>
      </w:r>
    </w:p>
    <w:p w14:paraId="451345D7" w14:textId="6DD93350" w:rsidR="000A0A2A" w:rsidRDefault="000A0A2A" w:rsidP="000A0A2A">
      <w:pPr>
        <w:spacing w:line="480" w:lineRule="auto"/>
        <w:ind w:firstLine="720"/>
        <w:contextualSpacing/>
        <w:rPr>
          <w:rFonts w:ascii="Times New Roman" w:hAnsi="Times New Roman" w:cs="Times New Roman"/>
          <w:sz w:val="24"/>
          <w:szCs w:val="24"/>
        </w:rPr>
      </w:pPr>
      <w:r w:rsidRPr="000A0A2A">
        <w:rPr>
          <w:rFonts w:ascii="Times New Roman" w:hAnsi="Times New Roman" w:cs="Times New Roman"/>
          <w:b/>
          <w:sz w:val="24"/>
          <w:szCs w:val="24"/>
        </w:rPr>
        <w:t>Control conditions.</w:t>
      </w:r>
      <w:r w:rsidRPr="000A0A2A">
        <w:rPr>
          <w:rFonts w:ascii="Times New Roman" w:hAnsi="Times New Roman" w:cs="Times New Roman"/>
          <w:sz w:val="24"/>
          <w:szCs w:val="24"/>
        </w:rPr>
        <w:t xml:space="preserve"> The first analysis examined </w:t>
      </w:r>
      <w:r w:rsidR="002C08A7">
        <w:rPr>
          <w:rFonts w:ascii="Times New Roman" w:hAnsi="Times New Roman" w:cs="Times New Roman"/>
          <w:sz w:val="24"/>
          <w:szCs w:val="24"/>
        </w:rPr>
        <w:t>subject</w:t>
      </w:r>
      <w:r w:rsidRPr="000A0A2A">
        <w:rPr>
          <w:rFonts w:ascii="Times New Roman" w:hAnsi="Times New Roman" w:cs="Times New Roman"/>
          <w:sz w:val="24"/>
          <w:szCs w:val="24"/>
        </w:rPr>
        <w:t>s' pre- and post-</w:t>
      </w:r>
      <w:r>
        <w:rPr>
          <w:rFonts w:ascii="Times New Roman" w:hAnsi="Times New Roman" w:cs="Times New Roman"/>
          <w:sz w:val="24"/>
          <w:szCs w:val="24"/>
        </w:rPr>
        <w:t xml:space="preserve">ratings of object A in the 1C </w:t>
      </w:r>
      <w:r w:rsidRPr="000A0A2A">
        <w:rPr>
          <w:rFonts w:ascii="Times New Roman" w:hAnsi="Times New Roman" w:cs="Times New Roman"/>
          <w:sz w:val="24"/>
          <w:szCs w:val="24"/>
        </w:rPr>
        <w:t xml:space="preserve">condition. This analysis revealed that </w:t>
      </w:r>
      <w:r w:rsidR="002C08A7">
        <w:rPr>
          <w:rFonts w:ascii="Times New Roman" w:hAnsi="Times New Roman" w:cs="Times New Roman"/>
          <w:sz w:val="24"/>
          <w:szCs w:val="24"/>
        </w:rPr>
        <w:t>subject</w:t>
      </w:r>
      <w:r w:rsidRPr="000A0A2A">
        <w:rPr>
          <w:rFonts w:ascii="Times New Roman" w:hAnsi="Times New Roman" w:cs="Times New Roman"/>
          <w:sz w:val="24"/>
          <w:szCs w:val="24"/>
        </w:rPr>
        <w:t>s provided higher post-ratin</w:t>
      </w:r>
      <w:r>
        <w:rPr>
          <w:rFonts w:ascii="Times New Roman" w:hAnsi="Times New Roman" w:cs="Times New Roman"/>
          <w:sz w:val="24"/>
          <w:szCs w:val="24"/>
        </w:rPr>
        <w:t>gs of A (</w:t>
      </w:r>
      <w:r w:rsidR="00577B26">
        <w:rPr>
          <w:rFonts w:ascii="Times New Roman" w:hAnsi="Times New Roman" w:cs="Times New Roman"/>
          <w:sz w:val="24"/>
          <w:szCs w:val="24"/>
        </w:rPr>
        <w:t>Δ</w:t>
      </w:r>
      <w:r w:rsidR="00EE1B56">
        <w:rPr>
          <w:rFonts w:ascii="Times New Roman" w:hAnsi="Times New Roman" w:cs="Times New Roman"/>
          <w:sz w:val="24"/>
          <w:szCs w:val="24"/>
        </w:rPr>
        <w:t>β</w:t>
      </w:r>
      <w:r>
        <w:rPr>
          <w:rFonts w:ascii="Times New Roman" w:hAnsi="Times New Roman" w:cs="Times New Roman"/>
          <w:sz w:val="24"/>
          <w:szCs w:val="24"/>
        </w:rPr>
        <w:t xml:space="preserve"> = </w:t>
      </w:r>
      <w:r w:rsidR="005E0991">
        <w:rPr>
          <w:rFonts w:ascii="Times New Roman" w:hAnsi="Times New Roman" w:cs="Times New Roman"/>
          <w:sz w:val="24"/>
          <w:szCs w:val="24"/>
        </w:rPr>
        <w:t>47.17</w:t>
      </w:r>
      <w:r>
        <w:rPr>
          <w:rFonts w:ascii="Times New Roman" w:hAnsi="Times New Roman" w:cs="Times New Roman"/>
          <w:sz w:val="24"/>
          <w:szCs w:val="24"/>
        </w:rPr>
        <w:t xml:space="preserve">, </w:t>
      </w:r>
      <w:r w:rsidRPr="00EE1B56">
        <w:rPr>
          <w:rFonts w:ascii="Times New Roman" w:hAnsi="Times New Roman" w:cs="Times New Roman"/>
          <w:i/>
          <w:sz w:val="24"/>
          <w:szCs w:val="24"/>
        </w:rPr>
        <w:t>M</w:t>
      </w:r>
      <w:r>
        <w:rPr>
          <w:rFonts w:ascii="Times New Roman" w:hAnsi="Times New Roman" w:cs="Times New Roman"/>
          <w:sz w:val="24"/>
          <w:szCs w:val="24"/>
        </w:rPr>
        <w:t xml:space="preserve"> = </w:t>
      </w:r>
      <w:r w:rsidR="005E0991">
        <w:rPr>
          <w:rFonts w:ascii="Times New Roman" w:hAnsi="Times New Roman" w:cs="Times New Roman"/>
          <w:sz w:val="24"/>
          <w:szCs w:val="24"/>
        </w:rPr>
        <w:t>97.48</w:t>
      </w:r>
      <w:r>
        <w:rPr>
          <w:rFonts w:ascii="Times New Roman" w:hAnsi="Times New Roman" w:cs="Times New Roman"/>
          <w:sz w:val="24"/>
          <w:szCs w:val="24"/>
        </w:rPr>
        <w:t xml:space="preserve">, </w:t>
      </w:r>
      <w:r w:rsidRPr="000A0A2A">
        <w:rPr>
          <w:rFonts w:ascii="Times New Roman" w:hAnsi="Times New Roman" w:cs="Times New Roman"/>
          <w:sz w:val="24"/>
          <w:szCs w:val="24"/>
        </w:rPr>
        <w:t>Bootstrapped 95% CI[</w:t>
      </w:r>
      <w:r w:rsidR="005E0991">
        <w:rPr>
          <w:rFonts w:ascii="Times New Roman" w:hAnsi="Times New Roman" w:cs="Times New Roman"/>
          <w:sz w:val="24"/>
          <w:szCs w:val="24"/>
        </w:rPr>
        <w:t>42.82, 51.51</w:t>
      </w:r>
      <w:r w:rsidRPr="000A0A2A">
        <w:rPr>
          <w:rFonts w:ascii="Times New Roman" w:hAnsi="Times New Roman" w:cs="Times New Roman"/>
          <w:sz w:val="24"/>
          <w:szCs w:val="24"/>
        </w:rPr>
        <w:t>]) than pre-ratings (</w:t>
      </w:r>
      <w:r w:rsidR="00EE1B56">
        <w:rPr>
          <w:rFonts w:ascii="Times New Roman" w:hAnsi="Times New Roman" w:cs="Times New Roman"/>
          <w:sz w:val="24"/>
          <w:szCs w:val="24"/>
        </w:rPr>
        <w:t>β</w:t>
      </w:r>
      <w:r w:rsidRPr="000A0A2A">
        <w:rPr>
          <w:rFonts w:ascii="Times New Roman" w:hAnsi="Times New Roman" w:cs="Times New Roman"/>
          <w:sz w:val="24"/>
          <w:szCs w:val="24"/>
        </w:rPr>
        <w:t xml:space="preserve"> = </w:t>
      </w:r>
      <w:r w:rsidR="005E0991">
        <w:rPr>
          <w:rFonts w:ascii="Times New Roman" w:hAnsi="Times New Roman" w:cs="Times New Roman"/>
          <w:sz w:val="24"/>
          <w:szCs w:val="24"/>
        </w:rPr>
        <w:t>50.32</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M</w:t>
      </w:r>
      <w:r w:rsidRPr="000A0A2A">
        <w:rPr>
          <w:rFonts w:ascii="Times New Roman" w:hAnsi="Times New Roman" w:cs="Times New Roman"/>
          <w:sz w:val="24"/>
          <w:szCs w:val="24"/>
        </w:rPr>
        <w:t xml:space="preserve"> = </w:t>
      </w:r>
      <w:r w:rsidR="005E0991">
        <w:rPr>
          <w:rFonts w:ascii="Times New Roman" w:hAnsi="Times New Roman" w:cs="Times New Roman"/>
          <w:sz w:val="24"/>
          <w:szCs w:val="24"/>
        </w:rPr>
        <w:t>50.32</w:t>
      </w:r>
      <w:r w:rsidRPr="000A0A2A">
        <w:rPr>
          <w:rFonts w:ascii="Times New Roman" w:hAnsi="Times New Roman" w:cs="Times New Roman"/>
          <w:sz w:val="24"/>
          <w:szCs w:val="24"/>
        </w:rPr>
        <w:t>, Bootst</w:t>
      </w:r>
      <w:r>
        <w:rPr>
          <w:rFonts w:ascii="Times New Roman" w:hAnsi="Times New Roman" w:cs="Times New Roman"/>
          <w:sz w:val="24"/>
          <w:szCs w:val="24"/>
        </w:rPr>
        <w:t>rapped 95% CI[</w:t>
      </w:r>
      <w:r w:rsidR="005E0991">
        <w:rPr>
          <w:rFonts w:ascii="Times New Roman" w:hAnsi="Times New Roman" w:cs="Times New Roman"/>
          <w:sz w:val="24"/>
          <w:szCs w:val="24"/>
        </w:rPr>
        <w:t>46.98, 53.66</w:t>
      </w:r>
      <w:r>
        <w:rPr>
          <w:rFonts w:ascii="Times New Roman" w:hAnsi="Times New Roman" w:cs="Times New Roman"/>
          <w:sz w:val="24"/>
          <w:szCs w:val="24"/>
        </w:rPr>
        <w:t xml:space="preserve">]) , </w:t>
      </w:r>
      <w:r w:rsidRPr="000A0A2A">
        <w:rPr>
          <w:rFonts w:ascii="Times New Roman" w:hAnsi="Times New Roman" w:cs="Times New Roman"/>
          <w:sz w:val="24"/>
          <w:szCs w:val="24"/>
        </w:rPr>
        <w:t xml:space="preserve">Type III </w:t>
      </w:r>
      <w:r w:rsidRPr="00EE1B56">
        <w:rPr>
          <w:rFonts w:ascii="Times New Roman" w:hAnsi="Times New Roman" w:cs="Times New Roman"/>
          <w:i/>
          <w:sz w:val="24"/>
          <w:szCs w:val="24"/>
        </w:rPr>
        <w:t>F</w:t>
      </w:r>
      <w:r w:rsidRPr="000A0A2A">
        <w:rPr>
          <w:rFonts w:ascii="Times New Roman" w:hAnsi="Times New Roman" w:cs="Times New Roman"/>
          <w:sz w:val="24"/>
          <w:szCs w:val="24"/>
        </w:rPr>
        <w:t>(1,</w:t>
      </w:r>
      <w:r w:rsidR="005E0991">
        <w:rPr>
          <w:rFonts w:ascii="Times New Roman" w:hAnsi="Times New Roman" w:cs="Times New Roman"/>
          <w:sz w:val="24"/>
          <w:szCs w:val="24"/>
        </w:rPr>
        <w:t>59</w:t>
      </w:r>
      <w:r w:rsidRPr="000A0A2A">
        <w:rPr>
          <w:rFonts w:ascii="Times New Roman" w:hAnsi="Times New Roman" w:cs="Times New Roman"/>
          <w:sz w:val="24"/>
          <w:szCs w:val="24"/>
        </w:rPr>
        <w:t xml:space="preserve">) = </w:t>
      </w:r>
      <w:r w:rsidR="005E0991">
        <w:rPr>
          <w:rFonts w:ascii="Times New Roman" w:hAnsi="Times New Roman" w:cs="Times New Roman"/>
          <w:sz w:val="24"/>
          <w:szCs w:val="24"/>
        </w:rPr>
        <w:t>527.336</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p</w:t>
      </w:r>
      <w:r w:rsidRPr="000A0A2A">
        <w:rPr>
          <w:rFonts w:ascii="Times New Roman" w:hAnsi="Times New Roman" w:cs="Times New Roman"/>
          <w:sz w:val="24"/>
          <w:szCs w:val="24"/>
        </w:rPr>
        <w:t xml:space="preserve"> &lt; .0001. In contrast, </w:t>
      </w:r>
      <w:r w:rsidR="002C08A7">
        <w:rPr>
          <w:rFonts w:ascii="Times New Roman" w:hAnsi="Times New Roman" w:cs="Times New Roman"/>
          <w:sz w:val="24"/>
          <w:szCs w:val="24"/>
        </w:rPr>
        <w:t>subject</w:t>
      </w:r>
      <w:r w:rsidRPr="000A0A2A">
        <w:rPr>
          <w:rFonts w:ascii="Times New Roman" w:hAnsi="Times New Roman" w:cs="Times New Roman"/>
          <w:sz w:val="24"/>
          <w:szCs w:val="24"/>
        </w:rPr>
        <w:t>s provided lower post-ratin</w:t>
      </w:r>
      <w:r>
        <w:rPr>
          <w:rFonts w:ascii="Times New Roman" w:hAnsi="Times New Roman" w:cs="Times New Roman"/>
          <w:sz w:val="24"/>
          <w:szCs w:val="24"/>
        </w:rPr>
        <w:t>gs of B (</w:t>
      </w:r>
      <w:r w:rsidR="00577B26">
        <w:rPr>
          <w:rFonts w:ascii="Times New Roman" w:hAnsi="Times New Roman" w:cs="Times New Roman"/>
          <w:sz w:val="24"/>
          <w:szCs w:val="24"/>
        </w:rPr>
        <w:t>Δ</w:t>
      </w:r>
      <w:r w:rsidR="00EE1B56">
        <w:rPr>
          <w:rFonts w:ascii="Times New Roman" w:hAnsi="Times New Roman" w:cs="Times New Roman"/>
          <w:sz w:val="24"/>
          <w:szCs w:val="24"/>
        </w:rPr>
        <w:t>β</w:t>
      </w:r>
      <w:r>
        <w:rPr>
          <w:rFonts w:ascii="Times New Roman" w:hAnsi="Times New Roman" w:cs="Times New Roman"/>
          <w:sz w:val="24"/>
          <w:szCs w:val="24"/>
        </w:rPr>
        <w:t xml:space="preserve"> = -</w:t>
      </w:r>
      <w:r w:rsidR="005E0991">
        <w:rPr>
          <w:rFonts w:ascii="Times New Roman" w:hAnsi="Times New Roman" w:cs="Times New Roman"/>
          <w:sz w:val="24"/>
          <w:szCs w:val="24"/>
        </w:rPr>
        <w:t>45.45</w:t>
      </w:r>
      <w:r>
        <w:rPr>
          <w:rFonts w:ascii="Times New Roman" w:hAnsi="Times New Roman" w:cs="Times New Roman"/>
          <w:sz w:val="24"/>
          <w:szCs w:val="24"/>
        </w:rPr>
        <w:t xml:space="preserve">, </w:t>
      </w:r>
      <w:r w:rsidRPr="00EE1B56">
        <w:rPr>
          <w:rFonts w:ascii="Times New Roman" w:hAnsi="Times New Roman" w:cs="Times New Roman"/>
          <w:i/>
          <w:sz w:val="24"/>
          <w:szCs w:val="24"/>
        </w:rPr>
        <w:t>M</w:t>
      </w:r>
      <w:r>
        <w:rPr>
          <w:rFonts w:ascii="Times New Roman" w:hAnsi="Times New Roman" w:cs="Times New Roman"/>
          <w:sz w:val="24"/>
          <w:szCs w:val="24"/>
        </w:rPr>
        <w:t xml:space="preserve"> = </w:t>
      </w:r>
      <w:r w:rsidR="005E0991">
        <w:rPr>
          <w:rFonts w:ascii="Times New Roman" w:hAnsi="Times New Roman" w:cs="Times New Roman"/>
          <w:sz w:val="24"/>
          <w:szCs w:val="24"/>
        </w:rPr>
        <w:t>8.32</w:t>
      </w:r>
      <w:r w:rsidRPr="000A0A2A">
        <w:rPr>
          <w:rFonts w:ascii="Times New Roman" w:hAnsi="Times New Roman" w:cs="Times New Roman"/>
          <w:sz w:val="24"/>
          <w:szCs w:val="24"/>
        </w:rPr>
        <w:t>, Bootstrapped 95% CI[</w:t>
      </w:r>
      <w:r w:rsidR="005E0991">
        <w:rPr>
          <w:rFonts w:ascii="Times New Roman" w:hAnsi="Times New Roman" w:cs="Times New Roman"/>
          <w:sz w:val="24"/>
          <w:szCs w:val="24"/>
        </w:rPr>
        <w:t>-51.84, -39.06</w:t>
      </w:r>
      <w:r w:rsidRPr="000A0A2A">
        <w:rPr>
          <w:rFonts w:ascii="Times New Roman" w:hAnsi="Times New Roman" w:cs="Times New Roman"/>
          <w:sz w:val="24"/>
          <w:szCs w:val="24"/>
        </w:rPr>
        <w:t>]) than pre-ratings (</w:t>
      </w:r>
      <w:r w:rsidR="00EE1B56">
        <w:rPr>
          <w:rFonts w:ascii="Times New Roman" w:hAnsi="Times New Roman" w:cs="Times New Roman"/>
          <w:sz w:val="24"/>
          <w:szCs w:val="24"/>
        </w:rPr>
        <w:t>β</w:t>
      </w:r>
      <w:r w:rsidRPr="000A0A2A">
        <w:rPr>
          <w:rFonts w:ascii="Times New Roman" w:hAnsi="Times New Roman" w:cs="Times New Roman"/>
          <w:sz w:val="24"/>
          <w:szCs w:val="24"/>
        </w:rPr>
        <w:t xml:space="preserve"> = </w:t>
      </w:r>
      <w:r w:rsidR="005E0991">
        <w:rPr>
          <w:rFonts w:ascii="Times New Roman" w:hAnsi="Times New Roman" w:cs="Times New Roman"/>
          <w:sz w:val="24"/>
          <w:szCs w:val="24"/>
        </w:rPr>
        <w:t>53.77</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M</w:t>
      </w:r>
      <w:r w:rsidRPr="000A0A2A">
        <w:rPr>
          <w:rFonts w:ascii="Times New Roman" w:hAnsi="Times New Roman" w:cs="Times New Roman"/>
          <w:sz w:val="24"/>
          <w:szCs w:val="24"/>
        </w:rPr>
        <w:t xml:space="preserve"> = </w:t>
      </w:r>
      <w:r w:rsidR="005E0991">
        <w:rPr>
          <w:rFonts w:ascii="Times New Roman" w:hAnsi="Times New Roman" w:cs="Times New Roman"/>
          <w:sz w:val="24"/>
          <w:szCs w:val="24"/>
        </w:rPr>
        <w:t>53.77</w:t>
      </w:r>
      <w:r>
        <w:rPr>
          <w:rFonts w:ascii="Times New Roman" w:hAnsi="Times New Roman" w:cs="Times New Roman"/>
          <w:sz w:val="24"/>
          <w:szCs w:val="24"/>
        </w:rPr>
        <w:t>, Bootstrapped 95% CI[</w:t>
      </w:r>
      <w:r w:rsidR="005E0991">
        <w:rPr>
          <w:rFonts w:ascii="Times New Roman" w:hAnsi="Times New Roman" w:cs="Times New Roman"/>
          <w:sz w:val="24"/>
          <w:szCs w:val="24"/>
        </w:rPr>
        <w:t>49.51, 58.02</w:t>
      </w:r>
      <w:r w:rsidRPr="000A0A2A">
        <w:rPr>
          <w:rFonts w:ascii="Times New Roman" w:hAnsi="Times New Roman" w:cs="Times New Roman"/>
          <w:sz w:val="24"/>
          <w:szCs w:val="24"/>
        </w:rPr>
        <w:t xml:space="preserve">]), Type III </w:t>
      </w:r>
      <w:r w:rsidRPr="00EE1B56">
        <w:rPr>
          <w:rFonts w:ascii="Times New Roman" w:hAnsi="Times New Roman" w:cs="Times New Roman"/>
          <w:i/>
          <w:sz w:val="24"/>
          <w:szCs w:val="24"/>
        </w:rPr>
        <w:t>F</w:t>
      </w:r>
      <w:r w:rsidRPr="000A0A2A">
        <w:rPr>
          <w:rFonts w:ascii="Times New Roman" w:hAnsi="Times New Roman" w:cs="Times New Roman"/>
          <w:sz w:val="24"/>
          <w:szCs w:val="24"/>
        </w:rPr>
        <w:t>(</w:t>
      </w:r>
      <w:r w:rsidR="005E0991">
        <w:rPr>
          <w:rFonts w:ascii="Times New Roman" w:hAnsi="Times New Roman" w:cs="Times New Roman"/>
          <w:sz w:val="24"/>
          <w:szCs w:val="24"/>
        </w:rPr>
        <w:t>1,59</w:t>
      </w:r>
      <w:r w:rsidRPr="000A0A2A">
        <w:rPr>
          <w:rFonts w:ascii="Times New Roman" w:hAnsi="Times New Roman" w:cs="Times New Roman"/>
          <w:sz w:val="24"/>
          <w:szCs w:val="24"/>
        </w:rPr>
        <w:t xml:space="preserve">) = </w:t>
      </w:r>
      <w:r w:rsidR="005E0991">
        <w:rPr>
          <w:rFonts w:ascii="Times New Roman" w:hAnsi="Times New Roman" w:cs="Times New Roman"/>
          <w:sz w:val="24"/>
          <w:szCs w:val="24"/>
        </w:rPr>
        <w:t>223.59</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p</w:t>
      </w:r>
      <w:r w:rsidRPr="000A0A2A">
        <w:rPr>
          <w:rFonts w:ascii="Times New Roman" w:hAnsi="Times New Roman" w:cs="Times New Roman"/>
          <w:sz w:val="24"/>
          <w:szCs w:val="24"/>
        </w:rPr>
        <w:t xml:space="preserve"> &lt; .0001. Unlike the pre- and post-ratings</w:t>
      </w:r>
      <w:r>
        <w:rPr>
          <w:rFonts w:ascii="Times New Roman" w:hAnsi="Times New Roman" w:cs="Times New Roman"/>
          <w:sz w:val="24"/>
          <w:szCs w:val="24"/>
        </w:rPr>
        <w:t xml:space="preserve"> of A and B, </w:t>
      </w:r>
      <w:r w:rsidR="002C08A7">
        <w:rPr>
          <w:rFonts w:ascii="Times New Roman" w:hAnsi="Times New Roman" w:cs="Times New Roman"/>
          <w:sz w:val="24"/>
          <w:szCs w:val="24"/>
        </w:rPr>
        <w:t>subject</w:t>
      </w:r>
      <w:r>
        <w:rPr>
          <w:rFonts w:ascii="Times New Roman" w:hAnsi="Times New Roman" w:cs="Times New Roman"/>
          <w:sz w:val="24"/>
          <w:szCs w:val="24"/>
        </w:rPr>
        <w:t>s' pre-</w:t>
      </w:r>
      <w:r w:rsidRPr="000A0A2A">
        <w:rPr>
          <w:rFonts w:ascii="Times New Roman" w:hAnsi="Times New Roman" w:cs="Times New Roman"/>
          <w:sz w:val="24"/>
          <w:szCs w:val="24"/>
        </w:rPr>
        <w:t>ratings of C (</w:t>
      </w:r>
      <w:r w:rsidR="00EE1B56">
        <w:rPr>
          <w:rFonts w:ascii="Times New Roman" w:hAnsi="Times New Roman" w:cs="Times New Roman"/>
          <w:sz w:val="24"/>
          <w:szCs w:val="24"/>
        </w:rPr>
        <w:t>β</w:t>
      </w:r>
      <w:r w:rsidRPr="000A0A2A">
        <w:rPr>
          <w:rFonts w:ascii="Times New Roman" w:hAnsi="Times New Roman" w:cs="Times New Roman"/>
          <w:sz w:val="24"/>
          <w:szCs w:val="24"/>
        </w:rPr>
        <w:t xml:space="preserve"> = </w:t>
      </w:r>
      <w:r w:rsidR="005E0991">
        <w:rPr>
          <w:rFonts w:ascii="Times New Roman" w:hAnsi="Times New Roman" w:cs="Times New Roman"/>
          <w:sz w:val="24"/>
          <w:szCs w:val="24"/>
        </w:rPr>
        <w:t>48.05</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M</w:t>
      </w:r>
      <w:r w:rsidRPr="000A0A2A">
        <w:rPr>
          <w:rFonts w:ascii="Times New Roman" w:hAnsi="Times New Roman" w:cs="Times New Roman"/>
          <w:sz w:val="24"/>
          <w:szCs w:val="24"/>
        </w:rPr>
        <w:t xml:space="preserve"> = </w:t>
      </w:r>
      <w:r w:rsidR="005E0991">
        <w:rPr>
          <w:rFonts w:ascii="Times New Roman" w:hAnsi="Times New Roman" w:cs="Times New Roman"/>
          <w:sz w:val="24"/>
          <w:szCs w:val="24"/>
        </w:rPr>
        <w:t>48.05</w:t>
      </w:r>
      <w:r w:rsidRPr="000A0A2A">
        <w:rPr>
          <w:rFonts w:ascii="Times New Roman" w:hAnsi="Times New Roman" w:cs="Times New Roman"/>
          <w:sz w:val="24"/>
          <w:szCs w:val="24"/>
        </w:rPr>
        <w:t>, Bootstrapped 95% CI[</w:t>
      </w:r>
      <w:r w:rsidR="00DA0377">
        <w:rPr>
          <w:rFonts w:ascii="Times New Roman" w:hAnsi="Times New Roman" w:cs="Times New Roman"/>
          <w:sz w:val="24"/>
          <w:szCs w:val="24"/>
        </w:rPr>
        <w:t>44.03, 52.07</w:t>
      </w:r>
      <w:r w:rsidRPr="000A0A2A">
        <w:rPr>
          <w:rFonts w:ascii="Times New Roman" w:hAnsi="Times New Roman" w:cs="Times New Roman"/>
          <w:sz w:val="24"/>
          <w:szCs w:val="24"/>
        </w:rPr>
        <w:t>])  did not diffe</w:t>
      </w:r>
      <w:r>
        <w:rPr>
          <w:rFonts w:ascii="Times New Roman" w:hAnsi="Times New Roman" w:cs="Times New Roman"/>
          <w:sz w:val="24"/>
          <w:szCs w:val="24"/>
        </w:rPr>
        <w:t>r from their post-ratings (</w:t>
      </w:r>
      <w:r w:rsidR="00577B26">
        <w:rPr>
          <w:rFonts w:ascii="Times New Roman" w:hAnsi="Times New Roman" w:cs="Times New Roman"/>
          <w:sz w:val="24"/>
          <w:szCs w:val="24"/>
        </w:rPr>
        <w:t>Δ</w:t>
      </w:r>
      <w:r w:rsidR="00EE1B56">
        <w:rPr>
          <w:rFonts w:ascii="Times New Roman" w:hAnsi="Times New Roman" w:cs="Times New Roman"/>
          <w:sz w:val="24"/>
          <w:szCs w:val="24"/>
        </w:rPr>
        <w:t>β</w:t>
      </w:r>
      <w:r>
        <w:rPr>
          <w:rFonts w:ascii="Times New Roman" w:hAnsi="Times New Roman" w:cs="Times New Roman"/>
          <w:sz w:val="24"/>
          <w:szCs w:val="24"/>
        </w:rPr>
        <w:t xml:space="preserve"> = </w:t>
      </w:r>
      <w:r w:rsidR="00DA0377">
        <w:rPr>
          <w:rFonts w:ascii="Times New Roman" w:hAnsi="Times New Roman" w:cs="Times New Roman"/>
          <w:sz w:val="24"/>
          <w:szCs w:val="24"/>
        </w:rPr>
        <w:t>-0.88</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M</w:t>
      </w:r>
      <w:r w:rsidRPr="000A0A2A">
        <w:rPr>
          <w:rFonts w:ascii="Times New Roman" w:hAnsi="Times New Roman" w:cs="Times New Roman"/>
          <w:sz w:val="24"/>
          <w:szCs w:val="24"/>
        </w:rPr>
        <w:t xml:space="preserve"> = </w:t>
      </w:r>
      <w:r w:rsidR="00DA0377">
        <w:rPr>
          <w:rFonts w:ascii="Times New Roman" w:hAnsi="Times New Roman" w:cs="Times New Roman"/>
          <w:sz w:val="24"/>
          <w:szCs w:val="24"/>
        </w:rPr>
        <w:t>47.17</w:t>
      </w:r>
      <w:r w:rsidRPr="000A0A2A">
        <w:rPr>
          <w:rFonts w:ascii="Times New Roman" w:hAnsi="Times New Roman" w:cs="Times New Roman"/>
          <w:sz w:val="24"/>
          <w:szCs w:val="24"/>
        </w:rPr>
        <w:t>, Bootstrapped 95% CI[</w:t>
      </w:r>
      <w:r w:rsidR="00DA0377">
        <w:rPr>
          <w:rFonts w:ascii="Times New Roman" w:hAnsi="Times New Roman" w:cs="Times New Roman"/>
          <w:sz w:val="24"/>
          <w:szCs w:val="24"/>
        </w:rPr>
        <w:t>-7.04, 5.27</w:t>
      </w:r>
      <w:r w:rsidRPr="000A0A2A">
        <w:rPr>
          <w:rFonts w:ascii="Times New Roman" w:hAnsi="Times New Roman" w:cs="Times New Roman"/>
          <w:sz w:val="24"/>
          <w:szCs w:val="24"/>
        </w:rPr>
        <w:t xml:space="preserve">]), Type III </w:t>
      </w:r>
      <w:r w:rsidRPr="00EE1B56">
        <w:rPr>
          <w:rFonts w:ascii="Times New Roman" w:hAnsi="Times New Roman" w:cs="Times New Roman"/>
          <w:i/>
          <w:sz w:val="24"/>
          <w:szCs w:val="24"/>
        </w:rPr>
        <w:t>F</w:t>
      </w:r>
      <w:r w:rsidRPr="000A0A2A">
        <w:rPr>
          <w:rFonts w:ascii="Times New Roman" w:hAnsi="Times New Roman" w:cs="Times New Roman"/>
          <w:sz w:val="24"/>
          <w:szCs w:val="24"/>
        </w:rPr>
        <w:t>(</w:t>
      </w:r>
      <w:r w:rsidR="00DA0377">
        <w:rPr>
          <w:rFonts w:ascii="Times New Roman" w:hAnsi="Times New Roman" w:cs="Times New Roman"/>
          <w:sz w:val="24"/>
          <w:szCs w:val="24"/>
        </w:rPr>
        <w:t>1, 59</w:t>
      </w:r>
      <w:r w:rsidRPr="000A0A2A">
        <w:rPr>
          <w:rFonts w:ascii="Times New Roman" w:hAnsi="Times New Roman" w:cs="Times New Roman"/>
          <w:sz w:val="24"/>
          <w:szCs w:val="24"/>
        </w:rPr>
        <w:t>) = 0</w:t>
      </w:r>
      <w:r w:rsidR="00DA0377">
        <w:rPr>
          <w:rFonts w:ascii="Times New Roman" w:hAnsi="Times New Roman" w:cs="Times New Roman"/>
          <w:sz w:val="24"/>
          <w:szCs w:val="24"/>
        </w:rPr>
        <w:t>.12</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p</w:t>
      </w:r>
      <w:r w:rsidRPr="000A0A2A">
        <w:rPr>
          <w:rFonts w:ascii="Times New Roman" w:hAnsi="Times New Roman" w:cs="Times New Roman"/>
          <w:sz w:val="24"/>
          <w:szCs w:val="24"/>
        </w:rPr>
        <w:t xml:space="preserve"> = </w:t>
      </w:r>
      <w:r w:rsidR="00DA0377">
        <w:rPr>
          <w:rFonts w:ascii="Times New Roman" w:hAnsi="Times New Roman" w:cs="Times New Roman"/>
          <w:sz w:val="24"/>
          <w:szCs w:val="24"/>
        </w:rPr>
        <w:t>.74</w:t>
      </w:r>
      <w:r w:rsidRPr="000A0A2A">
        <w:rPr>
          <w:rFonts w:ascii="Times New Roman" w:hAnsi="Times New Roman" w:cs="Times New Roman"/>
          <w:sz w:val="24"/>
          <w:szCs w:val="24"/>
        </w:rPr>
        <w:t xml:space="preserve">. </w:t>
      </w:r>
      <w:r w:rsidR="002B5469">
        <w:rPr>
          <w:rFonts w:ascii="Times New Roman" w:hAnsi="Times New Roman" w:cs="Times New Roman"/>
          <w:sz w:val="24"/>
          <w:szCs w:val="24"/>
        </w:rPr>
        <w:t>In contrast</w:t>
      </w:r>
      <w:r>
        <w:rPr>
          <w:rFonts w:ascii="Times New Roman" w:hAnsi="Times New Roman" w:cs="Times New Roman"/>
          <w:sz w:val="24"/>
          <w:szCs w:val="24"/>
        </w:rPr>
        <w:t xml:space="preserve">, </w:t>
      </w:r>
      <w:r w:rsidR="002C08A7">
        <w:rPr>
          <w:rFonts w:ascii="Times New Roman" w:hAnsi="Times New Roman" w:cs="Times New Roman"/>
          <w:sz w:val="24"/>
          <w:szCs w:val="24"/>
        </w:rPr>
        <w:t>subject</w:t>
      </w:r>
      <w:r>
        <w:rPr>
          <w:rFonts w:ascii="Times New Roman" w:hAnsi="Times New Roman" w:cs="Times New Roman"/>
          <w:sz w:val="24"/>
          <w:szCs w:val="24"/>
        </w:rPr>
        <w:t xml:space="preserve">s' pre-ratings </w:t>
      </w:r>
      <w:r w:rsidRPr="000A0A2A">
        <w:rPr>
          <w:rFonts w:ascii="Times New Roman" w:hAnsi="Times New Roman" w:cs="Times New Roman"/>
          <w:sz w:val="24"/>
          <w:szCs w:val="24"/>
        </w:rPr>
        <w:t>of D (</w:t>
      </w:r>
      <w:r w:rsidR="00EE1B56">
        <w:rPr>
          <w:rFonts w:ascii="Times New Roman" w:hAnsi="Times New Roman" w:cs="Times New Roman"/>
          <w:sz w:val="24"/>
          <w:szCs w:val="24"/>
        </w:rPr>
        <w:t>β</w:t>
      </w:r>
      <w:r w:rsidRPr="000A0A2A">
        <w:rPr>
          <w:rFonts w:ascii="Times New Roman" w:hAnsi="Times New Roman" w:cs="Times New Roman"/>
          <w:sz w:val="24"/>
          <w:szCs w:val="24"/>
        </w:rPr>
        <w:t xml:space="preserve"> = </w:t>
      </w:r>
      <w:r w:rsidR="00DA0377">
        <w:rPr>
          <w:rFonts w:ascii="Times New Roman" w:hAnsi="Times New Roman" w:cs="Times New Roman"/>
          <w:sz w:val="24"/>
          <w:szCs w:val="24"/>
        </w:rPr>
        <w:t>44.93</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M</w:t>
      </w:r>
      <w:r w:rsidRPr="000A0A2A">
        <w:rPr>
          <w:rFonts w:ascii="Times New Roman" w:hAnsi="Times New Roman" w:cs="Times New Roman"/>
          <w:sz w:val="24"/>
          <w:szCs w:val="24"/>
        </w:rPr>
        <w:t xml:space="preserve"> = </w:t>
      </w:r>
      <w:r w:rsidR="00DA0377">
        <w:rPr>
          <w:rFonts w:ascii="Times New Roman" w:hAnsi="Times New Roman" w:cs="Times New Roman"/>
          <w:sz w:val="24"/>
          <w:szCs w:val="24"/>
        </w:rPr>
        <w:t>44.93</w:t>
      </w:r>
      <w:r w:rsidRPr="000A0A2A">
        <w:rPr>
          <w:rFonts w:ascii="Times New Roman" w:hAnsi="Times New Roman" w:cs="Times New Roman"/>
          <w:sz w:val="24"/>
          <w:szCs w:val="24"/>
        </w:rPr>
        <w:t>, Bootstrapped 95% CI[</w:t>
      </w:r>
      <w:r w:rsidR="00DA0377">
        <w:rPr>
          <w:rFonts w:ascii="Times New Roman" w:hAnsi="Times New Roman" w:cs="Times New Roman"/>
          <w:sz w:val="24"/>
          <w:szCs w:val="24"/>
        </w:rPr>
        <w:t>40.99, 48.87</w:t>
      </w:r>
      <w:r w:rsidRPr="000A0A2A">
        <w:rPr>
          <w:rFonts w:ascii="Times New Roman" w:hAnsi="Times New Roman" w:cs="Times New Roman"/>
          <w:sz w:val="24"/>
          <w:szCs w:val="24"/>
        </w:rPr>
        <w:t xml:space="preserve">]) </w:t>
      </w:r>
      <w:r w:rsidR="00DA0377">
        <w:rPr>
          <w:rFonts w:ascii="Times New Roman" w:hAnsi="Times New Roman" w:cs="Times New Roman"/>
          <w:sz w:val="24"/>
          <w:szCs w:val="24"/>
        </w:rPr>
        <w:t>differed marginally</w:t>
      </w:r>
      <w:r w:rsidRPr="000A0A2A">
        <w:rPr>
          <w:rFonts w:ascii="Times New Roman" w:hAnsi="Times New Roman" w:cs="Times New Roman"/>
          <w:sz w:val="24"/>
          <w:szCs w:val="24"/>
        </w:rPr>
        <w:t xml:space="preserve"> from thei</w:t>
      </w:r>
      <w:r>
        <w:rPr>
          <w:rFonts w:ascii="Times New Roman" w:hAnsi="Times New Roman" w:cs="Times New Roman"/>
          <w:sz w:val="24"/>
          <w:szCs w:val="24"/>
        </w:rPr>
        <w:t>r post-ratings</w:t>
      </w:r>
      <w:r w:rsidR="00DA0377">
        <w:rPr>
          <w:rFonts w:ascii="Times New Roman" w:hAnsi="Times New Roman" w:cs="Times New Roman"/>
          <w:sz w:val="24"/>
          <w:szCs w:val="24"/>
        </w:rPr>
        <w:t xml:space="preserve"> of it</w:t>
      </w:r>
      <w:r>
        <w:rPr>
          <w:rFonts w:ascii="Times New Roman" w:hAnsi="Times New Roman" w:cs="Times New Roman"/>
          <w:sz w:val="24"/>
          <w:szCs w:val="24"/>
        </w:rPr>
        <w:t xml:space="preserve"> (</w:t>
      </w:r>
      <w:r w:rsidR="00577B26">
        <w:rPr>
          <w:rFonts w:ascii="Times New Roman" w:hAnsi="Times New Roman" w:cs="Times New Roman"/>
          <w:sz w:val="24"/>
          <w:szCs w:val="24"/>
        </w:rPr>
        <w:t>Δ</w:t>
      </w:r>
      <w:r w:rsidR="00EE1B56">
        <w:rPr>
          <w:rFonts w:ascii="Times New Roman" w:hAnsi="Times New Roman" w:cs="Times New Roman"/>
          <w:sz w:val="24"/>
          <w:szCs w:val="24"/>
        </w:rPr>
        <w:t>β</w:t>
      </w:r>
      <w:r>
        <w:rPr>
          <w:rFonts w:ascii="Times New Roman" w:hAnsi="Times New Roman" w:cs="Times New Roman"/>
          <w:sz w:val="24"/>
          <w:szCs w:val="24"/>
        </w:rPr>
        <w:t xml:space="preserve"> = </w:t>
      </w:r>
      <w:r w:rsidR="00DA0377">
        <w:rPr>
          <w:rFonts w:ascii="Times New Roman" w:hAnsi="Times New Roman" w:cs="Times New Roman"/>
          <w:sz w:val="24"/>
          <w:szCs w:val="24"/>
        </w:rPr>
        <w:t>-5.1</w:t>
      </w:r>
      <w:r>
        <w:rPr>
          <w:rFonts w:ascii="Times New Roman" w:hAnsi="Times New Roman" w:cs="Times New Roman"/>
          <w:sz w:val="24"/>
          <w:szCs w:val="24"/>
        </w:rPr>
        <w:t xml:space="preserve">, </w:t>
      </w:r>
      <w:r w:rsidRPr="00EE1B56">
        <w:rPr>
          <w:rFonts w:ascii="Times New Roman" w:hAnsi="Times New Roman" w:cs="Times New Roman"/>
          <w:i/>
          <w:sz w:val="24"/>
          <w:szCs w:val="24"/>
        </w:rPr>
        <w:t>M</w:t>
      </w:r>
      <w:r>
        <w:rPr>
          <w:rFonts w:ascii="Times New Roman" w:hAnsi="Times New Roman" w:cs="Times New Roman"/>
          <w:sz w:val="24"/>
          <w:szCs w:val="24"/>
        </w:rPr>
        <w:t xml:space="preserve"> = </w:t>
      </w:r>
      <w:r w:rsidRPr="000A0A2A">
        <w:rPr>
          <w:rFonts w:ascii="Times New Roman" w:hAnsi="Times New Roman" w:cs="Times New Roman"/>
          <w:sz w:val="24"/>
          <w:szCs w:val="24"/>
        </w:rPr>
        <w:t>42.56, Bootstrapped 95% CI[</w:t>
      </w:r>
      <w:r w:rsidR="00DA0377">
        <w:rPr>
          <w:rFonts w:ascii="Times New Roman" w:hAnsi="Times New Roman" w:cs="Times New Roman"/>
          <w:sz w:val="24"/>
          <w:szCs w:val="24"/>
        </w:rPr>
        <w:t>-10.99, 0.79</w:t>
      </w:r>
      <w:r w:rsidRPr="000A0A2A">
        <w:rPr>
          <w:rFonts w:ascii="Times New Roman" w:hAnsi="Times New Roman" w:cs="Times New Roman"/>
          <w:sz w:val="24"/>
          <w:szCs w:val="24"/>
        </w:rPr>
        <w:t xml:space="preserve">]), Type III </w:t>
      </w:r>
      <w:r w:rsidRPr="00EE1B56">
        <w:rPr>
          <w:rFonts w:ascii="Times New Roman" w:hAnsi="Times New Roman" w:cs="Times New Roman"/>
          <w:i/>
          <w:sz w:val="24"/>
          <w:szCs w:val="24"/>
        </w:rPr>
        <w:t>F</w:t>
      </w:r>
      <w:r w:rsidRPr="000A0A2A">
        <w:rPr>
          <w:rFonts w:ascii="Times New Roman" w:hAnsi="Times New Roman" w:cs="Times New Roman"/>
          <w:sz w:val="24"/>
          <w:szCs w:val="24"/>
        </w:rPr>
        <w:t>(</w:t>
      </w:r>
      <w:r w:rsidR="00DA0377">
        <w:rPr>
          <w:rFonts w:ascii="Times New Roman" w:hAnsi="Times New Roman" w:cs="Times New Roman"/>
          <w:sz w:val="24"/>
          <w:szCs w:val="24"/>
        </w:rPr>
        <w:t>1,59</w:t>
      </w:r>
      <w:r w:rsidRPr="000A0A2A">
        <w:rPr>
          <w:rFonts w:ascii="Times New Roman" w:hAnsi="Times New Roman" w:cs="Times New Roman"/>
          <w:sz w:val="24"/>
          <w:szCs w:val="24"/>
        </w:rPr>
        <w:t xml:space="preserve">) = </w:t>
      </w:r>
      <w:r w:rsidR="00DA0377">
        <w:rPr>
          <w:rFonts w:ascii="Times New Roman" w:hAnsi="Times New Roman" w:cs="Times New Roman"/>
          <w:sz w:val="24"/>
          <w:szCs w:val="24"/>
        </w:rPr>
        <w:t>3.89</w:t>
      </w:r>
      <w:r w:rsidRPr="000A0A2A">
        <w:rPr>
          <w:rFonts w:ascii="Times New Roman" w:hAnsi="Times New Roman" w:cs="Times New Roman"/>
          <w:sz w:val="24"/>
          <w:szCs w:val="24"/>
        </w:rPr>
        <w:t xml:space="preserve">, </w:t>
      </w:r>
      <w:r w:rsidRPr="00EE1B56">
        <w:rPr>
          <w:rFonts w:ascii="Times New Roman" w:hAnsi="Times New Roman" w:cs="Times New Roman"/>
          <w:i/>
          <w:sz w:val="24"/>
          <w:szCs w:val="24"/>
        </w:rPr>
        <w:t>p</w:t>
      </w:r>
      <w:r w:rsidRPr="000A0A2A">
        <w:rPr>
          <w:rFonts w:ascii="Times New Roman" w:hAnsi="Times New Roman" w:cs="Times New Roman"/>
          <w:sz w:val="24"/>
          <w:szCs w:val="24"/>
        </w:rPr>
        <w:t xml:space="preserve"> = </w:t>
      </w:r>
      <w:r w:rsidR="00DA0377">
        <w:rPr>
          <w:rFonts w:ascii="Times New Roman" w:hAnsi="Times New Roman" w:cs="Times New Roman"/>
          <w:sz w:val="24"/>
          <w:szCs w:val="24"/>
        </w:rPr>
        <w:t>.053</w:t>
      </w:r>
      <w:r w:rsidRPr="000A0A2A">
        <w:rPr>
          <w:rFonts w:ascii="Times New Roman" w:hAnsi="Times New Roman" w:cs="Times New Roman"/>
          <w:sz w:val="24"/>
          <w:szCs w:val="24"/>
        </w:rPr>
        <w:t>.</w:t>
      </w:r>
      <w:r w:rsidR="00DA0377">
        <w:rPr>
          <w:rFonts w:ascii="Times New Roman" w:hAnsi="Times New Roman" w:cs="Times New Roman"/>
          <w:sz w:val="24"/>
          <w:szCs w:val="24"/>
        </w:rPr>
        <w:t xml:space="preserve"> </w:t>
      </w:r>
      <w:r w:rsidR="002B5469">
        <w:rPr>
          <w:rFonts w:ascii="Times New Roman" w:hAnsi="Times New Roman" w:cs="Times New Roman"/>
          <w:sz w:val="24"/>
          <w:szCs w:val="24"/>
        </w:rPr>
        <w:t>However, t</w:t>
      </w:r>
      <w:r w:rsidR="00DA0377">
        <w:rPr>
          <w:rFonts w:ascii="Times New Roman" w:hAnsi="Times New Roman" w:cs="Times New Roman"/>
          <w:sz w:val="24"/>
          <w:szCs w:val="24"/>
        </w:rPr>
        <w:t>he Bayes Factor revealed that these data were 3.58 times more likely under the null hypothesis—which asserts no difference between the pre and post-ratings of D—than under the alternative hypothesis.</w:t>
      </w:r>
      <w:r w:rsidR="002B5469">
        <w:rPr>
          <w:rFonts w:ascii="Times New Roman" w:hAnsi="Times New Roman" w:cs="Times New Roman"/>
          <w:sz w:val="24"/>
          <w:szCs w:val="24"/>
        </w:rPr>
        <w:t xml:space="preserve"> This suggests that the observed marginal difference</w:t>
      </w:r>
      <w:r w:rsidR="006A09A4">
        <w:rPr>
          <w:rFonts w:ascii="Times New Roman" w:hAnsi="Times New Roman" w:cs="Times New Roman"/>
          <w:sz w:val="24"/>
          <w:szCs w:val="24"/>
        </w:rPr>
        <w:t xml:space="preserve"> between the pre- and post-rating of object D</w:t>
      </w:r>
      <w:r w:rsidR="002B5469">
        <w:rPr>
          <w:rFonts w:ascii="Times New Roman" w:hAnsi="Times New Roman" w:cs="Times New Roman"/>
          <w:sz w:val="24"/>
          <w:szCs w:val="24"/>
        </w:rPr>
        <w:t xml:space="preserve"> was not meaningful.</w:t>
      </w:r>
    </w:p>
    <w:p w14:paraId="0F6B15C3" w14:textId="37344B04" w:rsidR="00363BDA" w:rsidRDefault="00363BDA" w:rsidP="00363BDA">
      <w:pPr>
        <w:spacing w:line="480" w:lineRule="auto"/>
        <w:ind w:firstLine="720"/>
        <w:contextualSpacing/>
        <w:rPr>
          <w:rFonts w:ascii="Times New Roman" w:hAnsi="Times New Roman" w:cs="Times New Roman"/>
          <w:sz w:val="24"/>
          <w:szCs w:val="24"/>
        </w:rPr>
      </w:pPr>
      <w:r w:rsidRPr="00363BDA">
        <w:rPr>
          <w:rFonts w:ascii="Times New Roman" w:hAnsi="Times New Roman" w:cs="Times New Roman"/>
          <w:sz w:val="24"/>
          <w:szCs w:val="24"/>
        </w:rPr>
        <w:t xml:space="preserve">In terms of the 2C condition, </w:t>
      </w:r>
      <w:r w:rsidR="002C08A7">
        <w:rPr>
          <w:rFonts w:ascii="Times New Roman" w:hAnsi="Times New Roman" w:cs="Times New Roman"/>
          <w:sz w:val="24"/>
          <w:szCs w:val="24"/>
        </w:rPr>
        <w:t>subject</w:t>
      </w:r>
      <w:r w:rsidRPr="00363BDA">
        <w:rPr>
          <w:rFonts w:ascii="Times New Roman" w:hAnsi="Times New Roman" w:cs="Times New Roman"/>
          <w:sz w:val="24"/>
          <w:szCs w:val="24"/>
        </w:rPr>
        <w:t>s provided higher post-ratings of A (</w:t>
      </w:r>
      <w:r w:rsidR="00577B26">
        <w:rPr>
          <w:rFonts w:ascii="Times New Roman" w:hAnsi="Times New Roman" w:cs="Times New Roman"/>
          <w:sz w:val="24"/>
          <w:szCs w:val="24"/>
        </w:rPr>
        <w:t>Δ</w:t>
      </w:r>
      <w:r>
        <w:rPr>
          <w:rFonts w:ascii="Times New Roman" w:hAnsi="Times New Roman" w:cs="Times New Roman"/>
          <w:sz w:val="24"/>
          <w:szCs w:val="24"/>
        </w:rPr>
        <w:t>β</w:t>
      </w:r>
      <w:r w:rsidRPr="00363BDA">
        <w:rPr>
          <w:rFonts w:ascii="Times New Roman" w:hAnsi="Times New Roman" w:cs="Times New Roman"/>
          <w:sz w:val="24"/>
          <w:szCs w:val="24"/>
        </w:rPr>
        <w:t xml:space="preserve"> = </w:t>
      </w:r>
      <w:r w:rsidR="002B5469">
        <w:rPr>
          <w:rFonts w:ascii="Times New Roman" w:hAnsi="Times New Roman" w:cs="Times New Roman"/>
          <w:sz w:val="24"/>
          <w:szCs w:val="24"/>
        </w:rPr>
        <w:t>46.13</w:t>
      </w:r>
      <w:r w:rsidRPr="00363BDA">
        <w:rPr>
          <w:rFonts w:ascii="Times New Roman" w:hAnsi="Times New Roman" w:cs="Times New Roman"/>
          <w:sz w:val="24"/>
          <w:szCs w:val="24"/>
        </w:rPr>
        <w:t xml:space="preserve">, </w:t>
      </w:r>
      <w:r w:rsidRPr="00363BDA">
        <w:rPr>
          <w:rFonts w:ascii="Times New Roman" w:hAnsi="Times New Roman" w:cs="Times New Roman"/>
          <w:i/>
          <w:sz w:val="24"/>
          <w:szCs w:val="24"/>
        </w:rPr>
        <w:t>M</w:t>
      </w:r>
      <w:r w:rsidRPr="00363BDA">
        <w:rPr>
          <w:rFonts w:ascii="Times New Roman" w:hAnsi="Times New Roman" w:cs="Times New Roman"/>
          <w:sz w:val="24"/>
          <w:szCs w:val="24"/>
        </w:rPr>
        <w:t xml:space="preserve"> = </w:t>
      </w:r>
      <w:r w:rsidR="002B5469">
        <w:rPr>
          <w:rFonts w:ascii="Times New Roman" w:hAnsi="Times New Roman" w:cs="Times New Roman"/>
          <w:sz w:val="24"/>
          <w:szCs w:val="24"/>
        </w:rPr>
        <w:t>95.05</w:t>
      </w:r>
      <w:r>
        <w:rPr>
          <w:rFonts w:ascii="Times New Roman" w:hAnsi="Times New Roman" w:cs="Times New Roman"/>
          <w:sz w:val="24"/>
          <w:szCs w:val="24"/>
        </w:rPr>
        <w:t xml:space="preserve">, Bootstrapped </w:t>
      </w:r>
      <w:r w:rsidRPr="00363BDA">
        <w:rPr>
          <w:rFonts w:ascii="Times New Roman" w:hAnsi="Times New Roman" w:cs="Times New Roman"/>
          <w:sz w:val="24"/>
          <w:szCs w:val="24"/>
        </w:rPr>
        <w:t>95% CI[</w:t>
      </w:r>
      <w:r w:rsidR="002B5469">
        <w:rPr>
          <w:rFonts w:ascii="Times New Roman" w:hAnsi="Times New Roman" w:cs="Times New Roman"/>
          <w:sz w:val="24"/>
          <w:szCs w:val="24"/>
        </w:rPr>
        <w:t>39.49, 52.77</w:t>
      </w:r>
      <w:r w:rsidRPr="00363BDA">
        <w:rPr>
          <w:rFonts w:ascii="Times New Roman" w:hAnsi="Times New Roman" w:cs="Times New Roman"/>
          <w:sz w:val="24"/>
          <w:szCs w:val="24"/>
        </w:rPr>
        <w:t>])  than pre-ratings</w:t>
      </w:r>
      <w:r w:rsidR="00577B26">
        <w:rPr>
          <w:rFonts w:ascii="Times New Roman" w:hAnsi="Times New Roman" w:cs="Times New Roman"/>
          <w:sz w:val="24"/>
          <w:szCs w:val="24"/>
        </w:rPr>
        <w:t xml:space="preserve"> of it</w:t>
      </w:r>
      <w:r w:rsidRPr="00363BDA">
        <w:rPr>
          <w:rFonts w:ascii="Times New Roman" w:hAnsi="Times New Roman" w:cs="Times New Roman"/>
          <w:sz w:val="24"/>
          <w:szCs w:val="24"/>
        </w:rPr>
        <w:t xml:space="preserve"> (</w:t>
      </w:r>
      <w:r>
        <w:rPr>
          <w:rFonts w:ascii="Times New Roman" w:hAnsi="Times New Roman" w:cs="Times New Roman"/>
          <w:sz w:val="24"/>
          <w:szCs w:val="24"/>
        </w:rPr>
        <w:t>β</w:t>
      </w:r>
      <w:r w:rsidRPr="00363BDA">
        <w:rPr>
          <w:rFonts w:ascii="Times New Roman" w:hAnsi="Times New Roman" w:cs="Times New Roman"/>
          <w:sz w:val="24"/>
          <w:szCs w:val="24"/>
        </w:rPr>
        <w:t xml:space="preserve"> = </w:t>
      </w:r>
      <w:r w:rsidR="002B5469">
        <w:rPr>
          <w:rFonts w:ascii="Times New Roman" w:hAnsi="Times New Roman" w:cs="Times New Roman"/>
          <w:sz w:val="24"/>
          <w:szCs w:val="24"/>
        </w:rPr>
        <w:t>48.92</w:t>
      </w:r>
      <w:r w:rsidRPr="00363BDA">
        <w:rPr>
          <w:rFonts w:ascii="Times New Roman" w:hAnsi="Times New Roman" w:cs="Times New Roman"/>
          <w:sz w:val="24"/>
          <w:szCs w:val="24"/>
        </w:rPr>
        <w:t xml:space="preserve">, </w:t>
      </w:r>
      <w:r w:rsidRPr="00363BDA">
        <w:rPr>
          <w:rFonts w:ascii="Times New Roman" w:hAnsi="Times New Roman" w:cs="Times New Roman"/>
          <w:i/>
          <w:sz w:val="24"/>
          <w:szCs w:val="24"/>
        </w:rPr>
        <w:t>M</w:t>
      </w:r>
      <w:r w:rsidRPr="00363BDA">
        <w:rPr>
          <w:rFonts w:ascii="Times New Roman" w:hAnsi="Times New Roman" w:cs="Times New Roman"/>
          <w:sz w:val="24"/>
          <w:szCs w:val="24"/>
        </w:rPr>
        <w:t xml:space="preserve"> = </w:t>
      </w:r>
      <w:r w:rsidR="002B5469">
        <w:rPr>
          <w:rFonts w:ascii="Times New Roman" w:hAnsi="Times New Roman" w:cs="Times New Roman"/>
          <w:sz w:val="24"/>
          <w:szCs w:val="24"/>
        </w:rPr>
        <w:t>48.92</w:t>
      </w:r>
      <w:r w:rsidRPr="00363BDA">
        <w:rPr>
          <w:rFonts w:ascii="Times New Roman" w:hAnsi="Times New Roman" w:cs="Times New Roman"/>
          <w:sz w:val="24"/>
          <w:szCs w:val="24"/>
        </w:rPr>
        <w:t>, Bootstrapped 95% CI[</w:t>
      </w:r>
      <w:r w:rsidR="002B5469">
        <w:rPr>
          <w:rFonts w:ascii="Times New Roman" w:hAnsi="Times New Roman" w:cs="Times New Roman"/>
          <w:sz w:val="24"/>
          <w:szCs w:val="24"/>
        </w:rPr>
        <w:t>43.98, 53.85</w:t>
      </w:r>
      <w:r>
        <w:rPr>
          <w:rFonts w:ascii="Times New Roman" w:hAnsi="Times New Roman" w:cs="Times New Roman"/>
          <w:sz w:val="24"/>
          <w:szCs w:val="24"/>
        </w:rPr>
        <w:t xml:space="preserve">]) , Type III </w:t>
      </w:r>
      <w:r w:rsidRPr="00363BDA">
        <w:rPr>
          <w:rFonts w:ascii="Times New Roman" w:hAnsi="Times New Roman" w:cs="Times New Roman"/>
          <w:i/>
          <w:sz w:val="24"/>
          <w:szCs w:val="24"/>
        </w:rPr>
        <w:t>F</w:t>
      </w:r>
      <w:r>
        <w:rPr>
          <w:rFonts w:ascii="Times New Roman" w:hAnsi="Times New Roman" w:cs="Times New Roman"/>
          <w:sz w:val="24"/>
          <w:szCs w:val="24"/>
        </w:rPr>
        <w:t xml:space="preserve"> (</w:t>
      </w:r>
      <w:r w:rsidR="002B5469">
        <w:rPr>
          <w:rFonts w:ascii="Times New Roman" w:hAnsi="Times New Roman" w:cs="Times New Roman"/>
          <w:sz w:val="24"/>
          <w:szCs w:val="24"/>
        </w:rPr>
        <w:t>1,59</w:t>
      </w:r>
      <w:r>
        <w:rPr>
          <w:rFonts w:ascii="Times New Roman" w:hAnsi="Times New Roman" w:cs="Times New Roman"/>
          <w:sz w:val="24"/>
          <w:szCs w:val="24"/>
        </w:rPr>
        <w:t xml:space="preserve">) </w:t>
      </w:r>
      <w:r w:rsidRPr="00363BDA">
        <w:rPr>
          <w:rFonts w:ascii="Times New Roman" w:hAnsi="Times New Roman" w:cs="Times New Roman"/>
          <w:sz w:val="24"/>
          <w:szCs w:val="24"/>
        </w:rPr>
        <w:t xml:space="preserve">= </w:t>
      </w:r>
      <w:r w:rsidR="002B5469">
        <w:rPr>
          <w:rFonts w:ascii="Times New Roman" w:hAnsi="Times New Roman" w:cs="Times New Roman"/>
          <w:sz w:val="24"/>
          <w:szCs w:val="24"/>
        </w:rPr>
        <w:t>211.13</w:t>
      </w:r>
      <w:r w:rsidRPr="00363BDA">
        <w:rPr>
          <w:rFonts w:ascii="Times New Roman" w:hAnsi="Times New Roman" w:cs="Times New Roman"/>
          <w:sz w:val="24"/>
          <w:szCs w:val="24"/>
        </w:rPr>
        <w:t xml:space="preserve">, </w:t>
      </w:r>
      <w:r w:rsidRPr="00363BDA">
        <w:rPr>
          <w:rFonts w:ascii="Times New Roman" w:hAnsi="Times New Roman" w:cs="Times New Roman"/>
          <w:i/>
          <w:sz w:val="24"/>
          <w:szCs w:val="24"/>
        </w:rPr>
        <w:t>p</w:t>
      </w:r>
      <w:r w:rsidRPr="00363BDA">
        <w:rPr>
          <w:rFonts w:ascii="Times New Roman" w:hAnsi="Times New Roman" w:cs="Times New Roman"/>
          <w:sz w:val="24"/>
          <w:szCs w:val="24"/>
        </w:rPr>
        <w:t xml:space="preserve"> &lt; .0001. Likewise, </w:t>
      </w:r>
      <w:r w:rsidR="002C08A7">
        <w:rPr>
          <w:rFonts w:ascii="Times New Roman" w:hAnsi="Times New Roman" w:cs="Times New Roman"/>
          <w:sz w:val="24"/>
          <w:szCs w:val="24"/>
        </w:rPr>
        <w:t>subject</w:t>
      </w:r>
      <w:r w:rsidRPr="00363BDA">
        <w:rPr>
          <w:rFonts w:ascii="Times New Roman" w:hAnsi="Times New Roman" w:cs="Times New Roman"/>
          <w:sz w:val="24"/>
          <w:szCs w:val="24"/>
        </w:rPr>
        <w:t xml:space="preserve">s </w:t>
      </w:r>
      <w:r w:rsidRPr="00363BDA">
        <w:rPr>
          <w:rFonts w:ascii="Times New Roman" w:hAnsi="Times New Roman" w:cs="Times New Roman"/>
          <w:sz w:val="24"/>
          <w:szCs w:val="24"/>
        </w:rPr>
        <w:lastRenderedPageBreak/>
        <w:t>provided higher post-ratings of B (</w:t>
      </w:r>
      <w:r w:rsidR="00577B26">
        <w:rPr>
          <w:rFonts w:ascii="Times New Roman" w:hAnsi="Times New Roman" w:cs="Times New Roman"/>
          <w:sz w:val="24"/>
          <w:szCs w:val="24"/>
        </w:rPr>
        <w:t>Δ</w:t>
      </w:r>
      <w:r>
        <w:rPr>
          <w:rFonts w:ascii="Times New Roman" w:hAnsi="Times New Roman" w:cs="Times New Roman"/>
          <w:sz w:val="24"/>
          <w:szCs w:val="24"/>
        </w:rPr>
        <w:t>β</w:t>
      </w:r>
      <w:r w:rsidRPr="00363BDA">
        <w:rPr>
          <w:rFonts w:ascii="Times New Roman" w:hAnsi="Times New Roman" w:cs="Times New Roman"/>
          <w:sz w:val="24"/>
          <w:szCs w:val="24"/>
        </w:rPr>
        <w:t xml:space="preserve"> = </w:t>
      </w:r>
      <w:r w:rsidR="006A09A4">
        <w:rPr>
          <w:rFonts w:ascii="Times New Roman" w:hAnsi="Times New Roman" w:cs="Times New Roman"/>
          <w:sz w:val="24"/>
          <w:szCs w:val="24"/>
        </w:rPr>
        <w:t>24.17</w:t>
      </w:r>
      <w:r>
        <w:rPr>
          <w:rFonts w:ascii="Times New Roman" w:hAnsi="Times New Roman" w:cs="Times New Roman"/>
          <w:sz w:val="24"/>
          <w:szCs w:val="24"/>
        </w:rPr>
        <w:t xml:space="preserve">, </w:t>
      </w:r>
      <w:r w:rsidRPr="00363BDA">
        <w:rPr>
          <w:rFonts w:ascii="Times New Roman" w:hAnsi="Times New Roman" w:cs="Times New Roman"/>
          <w:i/>
          <w:sz w:val="24"/>
          <w:szCs w:val="24"/>
        </w:rPr>
        <w:t>M</w:t>
      </w:r>
      <w:r>
        <w:rPr>
          <w:rFonts w:ascii="Times New Roman" w:hAnsi="Times New Roman" w:cs="Times New Roman"/>
          <w:sz w:val="24"/>
          <w:szCs w:val="24"/>
        </w:rPr>
        <w:t xml:space="preserve"> = </w:t>
      </w:r>
      <w:r w:rsidR="00351315">
        <w:rPr>
          <w:rFonts w:ascii="Times New Roman" w:hAnsi="Times New Roman" w:cs="Times New Roman"/>
          <w:sz w:val="24"/>
          <w:szCs w:val="24"/>
        </w:rPr>
        <w:t>68.8</w:t>
      </w:r>
      <w:r>
        <w:rPr>
          <w:rFonts w:ascii="Times New Roman" w:hAnsi="Times New Roman" w:cs="Times New Roman"/>
          <w:sz w:val="24"/>
          <w:szCs w:val="24"/>
        </w:rPr>
        <w:t xml:space="preserve">, Bootstrapped </w:t>
      </w:r>
      <w:r w:rsidRPr="00363BDA">
        <w:rPr>
          <w:rFonts w:ascii="Times New Roman" w:hAnsi="Times New Roman" w:cs="Times New Roman"/>
          <w:sz w:val="24"/>
          <w:szCs w:val="24"/>
        </w:rPr>
        <w:t>95% CI[</w:t>
      </w:r>
      <w:r w:rsidR="00351315">
        <w:rPr>
          <w:rFonts w:ascii="Times New Roman" w:hAnsi="Times New Roman" w:cs="Times New Roman"/>
          <w:sz w:val="24"/>
          <w:szCs w:val="24"/>
        </w:rPr>
        <w:t>17.39, 30.95</w:t>
      </w:r>
      <w:r w:rsidRPr="00363BDA">
        <w:rPr>
          <w:rFonts w:ascii="Times New Roman" w:hAnsi="Times New Roman" w:cs="Times New Roman"/>
          <w:sz w:val="24"/>
          <w:szCs w:val="24"/>
        </w:rPr>
        <w:t>]) than pre-ratings of B (</w:t>
      </w:r>
      <w:r>
        <w:rPr>
          <w:rFonts w:ascii="Times New Roman" w:hAnsi="Times New Roman" w:cs="Times New Roman"/>
          <w:sz w:val="24"/>
          <w:szCs w:val="24"/>
        </w:rPr>
        <w:t>β</w:t>
      </w:r>
      <w:r w:rsidRPr="00363BDA">
        <w:rPr>
          <w:rFonts w:ascii="Times New Roman" w:hAnsi="Times New Roman" w:cs="Times New Roman"/>
          <w:sz w:val="24"/>
          <w:szCs w:val="24"/>
        </w:rPr>
        <w:t xml:space="preserve"> = </w:t>
      </w:r>
      <w:r w:rsidR="006A09A4">
        <w:rPr>
          <w:rFonts w:ascii="Times New Roman" w:hAnsi="Times New Roman" w:cs="Times New Roman"/>
          <w:sz w:val="24"/>
          <w:szCs w:val="24"/>
        </w:rPr>
        <w:t>44.63</w:t>
      </w:r>
      <w:r w:rsidRPr="00363BDA">
        <w:rPr>
          <w:rFonts w:ascii="Times New Roman" w:hAnsi="Times New Roman" w:cs="Times New Roman"/>
          <w:sz w:val="24"/>
          <w:szCs w:val="24"/>
        </w:rPr>
        <w:t xml:space="preserve">, </w:t>
      </w:r>
      <w:r w:rsidRPr="00363BDA">
        <w:rPr>
          <w:rFonts w:ascii="Times New Roman" w:hAnsi="Times New Roman" w:cs="Times New Roman"/>
          <w:i/>
          <w:sz w:val="24"/>
          <w:szCs w:val="24"/>
        </w:rPr>
        <w:t>M</w:t>
      </w:r>
      <w:r w:rsidRPr="00363BDA">
        <w:rPr>
          <w:rFonts w:ascii="Times New Roman" w:hAnsi="Times New Roman" w:cs="Times New Roman"/>
          <w:sz w:val="24"/>
          <w:szCs w:val="24"/>
        </w:rPr>
        <w:t xml:space="preserve"> = </w:t>
      </w:r>
      <w:r w:rsidR="006A09A4">
        <w:rPr>
          <w:rFonts w:ascii="Times New Roman" w:hAnsi="Times New Roman" w:cs="Times New Roman"/>
          <w:sz w:val="24"/>
          <w:szCs w:val="24"/>
        </w:rPr>
        <w:t>44.63</w:t>
      </w:r>
      <w:r w:rsidRPr="00363BDA">
        <w:rPr>
          <w:rFonts w:ascii="Times New Roman" w:hAnsi="Times New Roman" w:cs="Times New Roman"/>
          <w:sz w:val="24"/>
          <w:szCs w:val="24"/>
        </w:rPr>
        <w:t>, Bootstrapped 95%</w:t>
      </w:r>
      <w:r>
        <w:rPr>
          <w:rFonts w:ascii="Times New Roman" w:hAnsi="Times New Roman" w:cs="Times New Roman"/>
          <w:sz w:val="24"/>
          <w:szCs w:val="24"/>
        </w:rPr>
        <w:t xml:space="preserve"> CI[</w:t>
      </w:r>
      <w:r w:rsidR="00351315">
        <w:rPr>
          <w:rFonts w:ascii="Times New Roman" w:hAnsi="Times New Roman" w:cs="Times New Roman"/>
          <w:sz w:val="24"/>
          <w:szCs w:val="24"/>
        </w:rPr>
        <w:t>40.11, 48.64</w:t>
      </w:r>
      <w:r>
        <w:rPr>
          <w:rFonts w:ascii="Times New Roman" w:hAnsi="Times New Roman" w:cs="Times New Roman"/>
          <w:sz w:val="24"/>
          <w:szCs w:val="24"/>
        </w:rPr>
        <w:t xml:space="preserve">]),  Type III </w:t>
      </w:r>
      <w:r w:rsidRPr="00363BDA">
        <w:rPr>
          <w:rFonts w:ascii="Times New Roman" w:hAnsi="Times New Roman" w:cs="Times New Roman"/>
          <w:i/>
          <w:sz w:val="24"/>
          <w:szCs w:val="24"/>
        </w:rPr>
        <w:t>F</w:t>
      </w:r>
      <w:r w:rsidRPr="00363BDA">
        <w:rPr>
          <w:rFonts w:ascii="Times New Roman" w:hAnsi="Times New Roman" w:cs="Times New Roman"/>
          <w:sz w:val="24"/>
          <w:szCs w:val="24"/>
        </w:rPr>
        <w:t xml:space="preserve"> (</w:t>
      </w:r>
      <w:r w:rsidR="006A09A4">
        <w:rPr>
          <w:rFonts w:ascii="Times New Roman" w:hAnsi="Times New Roman" w:cs="Times New Roman"/>
          <w:sz w:val="24"/>
          <w:szCs w:val="24"/>
        </w:rPr>
        <w:t>1,59</w:t>
      </w:r>
      <w:r w:rsidRPr="00363BDA">
        <w:rPr>
          <w:rFonts w:ascii="Times New Roman" w:hAnsi="Times New Roman" w:cs="Times New Roman"/>
          <w:sz w:val="24"/>
          <w:szCs w:val="24"/>
        </w:rPr>
        <w:t xml:space="preserve">) = </w:t>
      </w:r>
      <w:r w:rsidR="006A09A4">
        <w:rPr>
          <w:rFonts w:ascii="Times New Roman" w:hAnsi="Times New Roman" w:cs="Times New Roman"/>
          <w:sz w:val="24"/>
          <w:szCs w:val="24"/>
        </w:rPr>
        <w:t>54.97</w:t>
      </w:r>
      <w:r w:rsidRPr="00363BDA">
        <w:rPr>
          <w:rFonts w:ascii="Times New Roman" w:hAnsi="Times New Roman" w:cs="Times New Roman"/>
          <w:sz w:val="24"/>
          <w:szCs w:val="24"/>
        </w:rPr>
        <w:t xml:space="preserve">, </w:t>
      </w:r>
      <w:r w:rsidRPr="00363BDA">
        <w:rPr>
          <w:rFonts w:ascii="Times New Roman" w:hAnsi="Times New Roman" w:cs="Times New Roman"/>
          <w:i/>
          <w:sz w:val="24"/>
          <w:szCs w:val="24"/>
        </w:rPr>
        <w:t>p</w:t>
      </w:r>
      <w:r w:rsidRPr="00363BDA">
        <w:rPr>
          <w:rFonts w:ascii="Times New Roman" w:hAnsi="Times New Roman" w:cs="Times New Roman"/>
          <w:sz w:val="24"/>
          <w:szCs w:val="24"/>
        </w:rPr>
        <w:t xml:space="preserve"> &lt; .0001. In contrast, </w:t>
      </w:r>
      <w:r w:rsidR="002C08A7">
        <w:rPr>
          <w:rFonts w:ascii="Times New Roman" w:hAnsi="Times New Roman" w:cs="Times New Roman"/>
          <w:sz w:val="24"/>
          <w:szCs w:val="24"/>
        </w:rPr>
        <w:t>subject</w:t>
      </w:r>
      <w:r w:rsidRPr="00363BDA">
        <w:rPr>
          <w:rFonts w:ascii="Times New Roman" w:hAnsi="Times New Roman" w:cs="Times New Roman"/>
          <w:sz w:val="24"/>
          <w:szCs w:val="24"/>
        </w:rPr>
        <w:t>s' pre-ratings of C (</w:t>
      </w:r>
      <w:r>
        <w:rPr>
          <w:rFonts w:ascii="Times New Roman" w:hAnsi="Times New Roman" w:cs="Times New Roman"/>
          <w:sz w:val="24"/>
          <w:szCs w:val="24"/>
        </w:rPr>
        <w:t>β</w:t>
      </w:r>
      <w:r w:rsidRPr="00363BDA">
        <w:rPr>
          <w:rFonts w:ascii="Times New Roman" w:hAnsi="Times New Roman" w:cs="Times New Roman"/>
          <w:sz w:val="24"/>
          <w:szCs w:val="24"/>
        </w:rPr>
        <w:t xml:space="preserve"> = </w:t>
      </w:r>
      <w:r w:rsidR="00351315">
        <w:rPr>
          <w:rFonts w:ascii="Times New Roman" w:hAnsi="Times New Roman" w:cs="Times New Roman"/>
          <w:sz w:val="24"/>
          <w:szCs w:val="24"/>
        </w:rPr>
        <w:t>45.3</w:t>
      </w:r>
      <w:r w:rsidRPr="00363BDA">
        <w:rPr>
          <w:rFonts w:ascii="Times New Roman" w:hAnsi="Times New Roman" w:cs="Times New Roman"/>
          <w:sz w:val="24"/>
          <w:szCs w:val="24"/>
        </w:rPr>
        <w:t>,</w:t>
      </w:r>
      <w:r>
        <w:rPr>
          <w:rFonts w:ascii="Times New Roman" w:hAnsi="Times New Roman" w:cs="Times New Roman"/>
          <w:sz w:val="24"/>
          <w:szCs w:val="24"/>
        </w:rPr>
        <w:t xml:space="preserve"> M = </w:t>
      </w:r>
      <w:r w:rsidR="00351315">
        <w:rPr>
          <w:rFonts w:ascii="Times New Roman" w:hAnsi="Times New Roman" w:cs="Times New Roman"/>
          <w:sz w:val="24"/>
          <w:szCs w:val="24"/>
        </w:rPr>
        <w:t>45.3</w:t>
      </w:r>
      <w:r>
        <w:rPr>
          <w:rFonts w:ascii="Times New Roman" w:hAnsi="Times New Roman" w:cs="Times New Roman"/>
          <w:sz w:val="24"/>
          <w:szCs w:val="24"/>
        </w:rPr>
        <w:t>, Bootstrapped 95% CI</w:t>
      </w:r>
      <w:r w:rsidRPr="00363BDA">
        <w:rPr>
          <w:rFonts w:ascii="Times New Roman" w:hAnsi="Times New Roman" w:cs="Times New Roman"/>
          <w:sz w:val="24"/>
          <w:szCs w:val="24"/>
        </w:rPr>
        <w:t>[</w:t>
      </w:r>
      <w:r w:rsidR="00351315">
        <w:rPr>
          <w:rFonts w:ascii="Times New Roman" w:hAnsi="Times New Roman" w:cs="Times New Roman"/>
          <w:sz w:val="24"/>
          <w:szCs w:val="24"/>
        </w:rPr>
        <w:t>41.54, 49.87</w:t>
      </w:r>
      <w:r w:rsidRPr="00363BDA">
        <w:rPr>
          <w:rFonts w:ascii="Times New Roman" w:hAnsi="Times New Roman" w:cs="Times New Roman"/>
          <w:sz w:val="24"/>
          <w:szCs w:val="24"/>
        </w:rPr>
        <w:t>]) did not differ from their post-ratings of it (</w:t>
      </w:r>
      <w:r w:rsidR="00577B26">
        <w:rPr>
          <w:rFonts w:ascii="Times New Roman" w:hAnsi="Times New Roman" w:cs="Times New Roman"/>
          <w:sz w:val="24"/>
          <w:szCs w:val="24"/>
        </w:rPr>
        <w:t>Δ</w:t>
      </w:r>
      <w:r>
        <w:rPr>
          <w:rFonts w:ascii="Times New Roman" w:hAnsi="Times New Roman" w:cs="Times New Roman"/>
          <w:sz w:val="24"/>
          <w:szCs w:val="24"/>
        </w:rPr>
        <w:t>β</w:t>
      </w:r>
      <w:r w:rsidRPr="00363BDA">
        <w:rPr>
          <w:rFonts w:ascii="Times New Roman" w:hAnsi="Times New Roman" w:cs="Times New Roman"/>
          <w:sz w:val="24"/>
          <w:szCs w:val="24"/>
        </w:rPr>
        <w:t xml:space="preserve"> = </w:t>
      </w:r>
      <w:r w:rsidR="00351315">
        <w:rPr>
          <w:rFonts w:ascii="Times New Roman" w:hAnsi="Times New Roman" w:cs="Times New Roman"/>
          <w:sz w:val="24"/>
          <w:szCs w:val="24"/>
        </w:rPr>
        <w:t>-2.87</w:t>
      </w:r>
      <w:r w:rsidRPr="00363BDA">
        <w:rPr>
          <w:rFonts w:ascii="Times New Roman" w:hAnsi="Times New Roman" w:cs="Times New Roman"/>
          <w:sz w:val="24"/>
          <w:szCs w:val="24"/>
        </w:rPr>
        <w:t xml:space="preserve">, M = </w:t>
      </w:r>
      <w:r w:rsidR="00351315">
        <w:rPr>
          <w:rFonts w:ascii="Times New Roman" w:hAnsi="Times New Roman" w:cs="Times New Roman"/>
          <w:sz w:val="24"/>
          <w:szCs w:val="24"/>
        </w:rPr>
        <w:t>42.47</w:t>
      </w:r>
      <w:r>
        <w:rPr>
          <w:rFonts w:ascii="Times New Roman" w:hAnsi="Times New Roman" w:cs="Times New Roman"/>
          <w:sz w:val="24"/>
          <w:szCs w:val="24"/>
        </w:rPr>
        <w:t>, Bootstrapped 95% CI[</w:t>
      </w:r>
      <w:r w:rsidR="00351315">
        <w:rPr>
          <w:rFonts w:ascii="Times New Roman" w:hAnsi="Times New Roman" w:cs="Times New Roman"/>
          <w:sz w:val="24"/>
          <w:szCs w:val="24"/>
        </w:rPr>
        <w:t>-8.15, 2.41</w:t>
      </w:r>
      <w:r w:rsidRPr="00363BDA">
        <w:rPr>
          <w:rFonts w:ascii="Times New Roman" w:hAnsi="Times New Roman" w:cs="Times New Roman"/>
          <w:sz w:val="24"/>
          <w:szCs w:val="24"/>
        </w:rPr>
        <w:t xml:space="preserve">]),  Type III </w:t>
      </w:r>
      <w:r w:rsidRPr="00363BDA">
        <w:rPr>
          <w:rFonts w:ascii="Times New Roman" w:hAnsi="Times New Roman" w:cs="Times New Roman"/>
          <w:i/>
          <w:sz w:val="24"/>
          <w:szCs w:val="24"/>
        </w:rPr>
        <w:t>F</w:t>
      </w:r>
      <w:r w:rsidRPr="00363BDA">
        <w:rPr>
          <w:rFonts w:ascii="Times New Roman" w:hAnsi="Times New Roman" w:cs="Times New Roman"/>
          <w:sz w:val="24"/>
          <w:szCs w:val="24"/>
        </w:rPr>
        <w:t xml:space="preserve"> (</w:t>
      </w:r>
      <w:r w:rsidR="00351315">
        <w:rPr>
          <w:rFonts w:ascii="Times New Roman" w:hAnsi="Times New Roman" w:cs="Times New Roman"/>
          <w:sz w:val="24"/>
          <w:szCs w:val="24"/>
        </w:rPr>
        <w:t>1,59</w:t>
      </w:r>
      <w:r w:rsidRPr="00363BDA">
        <w:rPr>
          <w:rFonts w:ascii="Times New Roman" w:hAnsi="Times New Roman" w:cs="Times New Roman"/>
          <w:sz w:val="24"/>
          <w:szCs w:val="24"/>
        </w:rPr>
        <w:t xml:space="preserve">) = </w:t>
      </w:r>
      <w:r w:rsidR="00351315">
        <w:rPr>
          <w:rFonts w:ascii="Times New Roman" w:hAnsi="Times New Roman" w:cs="Times New Roman"/>
          <w:sz w:val="24"/>
          <w:szCs w:val="24"/>
        </w:rPr>
        <w:t>1.72</w:t>
      </w:r>
      <w:r w:rsidRPr="00363BDA">
        <w:rPr>
          <w:rFonts w:ascii="Times New Roman" w:hAnsi="Times New Roman" w:cs="Times New Roman"/>
          <w:sz w:val="24"/>
          <w:szCs w:val="24"/>
        </w:rPr>
        <w:t xml:space="preserve">, </w:t>
      </w:r>
      <w:r w:rsidRPr="00363BDA">
        <w:rPr>
          <w:rFonts w:ascii="Times New Roman" w:hAnsi="Times New Roman" w:cs="Times New Roman"/>
          <w:i/>
          <w:sz w:val="24"/>
          <w:szCs w:val="24"/>
        </w:rPr>
        <w:t>p</w:t>
      </w:r>
      <w:r w:rsidRPr="00363BDA">
        <w:rPr>
          <w:rFonts w:ascii="Times New Roman" w:hAnsi="Times New Roman" w:cs="Times New Roman"/>
          <w:sz w:val="24"/>
          <w:szCs w:val="24"/>
        </w:rPr>
        <w:t xml:space="preserve"> = .</w:t>
      </w:r>
      <w:r w:rsidR="00351315">
        <w:rPr>
          <w:rFonts w:ascii="Times New Roman" w:hAnsi="Times New Roman" w:cs="Times New Roman"/>
          <w:sz w:val="24"/>
          <w:szCs w:val="24"/>
        </w:rPr>
        <w:t>2</w:t>
      </w:r>
      <w:r w:rsidR="00577B26">
        <w:rPr>
          <w:rFonts w:ascii="Times New Roman" w:hAnsi="Times New Roman" w:cs="Times New Roman"/>
          <w:sz w:val="24"/>
          <w:szCs w:val="24"/>
        </w:rPr>
        <w:t xml:space="preserve">, and neither did </w:t>
      </w:r>
      <w:r w:rsidR="002C08A7">
        <w:rPr>
          <w:rFonts w:ascii="Times New Roman" w:hAnsi="Times New Roman" w:cs="Times New Roman"/>
          <w:sz w:val="24"/>
          <w:szCs w:val="24"/>
        </w:rPr>
        <w:t>subject</w:t>
      </w:r>
      <w:r w:rsidR="00577B26">
        <w:rPr>
          <w:rFonts w:ascii="Times New Roman" w:hAnsi="Times New Roman" w:cs="Times New Roman"/>
          <w:sz w:val="24"/>
          <w:szCs w:val="24"/>
        </w:rPr>
        <w:t>s’</w:t>
      </w:r>
      <w:r w:rsidRPr="00363BDA">
        <w:rPr>
          <w:rFonts w:ascii="Times New Roman" w:hAnsi="Times New Roman" w:cs="Times New Roman"/>
          <w:sz w:val="24"/>
          <w:szCs w:val="24"/>
        </w:rPr>
        <w:t xml:space="preserve"> pre-ratin</w:t>
      </w:r>
      <w:r>
        <w:rPr>
          <w:rFonts w:ascii="Times New Roman" w:hAnsi="Times New Roman" w:cs="Times New Roman"/>
          <w:sz w:val="24"/>
          <w:szCs w:val="24"/>
        </w:rPr>
        <w:t xml:space="preserve">gs of D (β = </w:t>
      </w:r>
      <w:r w:rsidR="0029753A">
        <w:rPr>
          <w:rFonts w:ascii="Times New Roman" w:hAnsi="Times New Roman" w:cs="Times New Roman"/>
          <w:sz w:val="24"/>
          <w:szCs w:val="24"/>
        </w:rPr>
        <w:t>48.8</w:t>
      </w:r>
      <w:r>
        <w:rPr>
          <w:rFonts w:ascii="Times New Roman" w:hAnsi="Times New Roman" w:cs="Times New Roman"/>
          <w:sz w:val="24"/>
          <w:szCs w:val="24"/>
        </w:rPr>
        <w:t xml:space="preserve">, </w:t>
      </w:r>
      <w:r w:rsidRPr="00363BDA">
        <w:rPr>
          <w:rFonts w:ascii="Times New Roman" w:hAnsi="Times New Roman" w:cs="Times New Roman"/>
          <w:i/>
          <w:sz w:val="24"/>
          <w:szCs w:val="24"/>
        </w:rPr>
        <w:t>M</w:t>
      </w:r>
      <w:r>
        <w:rPr>
          <w:rFonts w:ascii="Times New Roman" w:hAnsi="Times New Roman" w:cs="Times New Roman"/>
          <w:sz w:val="24"/>
          <w:szCs w:val="24"/>
        </w:rPr>
        <w:t xml:space="preserve"> = </w:t>
      </w:r>
      <w:r w:rsidR="0029753A">
        <w:rPr>
          <w:rFonts w:ascii="Times New Roman" w:hAnsi="Times New Roman" w:cs="Times New Roman"/>
          <w:sz w:val="24"/>
          <w:szCs w:val="24"/>
        </w:rPr>
        <w:t>48.8</w:t>
      </w:r>
      <w:r>
        <w:rPr>
          <w:rFonts w:ascii="Times New Roman" w:hAnsi="Times New Roman" w:cs="Times New Roman"/>
          <w:sz w:val="24"/>
          <w:szCs w:val="24"/>
        </w:rPr>
        <w:t xml:space="preserve">, </w:t>
      </w:r>
      <w:r w:rsidRPr="00363BDA">
        <w:rPr>
          <w:rFonts w:ascii="Times New Roman" w:hAnsi="Times New Roman" w:cs="Times New Roman"/>
          <w:sz w:val="24"/>
          <w:szCs w:val="24"/>
        </w:rPr>
        <w:t>Bootstrapped 95% CI[</w:t>
      </w:r>
      <w:r w:rsidR="0029753A">
        <w:rPr>
          <w:rFonts w:ascii="Times New Roman" w:hAnsi="Times New Roman" w:cs="Times New Roman"/>
          <w:sz w:val="24"/>
          <w:szCs w:val="24"/>
        </w:rPr>
        <w:t>44.79, 52.81</w:t>
      </w:r>
      <w:r w:rsidRPr="00363BDA">
        <w:rPr>
          <w:rFonts w:ascii="Times New Roman" w:hAnsi="Times New Roman" w:cs="Times New Roman"/>
          <w:sz w:val="24"/>
          <w:szCs w:val="24"/>
        </w:rPr>
        <w:t xml:space="preserve">]) </w:t>
      </w:r>
      <w:r w:rsidR="00577B26">
        <w:rPr>
          <w:rFonts w:ascii="Times New Roman" w:hAnsi="Times New Roman" w:cs="Times New Roman"/>
          <w:sz w:val="24"/>
          <w:szCs w:val="24"/>
        </w:rPr>
        <w:t>differ</w:t>
      </w:r>
      <w:r w:rsidRPr="00363BDA">
        <w:rPr>
          <w:rFonts w:ascii="Times New Roman" w:hAnsi="Times New Roman" w:cs="Times New Roman"/>
          <w:sz w:val="24"/>
          <w:szCs w:val="24"/>
        </w:rPr>
        <w:t xml:space="preserve"> from their post-ratings of </w:t>
      </w:r>
      <w:r w:rsidR="001B0DC2">
        <w:rPr>
          <w:rFonts w:ascii="Times New Roman" w:hAnsi="Times New Roman" w:cs="Times New Roman"/>
          <w:sz w:val="24"/>
          <w:szCs w:val="24"/>
        </w:rPr>
        <w:t>it</w:t>
      </w:r>
      <w:r w:rsidRPr="00363BDA">
        <w:rPr>
          <w:rFonts w:ascii="Times New Roman" w:hAnsi="Times New Roman" w:cs="Times New Roman"/>
          <w:sz w:val="24"/>
          <w:szCs w:val="24"/>
        </w:rPr>
        <w:t xml:space="preserve"> (</w:t>
      </w:r>
      <w:r w:rsidR="002564C0">
        <w:rPr>
          <w:rFonts w:ascii="Times New Roman" w:hAnsi="Times New Roman" w:cs="Times New Roman"/>
          <w:sz w:val="24"/>
          <w:szCs w:val="24"/>
        </w:rPr>
        <w:t>Δ</w:t>
      </w:r>
      <w:r>
        <w:rPr>
          <w:rFonts w:ascii="Times New Roman" w:hAnsi="Times New Roman" w:cs="Times New Roman"/>
          <w:sz w:val="24"/>
          <w:szCs w:val="24"/>
        </w:rPr>
        <w:t>β</w:t>
      </w:r>
      <w:r w:rsidRPr="00363BDA">
        <w:rPr>
          <w:rFonts w:ascii="Times New Roman" w:hAnsi="Times New Roman" w:cs="Times New Roman"/>
          <w:sz w:val="24"/>
          <w:szCs w:val="24"/>
        </w:rPr>
        <w:t xml:space="preserve"> = </w:t>
      </w:r>
      <w:r>
        <w:rPr>
          <w:rFonts w:ascii="Times New Roman" w:hAnsi="Times New Roman" w:cs="Times New Roman"/>
          <w:sz w:val="24"/>
          <w:szCs w:val="24"/>
        </w:rPr>
        <w:t>-</w:t>
      </w:r>
      <w:r w:rsidR="0029753A">
        <w:rPr>
          <w:rFonts w:ascii="Times New Roman" w:hAnsi="Times New Roman" w:cs="Times New Roman"/>
          <w:sz w:val="24"/>
          <w:szCs w:val="24"/>
        </w:rPr>
        <w:t>2.13</w:t>
      </w:r>
      <w:r>
        <w:rPr>
          <w:rFonts w:ascii="Times New Roman" w:hAnsi="Times New Roman" w:cs="Times New Roman"/>
          <w:sz w:val="24"/>
          <w:szCs w:val="24"/>
        </w:rPr>
        <w:t xml:space="preserve">, </w:t>
      </w:r>
      <w:r w:rsidRPr="00363BDA">
        <w:rPr>
          <w:rFonts w:ascii="Times New Roman" w:hAnsi="Times New Roman" w:cs="Times New Roman"/>
          <w:i/>
          <w:sz w:val="24"/>
          <w:szCs w:val="24"/>
        </w:rPr>
        <w:t>M</w:t>
      </w:r>
      <w:r>
        <w:rPr>
          <w:rFonts w:ascii="Times New Roman" w:hAnsi="Times New Roman" w:cs="Times New Roman"/>
          <w:sz w:val="24"/>
          <w:szCs w:val="24"/>
        </w:rPr>
        <w:t xml:space="preserve"> = </w:t>
      </w:r>
      <w:r w:rsidR="0029753A">
        <w:rPr>
          <w:rFonts w:ascii="Times New Roman" w:hAnsi="Times New Roman" w:cs="Times New Roman"/>
          <w:sz w:val="24"/>
          <w:szCs w:val="24"/>
        </w:rPr>
        <w:t>46.67</w:t>
      </w:r>
      <w:r>
        <w:rPr>
          <w:rFonts w:ascii="Times New Roman" w:hAnsi="Times New Roman" w:cs="Times New Roman"/>
          <w:sz w:val="24"/>
          <w:szCs w:val="24"/>
        </w:rPr>
        <w:t xml:space="preserve">, Bootstrapped </w:t>
      </w:r>
      <w:r w:rsidRPr="00363BDA">
        <w:rPr>
          <w:rFonts w:ascii="Times New Roman" w:hAnsi="Times New Roman" w:cs="Times New Roman"/>
          <w:sz w:val="24"/>
          <w:szCs w:val="24"/>
        </w:rPr>
        <w:t>95% CI[</w:t>
      </w:r>
      <w:r w:rsidR="0029753A">
        <w:rPr>
          <w:rFonts w:ascii="Times New Roman" w:hAnsi="Times New Roman" w:cs="Times New Roman"/>
          <w:sz w:val="24"/>
          <w:szCs w:val="24"/>
        </w:rPr>
        <w:t>-8.4, 4.14</w:t>
      </w:r>
      <w:r w:rsidRPr="00363BDA">
        <w:rPr>
          <w:rFonts w:ascii="Times New Roman" w:hAnsi="Times New Roman" w:cs="Times New Roman"/>
          <w:sz w:val="24"/>
          <w:szCs w:val="24"/>
        </w:rPr>
        <w:t xml:space="preserve">]), Type III </w:t>
      </w:r>
      <w:r w:rsidRPr="00363BDA">
        <w:rPr>
          <w:rFonts w:ascii="Times New Roman" w:hAnsi="Times New Roman" w:cs="Times New Roman"/>
          <w:i/>
          <w:sz w:val="24"/>
          <w:szCs w:val="24"/>
        </w:rPr>
        <w:t>F</w:t>
      </w:r>
      <w:r w:rsidRPr="00363BDA">
        <w:rPr>
          <w:rFonts w:ascii="Times New Roman" w:hAnsi="Times New Roman" w:cs="Times New Roman"/>
          <w:sz w:val="24"/>
          <w:szCs w:val="24"/>
        </w:rPr>
        <w:t>(</w:t>
      </w:r>
      <w:r w:rsidR="0029753A">
        <w:rPr>
          <w:rFonts w:ascii="Times New Roman" w:hAnsi="Times New Roman" w:cs="Times New Roman"/>
          <w:sz w:val="24"/>
          <w:szCs w:val="24"/>
        </w:rPr>
        <w:t>1, 59</w:t>
      </w:r>
      <w:r w:rsidRPr="00363BDA">
        <w:rPr>
          <w:rFonts w:ascii="Times New Roman" w:hAnsi="Times New Roman" w:cs="Times New Roman"/>
          <w:sz w:val="24"/>
          <w:szCs w:val="24"/>
        </w:rPr>
        <w:t xml:space="preserve">) = </w:t>
      </w:r>
      <w:r w:rsidR="0029753A">
        <w:rPr>
          <w:rFonts w:ascii="Times New Roman" w:hAnsi="Times New Roman" w:cs="Times New Roman"/>
          <w:sz w:val="24"/>
          <w:szCs w:val="24"/>
        </w:rPr>
        <w:t>.55</w:t>
      </w:r>
      <w:r w:rsidRPr="00363BDA">
        <w:rPr>
          <w:rFonts w:ascii="Times New Roman" w:hAnsi="Times New Roman" w:cs="Times New Roman"/>
          <w:sz w:val="24"/>
          <w:szCs w:val="24"/>
        </w:rPr>
        <w:t xml:space="preserve">, </w:t>
      </w:r>
      <w:r w:rsidRPr="00363BDA">
        <w:rPr>
          <w:rFonts w:ascii="Times New Roman" w:hAnsi="Times New Roman" w:cs="Times New Roman"/>
          <w:i/>
          <w:sz w:val="24"/>
          <w:szCs w:val="24"/>
        </w:rPr>
        <w:t>p</w:t>
      </w:r>
      <w:r w:rsidRPr="00363BDA">
        <w:rPr>
          <w:rFonts w:ascii="Times New Roman" w:hAnsi="Times New Roman" w:cs="Times New Roman"/>
          <w:sz w:val="24"/>
          <w:szCs w:val="24"/>
        </w:rPr>
        <w:t xml:space="preserve"> = .</w:t>
      </w:r>
      <w:r w:rsidR="0029753A">
        <w:rPr>
          <w:rFonts w:ascii="Times New Roman" w:hAnsi="Times New Roman" w:cs="Times New Roman"/>
          <w:sz w:val="24"/>
          <w:szCs w:val="24"/>
        </w:rPr>
        <w:t>46</w:t>
      </w:r>
      <w:r w:rsidRPr="00363BDA">
        <w:rPr>
          <w:rFonts w:ascii="Times New Roman" w:hAnsi="Times New Roman" w:cs="Times New Roman"/>
          <w:sz w:val="24"/>
          <w:szCs w:val="24"/>
        </w:rPr>
        <w:t>.</w:t>
      </w:r>
    </w:p>
    <w:p w14:paraId="1A2E865A" w14:textId="2C5BAF5C" w:rsidR="009746B1" w:rsidRDefault="009746B1" w:rsidP="009746B1">
      <w:pPr>
        <w:spacing w:line="480" w:lineRule="auto"/>
        <w:ind w:firstLine="720"/>
        <w:contextualSpacing/>
        <w:rPr>
          <w:rFonts w:ascii="Times New Roman" w:hAnsi="Times New Roman" w:cs="Times New Roman"/>
          <w:sz w:val="24"/>
          <w:szCs w:val="24"/>
        </w:rPr>
      </w:pPr>
      <w:r w:rsidRPr="009746B1">
        <w:rPr>
          <w:rFonts w:ascii="Times New Roman" w:hAnsi="Times New Roman" w:cs="Times New Roman"/>
          <w:b/>
          <w:sz w:val="24"/>
          <w:szCs w:val="24"/>
        </w:rPr>
        <w:t>IS condition.</w:t>
      </w:r>
      <w:r w:rsidRPr="009746B1">
        <w:rPr>
          <w:rFonts w:ascii="Times New Roman" w:hAnsi="Times New Roman" w:cs="Times New Roman"/>
          <w:sz w:val="24"/>
          <w:szCs w:val="24"/>
        </w:rPr>
        <w:t xml:space="preserve"> To examine whether adults engaged in IS reasoning, we next compared </w:t>
      </w:r>
      <w:r w:rsidR="002C08A7">
        <w:rPr>
          <w:rFonts w:ascii="Times New Roman" w:hAnsi="Times New Roman" w:cs="Times New Roman"/>
          <w:sz w:val="24"/>
          <w:szCs w:val="24"/>
        </w:rPr>
        <w:t>subject</w:t>
      </w:r>
      <w:r>
        <w:rPr>
          <w:rFonts w:ascii="Times New Roman" w:hAnsi="Times New Roman" w:cs="Times New Roman"/>
          <w:sz w:val="24"/>
          <w:szCs w:val="24"/>
        </w:rPr>
        <w:t xml:space="preserve">s' pre-ratings of A to </w:t>
      </w:r>
      <w:r w:rsidRPr="009746B1">
        <w:rPr>
          <w:rFonts w:ascii="Times New Roman" w:hAnsi="Times New Roman" w:cs="Times New Roman"/>
          <w:sz w:val="24"/>
          <w:szCs w:val="24"/>
        </w:rPr>
        <w:t xml:space="preserve">their post-ratings of A. This analysis revealed that </w:t>
      </w:r>
      <w:r w:rsidR="002C08A7">
        <w:rPr>
          <w:rFonts w:ascii="Times New Roman" w:hAnsi="Times New Roman" w:cs="Times New Roman"/>
          <w:sz w:val="24"/>
          <w:szCs w:val="24"/>
        </w:rPr>
        <w:t>subject</w:t>
      </w:r>
      <w:r w:rsidRPr="009746B1">
        <w:rPr>
          <w:rFonts w:ascii="Times New Roman" w:hAnsi="Times New Roman" w:cs="Times New Roman"/>
          <w:sz w:val="24"/>
          <w:szCs w:val="24"/>
        </w:rPr>
        <w:t>s provided lower post</w:t>
      </w:r>
      <w:r>
        <w:rPr>
          <w:rFonts w:ascii="Times New Roman" w:hAnsi="Times New Roman" w:cs="Times New Roman"/>
          <w:sz w:val="24"/>
          <w:szCs w:val="24"/>
        </w:rPr>
        <w:t>-ratings of A (</w:t>
      </w:r>
      <w:r w:rsidR="002564C0">
        <w:rPr>
          <w:rFonts w:ascii="Times New Roman" w:hAnsi="Times New Roman" w:cs="Times New Roman"/>
          <w:sz w:val="24"/>
          <w:szCs w:val="24"/>
        </w:rPr>
        <w:t>Δ</w:t>
      </w:r>
      <w:r>
        <w:rPr>
          <w:rFonts w:ascii="Times New Roman" w:hAnsi="Times New Roman" w:cs="Times New Roman"/>
          <w:sz w:val="24"/>
          <w:szCs w:val="24"/>
        </w:rPr>
        <w:t>β = -</w:t>
      </w:r>
      <w:r w:rsidR="0029753A">
        <w:rPr>
          <w:rFonts w:ascii="Times New Roman" w:hAnsi="Times New Roman" w:cs="Times New Roman"/>
          <w:sz w:val="24"/>
          <w:szCs w:val="24"/>
        </w:rPr>
        <w:t>39.72</w:t>
      </w:r>
      <w:r>
        <w:rPr>
          <w:rFonts w:ascii="Times New Roman" w:hAnsi="Times New Roman" w:cs="Times New Roman"/>
          <w:sz w:val="24"/>
          <w:szCs w:val="24"/>
        </w:rPr>
        <w:t xml:space="preserve">, </w:t>
      </w:r>
      <w:r w:rsidRPr="009746B1">
        <w:rPr>
          <w:rFonts w:ascii="Times New Roman" w:hAnsi="Times New Roman" w:cs="Times New Roman"/>
          <w:i/>
          <w:sz w:val="24"/>
          <w:szCs w:val="24"/>
        </w:rPr>
        <w:t>M</w:t>
      </w:r>
      <w:r>
        <w:rPr>
          <w:rFonts w:ascii="Times New Roman" w:hAnsi="Times New Roman" w:cs="Times New Roman"/>
          <w:sz w:val="24"/>
          <w:szCs w:val="24"/>
        </w:rPr>
        <w:t xml:space="preserve"> = </w:t>
      </w:r>
      <w:r w:rsidR="0029753A">
        <w:rPr>
          <w:rFonts w:ascii="Times New Roman" w:hAnsi="Times New Roman" w:cs="Times New Roman"/>
          <w:sz w:val="24"/>
          <w:szCs w:val="24"/>
        </w:rPr>
        <w:t>410.62</w:t>
      </w:r>
      <w:r w:rsidRPr="009746B1">
        <w:rPr>
          <w:rFonts w:ascii="Times New Roman" w:hAnsi="Times New Roman" w:cs="Times New Roman"/>
          <w:sz w:val="24"/>
          <w:szCs w:val="24"/>
        </w:rPr>
        <w:t>, Bootstrapped 95% CI[</w:t>
      </w:r>
      <w:r w:rsidR="0029753A">
        <w:rPr>
          <w:rFonts w:ascii="Times New Roman" w:hAnsi="Times New Roman" w:cs="Times New Roman"/>
          <w:sz w:val="24"/>
          <w:szCs w:val="24"/>
        </w:rPr>
        <w:t>-46.51, -32.91</w:t>
      </w:r>
      <w:r w:rsidRPr="009746B1">
        <w:rPr>
          <w:rFonts w:ascii="Times New Roman" w:hAnsi="Times New Roman" w:cs="Times New Roman"/>
          <w:sz w:val="24"/>
          <w:szCs w:val="24"/>
        </w:rPr>
        <w:t>]) than pre-ratings of A (</w:t>
      </w:r>
      <w:r>
        <w:rPr>
          <w:rFonts w:ascii="Times New Roman" w:hAnsi="Times New Roman" w:cs="Times New Roman"/>
          <w:sz w:val="24"/>
          <w:szCs w:val="24"/>
        </w:rPr>
        <w:t>β</w:t>
      </w:r>
      <w:r w:rsidRPr="009746B1">
        <w:rPr>
          <w:rFonts w:ascii="Times New Roman" w:hAnsi="Times New Roman" w:cs="Times New Roman"/>
          <w:sz w:val="24"/>
          <w:szCs w:val="24"/>
        </w:rPr>
        <w:t xml:space="preserve"> = </w:t>
      </w:r>
      <w:r w:rsidR="0029753A">
        <w:rPr>
          <w:rFonts w:ascii="Times New Roman" w:hAnsi="Times New Roman" w:cs="Times New Roman"/>
          <w:sz w:val="24"/>
          <w:szCs w:val="24"/>
        </w:rPr>
        <w:t>50.33</w:t>
      </w:r>
      <w:r w:rsidRPr="009746B1">
        <w:rPr>
          <w:rFonts w:ascii="Times New Roman" w:hAnsi="Times New Roman" w:cs="Times New Roman"/>
          <w:sz w:val="24"/>
          <w:szCs w:val="24"/>
        </w:rPr>
        <w:t xml:space="preserve">, </w:t>
      </w:r>
      <w:r w:rsidRPr="009746B1">
        <w:rPr>
          <w:rFonts w:ascii="Times New Roman" w:hAnsi="Times New Roman" w:cs="Times New Roman"/>
          <w:i/>
          <w:sz w:val="24"/>
          <w:szCs w:val="24"/>
        </w:rPr>
        <w:t>M</w:t>
      </w:r>
      <w:r w:rsidRPr="009746B1">
        <w:rPr>
          <w:rFonts w:ascii="Times New Roman" w:hAnsi="Times New Roman" w:cs="Times New Roman"/>
          <w:sz w:val="24"/>
          <w:szCs w:val="24"/>
        </w:rPr>
        <w:t xml:space="preserve"> = </w:t>
      </w:r>
      <w:r w:rsidR="0029753A">
        <w:rPr>
          <w:rFonts w:ascii="Times New Roman" w:hAnsi="Times New Roman" w:cs="Times New Roman"/>
          <w:sz w:val="24"/>
          <w:szCs w:val="24"/>
        </w:rPr>
        <w:t>50.33</w:t>
      </w:r>
      <w:r>
        <w:rPr>
          <w:rFonts w:ascii="Times New Roman" w:hAnsi="Times New Roman" w:cs="Times New Roman"/>
          <w:sz w:val="24"/>
          <w:szCs w:val="24"/>
        </w:rPr>
        <w:t>, Bootstrapped 95% CI[</w:t>
      </w:r>
      <w:r w:rsidR="0029753A">
        <w:rPr>
          <w:rFonts w:ascii="Times New Roman" w:hAnsi="Times New Roman" w:cs="Times New Roman"/>
          <w:sz w:val="24"/>
          <w:szCs w:val="24"/>
        </w:rPr>
        <w:t>45.96, 54.7</w:t>
      </w:r>
      <w:r w:rsidRPr="009746B1">
        <w:rPr>
          <w:rFonts w:ascii="Times New Roman" w:hAnsi="Times New Roman" w:cs="Times New Roman"/>
          <w:sz w:val="24"/>
          <w:szCs w:val="24"/>
        </w:rPr>
        <w:t xml:space="preserve">]), Type III </w:t>
      </w:r>
      <w:r w:rsidRPr="009746B1">
        <w:rPr>
          <w:rFonts w:ascii="Times New Roman" w:hAnsi="Times New Roman" w:cs="Times New Roman"/>
          <w:i/>
          <w:sz w:val="24"/>
          <w:szCs w:val="24"/>
        </w:rPr>
        <w:t>F</w:t>
      </w:r>
      <w:r w:rsidRPr="009746B1">
        <w:rPr>
          <w:rFonts w:ascii="Times New Roman" w:hAnsi="Times New Roman" w:cs="Times New Roman"/>
          <w:sz w:val="24"/>
          <w:szCs w:val="24"/>
        </w:rPr>
        <w:t>(</w:t>
      </w:r>
      <w:r w:rsidR="0029753A">
        <w:rPr>
          <w:rFonts w:ascii="Times New Roman" w:hAnsi="Times New Roman" w:cs="Times New Roman"/>
          <w:sz w:val="24"/>
          <w:szCs w:val="24"/>
        </w:rPr>
        <w:t>1, 59</w:t>
      </w:r>
      <w:r w:rsidRPr="009746B1">
        <w:rPr>
          <w:rFonts w:ascii="Times New Roman" w:hAnsi="Times New Roman" w:cs="Times New Roman"/>
          <w:sz w:val="24"/>
          <w:szCs w:val="24"/>
        </w:rPr>
        <w:t xml:space="preserve">) = </w:t>
      </w:r>
      <w:r w:rsidR="0029753A">
        <w:rPr>
          <w:rFonts w:ascii="Times New Roman" w:hAnsi="Times New Roman" w:cs="Times New Roman"/>
          <w:sz w:val="24"/>
          <w:szCs w:val="24"/>
        </w:rPr>
        <w:t>148.42</w:t>
      </w:r>
      <w:r w:rsidRPr="009746B1">
        <w:rPr>
          <w:rFonts w:ascii="Times New Roman" w:hAnsi="Times New Roman" w:cs="Times New Roman"/>
          <w:sz w:val="24"/>
          <w:szCs w:val="24"/>
        </w:rPr>
        <w:t xml:space="preserve">, </w:t>
      </w:r>
      <w:r w:rsidRPr="009746B1">
        <w:rPr>
          <w:rFonts w:ascii="Times New Roman" w:hAnsi="Times New Roman" w:cs="Times New Roman"/>
          <w:i/>
          <w:sz w:val="24"/>
          <w:szCs w:val="24"/>
        </w:rPr>
        <w:t>p</w:t>
      </w:r>
      <w:r w:rsidRPr="009746B1">
        <w:rPr>
          <w:rFonts w:ascii="Times New Roman" w:hAnsi="Times New Roman" w:cs="Times New Roman"/>
          <w:sz w:val="24"/>
          <w:szCs w:val="24"/>
        </w:rPr>
        <w:t xml:space="preserve"> &lt; .0001. In contrast, </w:t>
      </w:r>
      <w:r w:rsidR="002C08A7">
        <w:rPr>
          <w:rFonts w:ascii="Times New Roman" w:hAnsi="Times New Roman" w:cs="Times New Roman"/>
          <w:sz w:val="24"/>
          <w:szCs w:val="24"/>
        </w:rPr>
        <w:t>subject</w:t>
      </w:r>
      <w:r w:rsidRPr="009746B1">
        <w:rPr>
          <w:rFonts w:ascii="Times New Roman" w:hAnsi="Times New Roman" w:cs="Times New Roman"/>
          <w:sz w:val="24"/>
          <w:szCs w:val="24"/>
        </w:rPr>
        <w:t>s provided higher post-ratings of B (</w:t>
      </w:r>
      <w:r w:rsidR="002564C0">
        <w:rPr>
          <w:rFonts w:ascii="Times New Roman" w:hAnsi="Times New Roman" w:cs="Times New Roman"/>
          <w:sz w:val="24"/>
          <w:szCs w:val="24"/>
        </w:rPr>
        <w:t>Δ</w:t>
      </w:r>
      <w:r>
        <w:rPr>
          <w:rFonts w:ascii="Times New Roman" w:hAnsi="Times New Roman" w:cs="Times New Roman"/>
          <w:sz w:val="24"/>
          <w:szCs w:val="24"/>
        </w:rPr>
        <w:t xml:space="preserve">β = </w:t>
      </w:r>
      <w:r w:rsidR="00171F78">
        <w:rPr>
          <w:rFonts w:ascii="Times New Roman" w:hAnsi="Times New Roman" w:cs="Times New Roman"/>
          <w:sz w:val="24"/>
          <w:szCs w:val="24"/>
        </w:rPr>
        <w:t>45.22</w:t>
      </w:r>
      <w:r w:rsidRPr="009746B1">
        <w:rPr>
          <w:rFonts w:ascii="Times New Roman" w:hAnsi="Times New Roman" w:cs="Times New Roman"/>
          <w:sz w:val="24"/>
          <w:szCs w:val="24"/>
        </w:rPr>
        <w:t>, M = 93.</w:t>
      </w:r>
      <w:r w:rsidR="00171F78">
        <w:rPr>
          <w:rFonts w:ascii="Times New Roman" w:hAnsi="Times New Roman" w:cs="Times New Roman"/>
          <w:sz w:val="24"/>
          <w:szCs w:val="24"/>
        </w:rPr>
        <w:t>22</w:t>
      </w:r>
      <w:r w:rsidRPr="009746B1">
        <w:rPr>
          <w:rFonts w:ascii="Times New Roman" w:hAnsi="Times New Roman" w:cs="Times New Roman"/>
          <w:sz w:val="24"/>
          <w:szCs w:val="24"/>
        </w:rPr>
        <w:t>, Bootstrapped 95% CI[</w:t>
      </w:r>
      <w:r w:rsidR="00171F78">
        <w:rPr>
          <w:rFonts w:ascii="Times New Roman" w:hAnsi="Times New Roman" w:cs="Times New Roman"/>
          <w:sz w:val="24"/>
          <w:szCs w:val="24"/>
        </w:rPr>
        <w:t>39.96, 50.47</w:t>
      </w:r>
      <w:r w:rsidRPr="009746B1">
        <w:rPr>
          <w:rFonts w:ascii="Times New Roman" w:hAnsi="Times New Roman" w:cs="Times New Roman"/>
          <w:sz w:val="24"/>
          <w:szCs w:val="24"/>
        </w:rPr>
        <w:t>]) than pre-ratings</w:t>
      </w:r>
      <w:r w:rsidR="002564C0">
        <w:rPr>
          <w:rFonts w:ascii="Times New Roman" w:hAnsi="Times New Roman" w:cs="Times New Roman"/>
          <w:sz w:val="24"/>
          <w:szCs w:val="24"/>
        </w:rPr>
        <w:t xml:space="preserve"> of it</w:t>
      </w:r>
      <w:r w:rsidRPr="009746B1">
        <w:rPr>
          <w:rFonts w:ascii="Times New Roman" w:hAnsi="Times New Roman" w:cs="Times New Roman"/>
          <w:sz w:val="24"/>
          <w:szCs w:val="24"/>
        </w:rPr>
        <w:t xml:space="preserve"> (</w:t>
      </w:r>
      <w:r>
        <w:rPr>
          <w:rFonts w:ascii="Times New Roman" w:hAnsi="Times New Roman" w:cs="Times New Roman"/>
          <w:sz w:val="24"/>
          <w:szCs w:val="24"/>
        </w:rPr>
        <w:t>β</w:t>
      </w:r>
      <w:r w:rsidRPr="009746B1">
        <w:rPr>
          <w:rFonts w:ascii="Times New Roman" w:hAnsi="Times New Roman" w:cs="Times New Roman"/>
          <w:sz w:val="24"/>
          <w:szCs w:val="24"/>
        </w:rPr>
        <w:t xml:space="preserve"> = </w:t>
      </w:r>
      <w:r w:rsidR="00171F78">
        <w:rPr>
          <w:rFonts w:ascii="Times New Roman" w:hAnsi="Times New Roman" w:cs="Times New Roman"/>
          <w:sz w:val="24"/>
          <w:szCs w:val="24"/>
        </w:rPr>
        <w:t>48</w:t>
      </w:r>
      <w:r w:rsidRPr="009746B1">
        <w:rPr>
          <w:rFonts w:ascii="Times New Roman" w:hAnsi="Times New Roman" w:cs="Times New Roman"/>
          <w:sz w:val="24"/>
          <w:szCs w:val="24"/>
        </w:rPr>
        <w:t>,</w:t>
      </w:r>
      <w:r>
        <w:rPr>
          <w:rFonts w:ascii="Times New Roman" w:hAnsi="Times New Roman" w:cs="Times New Roman"/>
          <w:sz w:val="24"/>
          <w:szCs w:val="24"/>
        </w:rPr>
        <w:t xml:space="preserve"> </w:t>
      </w:r>
      <w:r w:rsidRPr="009746B1">
        <w:rPr>
          <w:rFonts w:ascii="Times New Roman" w:hAnsi="Times New Roman" w:cs="Times New Roman"/>
          <w:i/>
          <w:sz w:val="24"/>
          <w:szCs w:val="24"/>
        </w:rPr>
        <w:t>M</w:t>
      </w:r>
      <w:r>
        <w:rPr>
          <w:rFonts w:ascii="Times New Roman" w:hAnsi="Times New Roman" w:cs="Times New Roman"/>
          <w:sz w:val="24"/>
          <w:szCs w:val="24"/>
        </w:rPr>
        <w:t xml:space="preserve"> = </w:t>
      </w:r>
      <w:r w:rsidR="00171F78">
        <w:rPr>
          <w:rFonts w:ascii="Times New Roman" w:hAnsi="Times New Roman" w:cs="Times New Roman"/>
          <w:sz w:val="24"/>
          <w:szCs w:val="24"/>
        </w:rPr>
        <w:t>48</w:t>
      </w:r>
      <w:r>
        <w:rPr>
          <w:rFonts w:ascii="Times New Roman" w:hAnsi="Times New Roman" w:cs="Times New Roman"/>
          <w:sz w:val="24"/>
          <w:szCs w:val="24"/>
        </w:rPr>
        <w:t>, Bootstrapped 95% CI</w:t>
      </w:r>
      <w:r w:rsidRPr="009746B1">
        <w:rPr>
          <w:rFonts w:ascii="Times New Roman" w:hAnsi="Times New Roman" w:cs="Times New Roman"/>
          <w:sz w:val="24"/>
          <w:szCs w:val="24"/>
        </w:rPr>
        <w:t>[</w:t>
      </w:r>
      <w:r w:rsidR="00171F78">
        <w:rPr>
          <w:rFonts w:ascii="Times New Roman" w:hAnsi="Times New Roman" w:cs="Times New Roman"/>
          <w:sz w:val="24"/>
          <w:szCs w:val="24"/>
        </w:rPr>
        <w:t>44.36, 51.64</w:t>
      </w:r>
      <w:r w:rsidRPr="009746B1">
        <w:rPr>
          <w:rFonts w:ascii="Times New Roman" w:hAnsi="Times New Roman" w:cs="Times New Roman"/>
          <w:sz w:val="24"/>
          <w:szCs w:val="24"/>
        </w:rPr>
        <w:t xml:space="preserve">]), Type III </w:t>
      </w:r>
      <w:r w:rsidRPr="009746B1">
        <w:rPr>
          <w:rFonts w:ascii="Times New Roman" w:hAnsi="Times New Roman" w:cs="Times New Roman"/>
          <w:i/>
          <w:sz w:val="24"/>
          <w:szCs w:val="24"/>
        </w:rPr>
        <w:t>F</w:t>
      </w:r>
      <w:r w:rsidRPr="009746B1">
        <w:rPr>
          <w:rFonts w:ascii="Times New Roman" w:hAnsi="Times New Roman" w:cs="Times New Roman"/>
          <w:sz w:val="24"/>
          <w:szCs w:val="24"/>
        </w:rPr>
        <w:t xml:space="preserve"> (</w:t>
      </w:r>
      <w:r w:rsidR="00171F78">
        <w:rPr>
          <w:rFonts w:ascii="Times New Roman" w:hAnsi="Times New Roman" w:cs="Times New Roman"/>
          <w:sz w:val="24"/>
          <w:szCs w:val="24"/>
        </w:rPr>
        <w:t>1, 59</w:t>
      </w:r>
      <w:r w:rsidRPr="009746B1">
        <w:rPr>
          <w:rFonts w:ascii="Times New Roman" w:hAnsi="Times New Roman" w:cs="Times New Roman"/>
          <w:sz w:val="24"/>
          <w:szCs w:val="24"/>
        </w:rPr>
        <w:t xml:space="preserve">) = </w:t>
      </w:r>
      <w:r w:rsidR="00171F78">
        <w:rPr>
          <w:rFonts w:ascii="Times New Roman" w:hAnsi="Times New Roman" w:cs="Times New Roman"/>
          <w:sz w:val="24"/>
          <w:szCs w:val="24"/>
        </w:rPr>
        <w:t>361.63</w:t>
      </w:r>
      <w:r w:rsidRPr="009746B1">
        <w:rPr>
          <w:rFonts w:ascii="Times New Roman" w:hAnsi="Times New Roman" w:cs="Times New Roman"/>
          <w:sz w:val="24"/>
          <w:szCs w:val="24"/>
        </w:rPr>
        <w:t xml:space="preserve">, </w:t>
      </w:r>
      <w:r w:rsidRPr="009746B1">
        <w:rPr>
          <w:rFonts w:ascii="Times New Roman" w:hAnsi="Times New Roman" w:cs="Times New Roman"/>
          <w:i/>
          <w:sz w:val="24"/>
          <w:szCs w:val="24"/>
        </w:rPr>
        <w:t>p</w:t>
      </w:r>
      <w:r w:rsidRPr="009746B1">
        <w:rPr>
          <w:rFonts w:ascii="Times New Roman" w:hAnsi="Times New Roman" w:cs="Times New Roman"/>
          <w:sz w:val="24"/>
          <w:szCs w:val="24"/>
        </w:rPr>
        <w:t xml:space="preserve"> &lt; .0001. In contrast, </w:t>
      </w:r>
      <w:r w:rsidR="002C08A7">
        <w:rPr>
          <w:rFonts w:ascii="Times New Roman" w:hAnsi="Times New Roman" w:cs="Times New Roman"/>
          <w:sz w:val="24"/>
          <w:szCs w:val="24"/>
        </w:rPr>
        <w:t>subject</w:t>
      </w:r>
      <w:r w:rsidRPr="009746B1">
        <w:rPr>
          <w:rFonts w:ascii="Times New Roman" w:hAnsi="Times New Roman" w:cs="Times New Roman"/>
          <w:sz w:val="24"/>
          <w:szCs w:val="24"/>
        </w:rPr>
        <w:t>s' pr</w:t>
      </w:r>
      <w:r>
        <w:rPr>
          <w:rFonts w:ascii="Times New Roman" w:hAnsi="Times New Roman" w:cs="Times New Roman"/>
          <w:sz w:val="24"/>
          <w:szCs w:val="24"/>
        </w:rPr>
        <w:t xml:space="preserve">e-ratings of C (β = </w:t>
      </w:r>
      <w:r w:rsidR="00171F78">
        <w:rPr>
          <w:rFonts w:ascii="Times New Roman" w:hAnsi="Times New Roman" w:cs="Times New Roman"/>
          <w:sz w:val="24"/>
          <w:szCs w:val="24"/>
        </w:rPr>
        <w:t>50.25</w:t>
      </w:r>
      <w:r>
        <w:rPr>
          <w:rFonts w:ascii="Times New Roman" w:hAnsi="Times New Roman" w:cs="Times New Roman"/>
          <w:sz w:val="24"/>
          <w:szCs w:val="24"/>
        </w:rPr>
        <w:t xml:space="preserve">, </w:t>
      </w:r>
      <w:r w:rsidRPr="009746B1">
        <w:rPr>
          <w:rFonts w:ascii="Times New Roman" w:hAnsi="Times New Roman" w:cs="Times New Roman"/>
          <w:i/>
          <w:sz w:val="24"/>
          <w:szCs w:val="24"/>
        </w:rPr>
        <w:t>M</w:t>
      </w:r>
      <w:r>
        <w:rPr>
          <w:rFonts w:ascii="Times New Roman" w:hAnsi="Times New Roman" w:cs="Times New Roman"/>
          <w:sz w:val="24"/>
          <w:szCs w:val="24"/>
        </w:rPr>
        <w:t xml:space="preserve"> = </w:t>
      </w:r>
      <w:r w:rsidR="00171F78">
        <w:rPr>
          <w:rFonts w:ascii="Times New Roman" w:hAnsi="Times New Roman" w:cs="Times New Roman"/>
          <w:sz w:val="24"/>
          <w:szCs w:val="24"/>
        </w:rPr>
        <w:t>50.25</w:t>
      </w:r>
      <w:r w:rsidRPr="009746B1">
        <w:rPr>
          <w:rFonts w:ascii="Times New Roman" w:hAnsi="Times New Roman" w:cs="Times New Roman"/>
          <w:sz w:val="24"/>
          <w:szCs w:val="24"/>
        </w:rPr>
        <w:t>, Bootstrapped 95% CI[</w:t>
      </w:r>
      <w:r w:rsidR="00171F78">
        <w:rPr>
          <w:rFonts w:ascii="Times New Roman" w:hAnsi="Times New Roman" w:cs="Times New Roman"/>
          <w:sz w:val="24"/>
          <w:szCs w:val="24"/>
        </w:rPr>
        <w:t>46.47, 54.03</w:t>
      </w:r>
      <w:r w:rsidRPr="009746B1">
        <w:rPr>
          <w:rFonts w:ascii="Times New Roman" w:hAnsi="Times New Roman" w:cs="Times New Roman"/>
          <w:sz w:val="24"/>
          <w:szCs w:val="24"/>
        </w:rPr>
        <w:t>]) did not differ from their post-rating</w:t>
      </w:r>
      <w:r>
        <w:rPr>
          <w:rFonts w:ascii="Times New Roman" w:hAnsi="Times New Roman" w:cs="Times New Roman"/>
          <w:sz w:val="24"/>
          <w:szCs w:val="24"/>
        </w:rPr>
        <w:t>s of it (β = -</w:t>
      </w:r>
      <w:r w:rsidR="00171F78">
        <w:rPr>
          <w:rFonts w:ascii="Times New Roman" w:hAnsi="Times New Roman" w:cs="Times New Roman"/>
          <w:sz w:val="24"/>
          <w:szCs w:val="24"/>
        </w:rPr>
        <w:t>5.52</w:t>
      </w:r>
      <w:r>
        <w:rPr>
          <w:rFonts w:ascii="Times New Roman" w:hAnsi="Times New Roman" w:cs="Times New Roman"/>
          <w:sz w:val="24"/>
          <w:szCs w:val="24"/>
        </w:rPr>
        <w:t xml:space="preserve">, </w:t>
      </w:r>
      <w:r w:rsidRPr="009746B1">
        <w:rPr>
          <w:rFonts w:ascii="Times New Roman" w:hAnsi="Times New Roman" w:cs="Times New Roman"/>
          <w:i/>
          <w:sz w:val="24"/>
          <w:szCs w:val="24"/>
        </w:rPr>
        <w:t>M</w:t>
      </w:r>
      <w:r>
        <w:rPr>
          <w:rFonts w:ascii="Times New Roman" w:hAnsi="Times New Roman" w:cs="Times New Roman"/>
          <w:sz w:val="24"/>
          <w:szCs w:val="24"/>
        </w:rPr>
        <w:t xml:space="preserve"> = </w:t>
      </w:r>
      <w:r w:rsidR="00171F78">
        <w:rPr>
          <w:rFonts w:ascii="Times New Roman" w:hAnsi="Times New Roman" w:cs="Times New Roman"/>
          <w:sz w:val="24"/>
          <w:szCs w:val="24"/>
        </w:rPr>
        <w:t>44.73</w:t>
      </w:r>
      <w:r>
        <w:rPr>
          <w:rFonts w:ascii="Times New Roman" w:hAnsi="Times New Roman" w:cs="Times New Roman"/>
          <w:sz w:val="24"/>
          <w:szCs w:val="24"/>
        </w:rPr>
        <w:t xml:space="preserve">, </w:t>
      </w:r>
      <w:r w:rsidRPr="009746B1">
        <w:rPr>
          <w:rFonts w:ascii="Times New Roman" w:hAnsi="Times New Roman" w:cs="Times New Roman"/>
          <w:sz w:val="24"/>
          <w:szCs w:val="24"/>
        </w:rPr>
        <w:t>Bootstrapped 95% CI[</w:t>
      </w:r>
      <w:r w:rsidR="00171F78">
        <w:rPr>
          <w:rFonts w:ascii="Times New Roman" w:hAnsi="Times New Roman" w:cs="Times New Roman"/>
          <w:sz w:val="24"/>
          <w:szCs w:val="24"/>
        </w:rPr>
        <w:t>-11.15, 0.12</w:t>
      </w:r>
      <w:r w:rsidRPr="009746B1">
        <w:rPr>
          <w:rFonts w:ascii="Times New Roman" w:hAnsi="Times New Roman" w:cs="Times New Roman"/>
          <w:sz w:val="24"/>
          <w:szCs w:val="24"/>
        </w:rPr>
        <w:t xml:space="preserve">]), Type III </w:t>
      </w:r>
      <w:r w:rsidRPr="009746B1">
        <w:rPr>
          <w:rFonts w:ascii="Times New Roman" w:hAnsi="Times New Roman" w:cs="Times New Roman"/>
          <w:i/>
          <w:sz w:val="24"/>
          <w:szCs w:val="24"/>
        </w:rPr>
        <w:t>F</w:t>
      </w:r>
      <w:r w:rsidRPr="009746B1">
        <w:rPr>
          <w:rFonts w:ascii="Times New Roman" w:hAnsi="Times New Roman" w:cs="Times New Roman"/>
          <w:sz w:val="24"/>
          <w:szCs w:val="24"/>
        </w:rPr>
        <w:t xml:space="preserve"> (</w:t>
      </w:r>
      <w:r w:rsidR="00171F78">
        <w:rPr>
          <w:rFonts w:ascii="Times New Roman" w:hAnsi="Times New Roman" w:cs="Times New Roman"/>
          <w:sz w:val="24"/>
          <w:szCs w:val="24"/>
        </w:rPr>
        <w:t>1, 59</w:t>
      </w:r>
      <w:r w:rsidRPr="009746B1">
        <w:rPr>
          <w:rFonts w:ascii="Times New Roman" w:hAnsi="Times New Roman" w:cs="Times New Roman"/>
          <w:sz w:val="24"/>
          <w:szCs w:val="24"/>
        </w:rPr>
        <w:t xml:space="preserve">) = </w:t>
      </w:r>
      <w:r w:rsidR="00171F78">
        <w:rPr>
          <w:rFonts w:ascii="Times New Roman" w:hAnsi="Times New Roman" w:cs="Times New Roman"/>
          <w:sz w:val="24"/>
          <w:szCs w:val="24"/>
        </w:rPr>
        <w:t>5.67</w:t>
      </w:r>
      <w:r w:rsidRPr="009746B1">
        <w:rPr>
          <w:rFonts w:ascii="Times New Roman" w:hAnsi="Times New Roman" w:cs="Times New Roman"/>
          <w:sz w:val="24"/>
          <w:szCs w:val="24"/>
        </w:rPr>
        <w:t xml:space="preserve">, </w:t>
      </w:r>
      <w:r w:rsidRPr="009746B1">
        <w:rPr>
          <w:rFonts w:ascii="Times New Roman" w:hAnsi="Times New Roman" w:cs="Times New Roman"/>
          <w:i/>
          <w:sz w:val="24"/>
          <w:szCs w:val="24"/>
        </w:rPr>
        <w:t>p</w:t>
      </w:r>
      <w:r w:rsidRPr="009746B1">
        <w:rPr>
          <w:rFonts w:ascii="Times New Roman" w:hAnsi="Times New Roman" w:cs="Times New Roman"/>
          <w:sz w:val="24"/>
          <w:szCs w:val="24"/>
        </w:rPr>
        <w:t xml:space="preserve"> = .</w:t>
      </w:r>
      <w:r w:rsidR="00171F78">
        <w:rPr>
          <w:rFonts w:ascii="Times New Roman" w:hAnsi="Times New Roman" w:cs="Times New Roman"/>
          <w:sz w:val="24"/>
          <w:szCs w:val="24"/>
        </w:rPr>
        <w:t>02</w:t>
      </w:r>
      <w:r w:rsidR="002564C0">
        <w:rPr>
          <w:rFonts w:ascii="Times New Roman" w:hAnsi="Times New Roman" w:cs="Times New Roman"/>
          <w:sz w:val="24"/>
          <w:szCs w:val="24"/>
        </w:rPr>
        <w:t xml:space="preserve">, and neither did </w:t>
      </w:r>
      <w:r w:rsidR="002C08A7">
        <w:rPr>
          <w:rFonts w:ascii="Times New Roman" w:hAnsi="Times New Roman" w:cs="Times New Roman"/>
          <w:sz w:val="24"/>
          <w:szCs w:val="24"/>
        </w:rPr>
        <w:t>subject</w:t>
      </w:r>
      <w:r>
        <w:rPr>
          <w:rFonts w:ascii="Times New Roman" w:hAnsi="Times New Roman" w:cs="Times New Roman"/>
          <w:sz w:val="24"/>
          <w:szCs w:val="24"/>
        </w:rPr>
        <w:t xml:space="preserve">s' pre-ratings of D (β = </w:t>
      </w:r>
      <w:r w:rsidR="00171F78">
        <w:rPr>
          <w:rFonts w:ascii="Times New Roman" w:hAnsi="Times New Roman" w:cs="Times New Roman"/>
          <w:sz w:val="24"/>
          <w:szCs w:val="24"/>
        </w:rPr>
        <w:t>46</w:t>
      </w:r>
      <w:r w:rsidRPr="009746B1">
        <w:rPr>
          <w:rFonts w:ascii="Times New Roman" w:hAnsi="Times New Roman" w:cs="Times New Roman"/>
          <w:sz w:val="24"/>
          <w:szCs w:val="24"/>
        </w:rPr>
        <w:t xml:space="preserve">, </w:t>
      </w:r>
      <w:r w:rsidRPr="009746B1">
        <w:rPr>
          <w:rFonts w:ascii="Times New Roman" w:hAnsi="Times New Roman" w:cs="Times New Roman"/>
          <w:i/>
          <w:sz w:val="24"/>
          <w:szCs w:val="24"/>
        </w:rPr>
        <w:t>M</w:t>
      </w:r>
      <w:r w:rsidRPr="009746B1">
        <w:rPr>
          <w:rFonts w:ascii="Times New Roman" w:hAnsi="Times New Roman" w:cs="Times New Roman"/>
          <w:sz w:val="24"/>
          <w:szCs w:val="24"/>
        </w:rPr>
        <w:t xml:space="preserve"> = </w:t>
      </w:r>
      <w:r w:rsidR="00171F78">
        <w:rPr>
          <w:rFonts w:ascii="Times New Roman" w:hAnsi="Times New Roman" w:cs="Times New Roman"/>
          <w:sz w:val="24"/>
          <w:szCs w:val="24"/>
        </w:rPr>
        <w:t>46</w:t>
      </w:r>
      <w:r w:rsidRPr="009746B1">
        <w:rPr>
          <w:rFonts w:ascii="Times New Roman" w:hAnsi="Times New Roman" w:cs="Times New Roman"/>
          <w:sz w:val="24"/>
          <w:szCs w:val="24"/>
        </w:rPr>
        <w:t>, Bootstrapped 95% CI[</w:t>
      </w:r>
      <w:r w:rsidR="00B9636A">
        <w:rPr>
          <w:rFonts w:ascii="Times New Roman" w:hAnsi="Times New Roman" w:cs="Times New Roman"/>
          <w:sz w:val="24"/>
          <w:szCs w:val="24"/>
        </w:rPr>
        <w:t>43.18, 48.82</w:t>
      </w:r>
      <w:r w:rsidRPr="009746B1">
        <w:rPr>
          <w:rFonts w:ascii="Times New Roman" w:hAnsi="Times New Roman" w:cs="Times New Roman"/>
          <w:sz w:val="24"/>
          <w:szCs w:val="24"/>
        </w:rPr>
        <w:t>]) differ from their post-ratings of it (</w:t>
      </w:r>
      <w:r>
        <w:rPr>
          <w:rFonts w:ascii="Times New Roman" w:hAnsi="Times New Roman" w:cs="Times New Roman"/>
          <w:sz w:val="24"/>
          <w:szCs w:val="24"/>
        </w:rPr>
        <w:t>β</w:t>
      </w:r>
      <w:r w:rsidRPr="009746B1">
        <w:rPr>
          <w:rFonts w:ascii="Times New Roman" w:hAnsi="Times New Roman" w:cs="Times New Roman"/>
          <w:sz w:val="24"/>
          <w:szCs w:val="24"/>
        </w:rPr>
        <w:t xml:space="preserve"> = </w:t>
      </w:r>
      <w:r w:rsidR="00171F78">
        <w:rPr>
          <w:rFonts w:ascii="Times New Roman" w:hAnsi="Times New Roman" w:cs="Times New Roman"/>
          <w:sz w:val="24"/>
          <w:szCs w:val="24"/>
        </w:rPr>
        <w:t>-0.6</w:t>
      </w:r>
      <w:r w:rsidRPr="009746B1">
        <w:rPr>
          <w:rFonts w:ascii="Times New Roman" w:hAnsi="Times New Roman" w:cs="Times New Roman"/>
          <w:sz w:val="24"/>
          <w:szCs w:val="24"/>
        </w:rPr>
        <w:t xml:space="preserve">, M = </w:t>
      </w:r>
      <w:r w:rsidR="00171F78">
        <w:rPr>
          <w:rFonts w:ascii="Times New Roman" w:hAnsi="Times New Roman" w:cs="Times New Roman"/>
          <w:sz w:val="24"/>
          <w:szCs w:val="24"/>
        </w:rPr>
        <w:t>45.4</w:t>
      </w:r>
      <w:r w:rsidRPr="009746B1">
        <w:rPr>
          <w:rFonts w:ascii="Times New Roman" w:hAnsi="Times New Roman" w:cs="Times New Roman"/>
          <w:sz w:val="24"/>
          <w:szCs w:val="24"/>
        </w:rPr>
        <w:t>, Bootstrapped 95% CI[</w:t>
      </w:r>
      <w:r w:rsidR="00B9636A">
        <w:rPr>
          <w:rFonts w:ascii="Times New Roman" w:hAnsi="Times New Roman" w:cs="Times New Roman"/>
          <w:sz w:val="24"/>
          <w:szCs w:val="24"/>
        </w:rPr>
        <w:t>-4.88, 3.68</w:t>
      </w:r>
      <w:r w:rsidRPr="009746B1">
        <w:rPr>
          <w:rFonts w:ascii="Times New Roman" w:hAnsi="Times New Roman" w:cs="Times New Roman"/>
          <w:sz w:val="24"/>
          <w:szCs w:val="24"/>
        </w:rPr>
        <w:t xml:space="preserve">]), Type III </w:t>
      </w:r>
      <w:r w:rsidRPr="009746B1">
        <w:rPr>
          <w:rFonts w:ascii="Times New Roman" w:hAnsi="Times New Roman" w:cs="Times New Roman"/>
          <w:i/>
          <w:sz w:val="24"/>
          <w:szCs w:val="24"/>
        </w:rPr>
        <w:t>F</w:t>
      </w:r>
      <w:r w:rsidRPr="009746B1">
        <w:rPr>
          <w:rFonts w:ascii="Times New Roman" w:hAnsi="Times New Roman" w:cs="Times New Roman"/>
          <w:sz w:val="24"/>
          <w:szCs w:val="24"/>
        </w:rPr>
        <w:t>(1,</w:t>
      </w:r>
      <w:r w:rsidR="00B9636A">
        <w:rPr>
          <w:rFonts w:ascii="Times New Roman" w:hAnsi="Times New Roman" w:cs="Times New Roman"/>
          <w:sz w:val="24"/>
          <w:szCs w:val="24"/>
        </w:rPr>
        <w:t>59</w:t>
      </w:r>
      <w:r w:rsidRPr="009746B1">
        <w:rPr>
          <w:rFonts w:ascii="Times New Roman" w:hAnsi="Times New Roman" w:cs="Times New Roman"/>
          <w:sz w:val="24"/>
          <w:szCs w:val="24"/>
        </w:rPr>
        <w:t xml:space="preserve">) = </w:t>
      </w:r>
      <w:r w:rsidR="00B9636A">
        <w:rPr>
          <w:rFonts w:ascii="Times New Roman" w:hAnsi="Times New Roman" w:cs="Times New Roman"/>
          <w:sz w:val="24"/>
          <w:szCs w:val="24"/>
        </w:rPr>
        <w:t>.11</w:t>
      </w:r>
      <w:r w:rsidRPr="009746B1">
        <w:rPr>
          <w:rFonts w:ascii="Times New Roman" w:hAnsi="Times New Roman" w:cs="Times New Roman"/>
          <w:sz w:val="24"/>
          <w:szCs w:val="24"/>
        </w:rPr>
        <w:t xml:space="preserve">, </w:t>
      </w:r>
      <w:r w:rsidRPr="009746B1">
        <w:rPr>
          <w:rFonts w:ascii="Times New Roman" w:hAnsi="Times New Roman" w:cs="Times New Roman"/>
          <w:i/>
          <w:sz w:val="24"/>
          <w:szCs w:val="24"/>
        </w:rPr>
        <w:t>p</w:t>
      </w:r>
      <w:r w:rsidRPr="009746B1">
        <w:rPr>
          <w:rFonts w:ascii="Times New Roman" w:hAnsi="Times New Roman" w:cs="Times New Roman"/>
          <w:sz w:val="24"/>
          <w:szCs w:val="24"/>
        </w:rPr>
        <w:t xml:space="preserve"> = .</w:t>
      </w:r>
      <w:r w:rsidR="00B9636A">
        <w:rPr>
          <w:rFonts w:ascii="Times New Roman" w:hAnsi="Times New Roman" w:cs="Times New Roman"/>
          <w:sz w:val="24"/>
          <w:szCs w:val="24"/>
        </w:rPr>
        <w:t>75</w:t>
      </w:r>
      <w:r w:rsidRPr="009746B1">
        <w:rPr>
          <w:rFonts w:ascii="Times New Roman" w:hAnsi="Times New Roman" w:cs="Times New Roman"/>
          <w:sz w:val="24"/>
          <w:szCs w:val="24"/>
        </w:rPr>
        <w:t>. These findings suggest that</w:t>
      </w:r>
      <w:r>
        <w:rPr>
          <w:rFonts w:ascii="Times New Roman" w:hAnsi="Times New Roman" w:cs="Times New Roman"/>
          <w:sz w:val="24"/>
          <w:szCs w:val="24"/>
        </w:rPr>
        <w:t xml:space="preserve"> IS reasoning </w:t>
      </w:r>
      <w:r w:rsidRPr="009746B1">
        <w:rPr>
          <w:rFonts w:ascii="Times New Roman" w:hAnsi="Times New Roman" w:cs="Times New Roman"/>
          <w:sz w:val="24"/>
          <w:szCs w:val="24"/>
        </w:rPr>
        <w:t>only applie</w:t>
      </w:r>
      <w:r w:rsidR="00B41F43">
        <w:rPr>
          <w:rFonts w:ascii="Times New Roman" w:hAnsi="Times New Roman" w:cs="Times New Roman"/>
          <w:sz w:val="24"/>
          <w:szCs w:val="24"/>
        </w:rPr>
        <w:t xml:space="preserve">d </w:t>
      </w:r>
      <w:r w:rsidRPr="009746B1">
        <w:rPr>
          <w:rFonts w:ascii="Times New Roman" w:hAnsi="Times New Roman" w:cs="Times New Roman"/>
          <w:sz w:val="24"/>
          <w:szCs w:val="24"/>
        </w:rPr>
        <w:t xml:space="preserve">to the objects that </w:t>
      </w:r>
      <w:r w:rsidR="00B41F43">
        <w:rPr>
          <w:rFonts w:ascii="Times New Roman" w:hAnsi="Times New Roman" w:cs="Times New Roman"/>
          <w:sz w:val="24"/>
          <w:szCs w:val="24"/>
        </w:rPr>
        <w:t>were</w:t>
      </w:r>
      <w:r w:rsidRPr="009746B1">
        <w:rPr>
          <w:rFonts w:ascii="Times New Roman" w:hAnsi="Times New Roman" w:cs="Times New Roman"/>
          <w:sz w:val="24"/>
          <w:szCs w:val="24"/>
        </w:rPr>
        <w:t xml:space="preserve"> involved</w:t>
      </w:r>
      <w:r w:rsidR="002564C0">
        <w:rPr>
          <w:rFonts w:ascii="Times New Roman" w:hAnsi="Times New Roman" w:cs="Times New Roman"/>
          <w:sz w:val="24"/>
          <w:szCs w:val="24"/>
        </w:rPr>
        <w:t xml:space="preserve"> directly</w:t>
      </w:r>
      <w:r w:rsidRPr="009746B1">
        <w:rPr>
          <w:rFonts w:ascii="Times New Roman" w:hAnsi="Times New Roman" w:cs="Times New Roman"/>
          <w:sz w:val="24"/>
          <w:szCs w:val="24"/>
        </w:rPr>
        <w:t xml:space="preserve"> in the IS event</w:t>
      </w:r>
      <w:r w:rsidR="00B41F43">
        <w:rPr>
          <w:rFonts w:ascii="Times New Roman" w:hAnsi="Times New Roman" w:cs="Times New Roman"/>
          <w:sz w:val="24"/>
          <w:szCs w:val="24"/>
        </w:rPr>
        <w:t xml:space="preserve">; </w:t>
      </w:r>
      <w:r w:rsidRPr="009746B1">
        <w:rPr>
          <w:rFonts w:ascii="Times New Roman" w:hAnsi="Times New Roman" w:cs="Times New Roman"/>
          <w:sz w:val="24"/>
          <w:szCs w:val="24"/>
        </w:rPr>
        <w:t xml:space="preserve">namely, </w:t>
      </w:r>
      <w:r w:rsidR="00B41F43">
        <w:rPr>
          <w:rFonts w:ascii="Times New Roman" w:hAnsi="Times New Roman" w:cs="Times New Roman"/>
          <w:sz w:val="24"/>
          <w:szCs w:val="24"/>
        </w:rPr>
        <w:t xml:space="preserve">objects </w:t>
      </w:r>
      <w:r w:rsidRPr="009746B1">
        <w:rPr>
          <w:rFonts w:ascii="Times New Roman" w:hAnsi="Times New Roman" w:cs="Times New Roman"/>
          <w:sz w:val="24"/>
          <w:szCs w:val="24"/>
        </w:rPr>
        <w:t>A and B.</w:t>
      </w:r>
    </w:p>
    <w:p w14:paraId="05E4DA21" w14:textId="6136EF3C" w:rsidR="009746B1" w:rsidRDefault="00081AB9" w:rsidP="009746B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w:t>
      </w:r>
      <w:r w:rsidR="00341569">
        <w:rPr>
          <w:rFonts w:ascii="Times New Roman" w:hAnsi="Times New Roman" w:cs="Times New Roman"/>
          <w:b/>
          <w:sz w:val="24"/>
          <w:szCs w:val="24"/>
        </w:rPr>
        <w:t>ackwards blocking</w:t>
      </w:r>
      <w:r w:rsidR="009746B1" w:rsidRPr="009746B1">
        <w:rPr>
          <w:rFonts w:ascii="Times New Roman" w:hAnsi="Times New Roman" w:cs="Times New Roman"/>
          <w:b/>
          <w:sz w:val="24"/>
          <w:szCs w:val="24"/>
        </w:rPr>
        <w:t xml:space="preserve"> condition.</w:t>
      </w:r>
      <w:r w:rsidR="009746B1" w:rsidRPr="009746B1">
        <w:rPr>
          <w:rFonts w:ascii="Times New Roman" w:hAnsi="Times New Roman" w:cs="Times New Roman"/>
          <w:sz w:val="24"/>
          <w:szCs w:val="24"/>
        </w:rPr>
        <w:t xml:space="preserve"> To examine whether adults engaged in </w:t>
      </w:r>
      <w:r w:rsidR="00341569">
        <w:rPr>
          <w:rFonts w:ascii="Times New Roman" w:hAnsi="Times New Roman" w:cs="Times New Roman"/>
          <w:sz w:val="24"/>
          <w:szCs w:val="24"/>
        </w:rPr>
        <w:t>backwards blocking</w:t>
      </w:r>
      <w:r w:rsidR="009746B1" w:rsidRPr="009746B1">
        <w:rPr>
          <w:rFonts w:ascii="Times New Roman" w:hAnsi="Times New Roman" w:cs="Times New Roman"/>
          <w:sz w:val="24"/>
          <w:szCs w:val="24"/>
        </w:rPr>
        <w:t xml:space="preserve"> reasoning and whether there wa</w:t>
      </w:r>
      <w:r w:rsidR="009746B1">
        <w:rPr>
          <w:rFonts w:ascii="Times New Roman" w:hAnsi="Times New Roman" w:cs="Times New Roman"/>
          <w:sz w:val="24"/>
          <w:szCs w:val="24"/>
        </w:rPr>
        <w:t xml:space="preserve">s a tendency for </w:t>
      </w:r>
      <w:r w:rsidR="002C08A7">
        <w:rPr>
          <w:rFonts w:ascii="Times New Roman" w:hAnsi="Times New Roman" w:cs="Times New Roman"/>
          <w:sz w:val="24"/>
          <w:szCs w:val="24"/>
        </w:rPr>
        <w:t>subject</w:t>
      </w:r>
      <w:r w:rsidR="009746B1">
        <w:rPr>
          <w:rFonts w:ascii="Times New Roman" w:hAnsi="Times New Roman" w:cs="Times New Roman"/>
          <w:sz w:val="24"/>
          <w:szCs w:val="24"/>
        </w:rPr>
        <w:t xml:space="preserve">s </w:t>
      </w:r>
      <w:r w:rsidR="009746B1" w:rsidRPr="009746B1">
        <w:rPr>
          <w:rFonts w:ascii="Times New Roman" w:hAnsi="Times New Roman" w:cs="Times New Roman"/>
          <w:sz w:val="24"/>
          <w:szCs w:val="24"/>
        </w:rPr>
        <w:t>to block objects C and D</w:t>
      </w:r>
      <w:r w:rsidR="00D67C4B">
        <w:rPr>
          <w:rFonts w:ascii="Times New Roman" w:hAnsi="Times New Roman" w:cs="Times New Roman"/>
          <w:sz w:val="24"/>
          <w:szCs w:val="24"/>
        </w:rPr>
        <w:t>—</w:t>
      </w:r>
      <w:r w:rsidR="009746B1" w:rsidRPr="009746B1">
        <w:rPr>
          <w:rFonts w:ascii="Times New Roman" w:hAnsi="Times New Roman" w:cs="Times New Roman"/>
          <w:sz w:val="24"/>
          <w:szCs w:val="24"/>
        </w:rPr>
        <w:t xml:space="preserve">that </w:t>
      </w:r>
      <w:r w:rsidR="009746B1" w:rsidRPr="009746B1">
        <w:rPr>
          <w:rFonts w:ascii="Times New Roman" w:hAnsi="Times New Roman" w:cs="Times New Roman"/>
          <w:sz w:val="24"/>
          <w:szCs w:val="24"/>
        </w:rPr>
        <w:lastRenderedPageBreak/>
        <w:t xml:space="preserve">is, objects that were not demonstrated on </w:t>
      </w:r>
      <w:r w:rsidR="009746B1">
        <w:rPr>
          <w:rFonts w:ascii="Times New Roman" w:hAnsi="Times New Roman" w:cs="Times New Roman"/>
          <w:sz w:val="24"/>
          <w:szCs w:val="24"/>
        </w:rPr>
        <w:t>the machine</w:t>
      </w:r>
      <w:r w:rsidR="00D67C4B">
        <w:rPr>
          <w:rFonts w:ascii="Times New Roman" w:hAnsi="Times New Roman" w:cs="Times New Roman"/>
          <w:sz w:val="24"/>
          <w:szCs w:val="24"/>
        </w:rPr>
        <w:t>—</w:t>
      </w:r>
      <w:r w:rsidR="009746B1">
        <w:rPr>
          <w:rFonts w:ascii="Times New Roman" w:hAnsi="Times New Roman" w:cs="Times New Roman"/>
          <w:sz w:val="24"/>
          <w:szCs w:val="24"/>
        </w:rPr>
        <w:t xml:space="preserve">we first compared </w:t>
      </w:r>
      <w:r w:rsidR="002C08A7">
        <w:rPr>
          <w:rFonts w:ascii="Times New Roman" w:hAnsi="Times New Roman" w:cs="Times New Roman"/>
          <w:sz w:val="24"/>
          <w:szCs w:val="24"/>
        </w:rPr>
        <w:t>subject</w:t>
      </w:r>
      <w:r w:rsidR="009746B1" w:rsidRPr="009746B1">
        <w:rPr>
          <w:rFonts w:ascii="Times New Roman" w:hAnsi="Times New Roman" w:cs="Times New Roman"/>
          <w:sz w:val="24"/>
          <w:szCs w:val="24"/>
        </w:rPr>
        <w:t xml:space="preserve">s' pre- and post-ratings of object A.  This analysis revealed that </w:t>
      </w:r>
      <w:r w:rsidR="002C08A7">
        <w:rPr>
          <w:rFonts w:ascii="Times New Roman" w:hAnsi="Times New Roman" w:cs="Times New Roman"/>
          <w:sz w:val="24"/>
          <w:szCs w:val="24"/>
        </w:rPr>
        <w:t>subject</w:t>
      </w:r>
      <w:r w:rsidR="009746B1">
        <w:rPr>
          <w:rFonts w:ascii="Times New Roman" w:hAnsi="Times New Roman" w:cs="Times New Roman"/>
          <w:sz w:val="24"/>
          <w:szCs w:val="24"/>
        </w:rPr>
        <w:t>s provided higher post-</w:t>
      </w:r>
      <w:r w:rsidR="009746B1" w:rsidRPr="009746B1">
        <w:rPr>
          <w:rFonts w:ascii="Times New Roman" w:hAnsi="Times New Roman" w:cs="Times New Roman"/>
          <w:sz w:val="24"/>
          <w:szCs w:val="24"/>
        </w:rPr>
        <w:t>ratings of A (</w:t>
      </w:r>
      <w:r w:rsidR="00D67C4B">
        <w:rPr>
          <w:rFonts w:ascii="Times New Roman" w:hAnsi="Times New Roman" w:cs="Times New Roman"/>
          <w:sz w:val="24"/>
          <w:szCs w:val="24"/>
        </w:rPr>
        <w:t>Δ</w:t>
      </w:r>
      <w:r w:rsidR="009746B1">
        <w:rPr>
          <w:rFonts w:ascii="Times New Roman" w:hAnsi="Times New Roman" w:cs="Times New Roman"/>
          <w:sz w:val="24"/>
          <w:szCs w:val="24"/>
        </w:rPr>
        <w:t>β</w:t>
      </w:r>
      <w:r w:rsidR="009746B1" w:rsidRPr="009746B1">
        <w:rPr>
          <w:rFonts w:ascii="Times New Roman" w:hAnsi="Times New Roman" w:cs="Times New Roman"/>
          <w:sz w:val="24"/>
          <w:szCs w:val="24"/>
        </w:rPr>
        <w:t xml:space="preserve"> = </w:t>
      </w:r>
      <w:r w:rsidR="009666AD">
        <w:rPr>
          <w:rFonts w:ascii="Times New Roman" w:hAnsi="Times New Roman" w:cs="Times New Roman"/>
          <w:sz w:val="24"/>
          <w:szCs w:val="24"/>
        </w:rPr>
        <w:t>48.65</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M</w:t>
      </w:r>
      <w:r w:rsidR="009746B1" w:rsidRPr="009746B1">
        <w:rPr>
          <w:rFonts w:ascii="Times New Roman" w:hAnsi="Times New Roman" w:cs="Times New Roman"/>
          <w:sz w:val="24"/>
          <w:szCs w:val="24"/>
        </w:rPr>
        <w:t xml:space="preserve"> = 94.</w:t>
      </w:r>
      <w:r w:rsidR="009666AD">
        <w:rPr>
          <w:rFonts w:ascii="Times New Roman" w:hAnsi="Times New Roman" w:cs="Times New Roman"/>
          <w:sz w:val="24"/>
          <w:szCs w:val="24"/>
        </w:rPr>
        <w:t>73</w:t>
      </w:r>
      <w:r w:rsidR="009746B1" w:rsidRPr="009746B1">
        <w:rPr>
          <w:rFonts w:ascii="Times New Roman" w:hAnsi="Times New Roman" w:cs="Times New Roman"/>
          <w:sz w:val="24"/>
          <w:szCs w:val="24"/>
        </w:rPr>
        <w:t>, Bootstrapped 95% CI[</w:t>
      </w:r>
      <w:r w:rsidR="009666AD">
        <w:rPr>
          <w:rFonts w:ascii="Times New Roman" w:hAnsi="Times New Roman" w:cs="Times New Roman"/>
          <w:sz w:val="24"/>
          <w:szCs w:val="24"/>
        </w:rPr>
        <w:t>43.11, 54.19</w:t>
      </w:r>
      <w:r w:rsidR="009746B1" w:rsidRPr="009746B1">
        <w:rPr>
          <w:rFonts w:ascii="Times New Roman" w:hAnsi="Times New Roman" w:cs="Times New Roman"/>
          <w:sz w:val="24"/>
          <w:szCs w:val="24"/>
        </w:rPr>
        <w:t>]) than pre-ratin</w:t>
      </w:r>
      <w:r w:rsidR="009746B1">
        <w:rPr>
          <w:rFonts w:ascii="Times New Roman" w:hAnsi="Times New Roman" w:cs="Times New Roman"/>
          <w:sz w:val="24"/>
          <w:szCs w:val="24"/>
        </w:rPr>
        <w:t xml:space="preserve">gs of </w:t>
      </w:r>
      <w:r w:rsidR="00B41F43">
        <w:rPr>
          <w:rFonts w:ascii="Times New Roman" w:hAnsi="Times New Roman" w:cs="Times New Roman"/>
          <w:sz w:val="24"/>
          <w:szCs w:val="24"/>
        </w:rPr>
        <w:t>A</w:t>
      </w:r>
      <w:r w:rsidR="009746B1">
        <w:rPr>
          <w:rFonts w:ascii="Times New Roman" w:hAnsi="Times New Roman" w:cs="Times New Roman"/>
          <w:sz w:val="24"/>
          <w:szCs w:val="24"/>
        </w:rPr>
        <w:t xml:space="preserve"> (β = </w:t>
      </w:r>
      <w:r w:rsidR="009666AD">
        <w:rPr>
          <w:rFonts w:ascii="Times New Roman" w:hAnsi="Times New Roman" w:cs="Times New Roman"/>
          <w:sz w:val="24"/>
          <w:szCs w:val="24"/>
        </w:rPr>
        <w:t>46.08</w:t>
      </w:r>
      <w:r w:rsid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M</w:t>
      </w:r>
      <w:r w:rsidR="009746B1">
        <w:rPr>
          <w:rFonts w:ascii="Times New Roman" w:hAnsi="Times New Roman" w:cs="Times New Roman"/>
          <w:sz w:val="24"/>
          <w:szCs w:val="24"/>
        </w:rPr>
        <w:t xml:space="preserve"> = </w:t>
      </w:r>
      <w:r w:rsidR="009666AD">
        <w:rPr>
          <w:rFonts w:ascii="Times New Roman" w:hAnsi="Times New Roman" w:cs="Times New Roman"/>
          <w:sz w:val="24"/>
          <w:szCs w:val="24"/>
        </w:rPr>
        <w:t>46.08</w:t>
      </w:r>
      <w:r w:rsidR="009746B1">
        <w:rPr>
          <w:rFonts w:ascii="Times New Roman" w:hAnsi="Times New Roman" w:cs="Times New Roman"/>
          <w:sz w:val="24"/>
          <w:szCs w:val="24"/>
        </w:rPr>
        <w:t xml:space="preserve">, </w:t>
      </w:r>
      <w:r w:rsidR="009746B1" w:rsidRPr="009746B1">
        <w:rPr>
          <w:rFonts w:ascii="Times New Roman" w:hAnsi="Times New Roman" w:cs="Times New Roman"/>
          <w:sz w:val="24"/>
          <w:szCs w:val="24"/>
        </w:rPr>
        <w:t>Bootstrapped 95% CI[</w:t>
      </w:r>
      <w:r w:rsidR="009666AD">
        <w:rPr>
          <w:rFonts w:ascii="Times New Roman" w:hAnsi="Times New Roman" w:cs="Times New Roman"/>
          <w:sz w:val="24"/>
          <w:szCs w:val="24"/>
        </w:rPr>
        <w:t>42.12, 50.05</w:t>
      </w:r>
      <w:r w:rsidR="009746B1" w:rsidRPr="009746B1">
        <w:rPr>
          <w:rFonts w:ascii="Times New Roman" w:hAnsi="Times New Roman" w:cs="Times New Roman"/>
          <w:sz w:val="24"/>
          <w:szCs w:val="24"/>
        </w:rPr>
        <w:t xml:space="preserve">]), Type III </w:t>
      </w:r>
      <w:r w:rsidR="009746B1" w:rsidRPr="009746B1">
        <w:rPr>
          <w:rFonts w:ascii="Times New Roman" w:hAnsi="Times New Roman" w:cs="Times New Roman"/>
          <w:i/>
          <w:sz w:val="24"/>
          <w:szCs w:val="24"/>
        </w:rPr>
        <w:t>F</w:t>
      </w:r>
      <w:r w:rsidR="009746B1" w:rsidRPr="009746B1">
        <w:rPr>
          <w:rFonts w:ascii="Times New Roman" w:hAnsi="Times New Roman" w:cs="Times New Roman"/>
          <w:sz w:val="24"/>
          <w:szCs w:val="24"/>
        </w:rPr>
        <w:t xml:space="preserve"> (1,</w:t>
      </w:r>
      <w:r w:rsidR="009666AD">
        <w:rPr>
          <w:rFonts w:ascii="Times New Roman" w:hAnsi="Times New Roman" w:cs="Times New Roman"/>
          <w:sz w:val="24"/>
          <w:szCs w:val="24"/>
        </w:rPr>
        <w:t>59</w:t>
      </w:r>
      <w:r w:rsidR="009746B1" w:rsidRPr="009746B1">
        <w:rPr>
          <w:rFonts w:ascii="Times New Roman" w:hAnsi="Times New Roman" w:cs="Times New Roman"/>
          <w:sz w:val="24"/>
          <w:szCs w:val="24"/>
        </w:rPr>
        <w:t xml:space="preserve">) = </w:t>
      </w:r>
      <w:r w:rsidR="009666AD">
        <w:rPr>
          <w:rFonts w:ascii="Times New Roman" w:hAnsi="Times New Roman" w:cs="Times New Roman"/>
          <w:sz w:val="24"/>
          <w:szCs w:val="24"/>
        </w:rPr>
        <w:t>345.62</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p</w:t>
      </w:r>
      <w:r w:rsidR="009746B1" w:rsidRPr="009746B1">
        <w:rPr>
          <w:rFonts w:ascii="Times New Roman" w:hAnsi="Times New Roman" w:cs="Times New Roman"/>
          <w:sz w:val="24"/>
          <w:szCs w:val="24"/>
        </w:rPr>
        <w:t xml:space="preserve"> &lt; .0001. In contrast, whe</w:t>
      </w:r>
      <w:r w:rsidR="009746B1">
        <w:rPr>
          <w:rFonts w:ascii="Times New Roman" w:hAnsi="Times New Roman" w:cs="Times New Roman"/>
          <w:sz w:val="24"/>
          <w:szCs w:val="24"/>
        </w:rPr>
        <w:t xml:space="preserve">n we compared pre-ratings of B </w:t>
      </w:r>
      <w:r w:rsidR="009746B1" w:rsidRPr="009746B1">
        <w:rPr>
          <w:rFonts w:ascii="Times New Roman" w:hAnsi="Times New Roman" w:cs="Times New Roman"/>
          <w:sz w:val="24"/>
          <w:szCs w:val="24"/>
        </w:rPr>
        <w:t>to post-ratings of B</w:t>
      </w:r>
      <w:r w:rsidR="009746B1">
        <w:rPr>
          <w:rFonts w:ascii="Times New Roman" w:hAnsi="Times New Roman" w:cs="Times New Roman"/>
          <w:sz w:val="24"/>
          <w:szCs w:val="24"/>
        </w:rPr>
        <w:t>—</w:t>
      </w:r>
      <w:r w:rsidR="009746B1" w:rsidRPr="009746B1">
        <w:rPr>
          <w:rFonts w:ascii="Times New Roman" w:hAnsi="Times New Roman" w:cs="Times New Roman"/>
          <w:sz w:val="24"/>
          <w:szCs w:val="24"/>
        </w:rPr>
        <w:t xml:space="preserve">which, we argue, is the most appropriate comparison to assess </w:t>
      </w:r>
      <w:r w:rsidR="00341569">
        <w:rPr>
          <w:rFonts w:ascii="Times New Roman" w:hAnsi="Times New Roman" w:cs="Times New Roman"/>
          <w:sz w:val="24"/>
          <w:szCs w:val="24"/>
        </w:rPr>
        <w:t>backwards blocking</w:t>
      </w:r>
      <w:r w:rsidR="009746B1" w:rsidRPr="009746B1">
        <w:rPr>
          <w:rFonts w:ascii="Times New Roman" w:hAnsi="Times New Roman" w:cs="Times New Roman"/>
          <w:sz w:val="24"/>
          <w:szCs w:val="24"/>
        </w:rPr>
        <w:t xml:space="preserve"> reasoning</w:t>
      </w:r>
      <w:r w:rsidR="009746B1">
        <w:rPr>
          <w:rFonts w:ascii="Times New Roman" w:hAnsi="Times New Roman" w:cs="Times New Roman"/>
          <w:sz w:val="24"/>
          <w:szCs w:val="24"/>
        </w:rPr>
        <w:t>—</w:t>
      </w:r>
      <w:r w:rsidR="009746B1" w:rsidRPr="009746B1">
        <w:rPr>
          <w:rFonts w:ascii="Times New Roman" w:hAnsi="Times New Roman" w:cs="Times New Roman"/>
          <w:sz w:val="24"/>
          <w:szCs w:val="24"/>
        </w:rPr>
        <w:t>we f</w:t>
      </w:r>
      <w:r w:rsidR="009746B1">
        <w:rPr>
          <w:rFonts w:ascii="Times New Roman" w:hAnsi="Times New Roman" w:cs="Times New Roman"/>
          <w:sz w:val="24"/>
          <w:szCs w:val="24"/>
        </w:rPr>
        <w:t xml:space="preserve">ound that </w:t>
      </w:r>
      <w:r w:rsidR="002C08A7">
        <w:rPr>
          <w:rFonts w:ascii="Times New Roman" w:hAnsi="Times New Roman" w:cs="Times New Roman"/>
          <w:sz w:val="24"/>
          <w:szCs w:val="24"/>
        </w:rPr>
        <w:t>subject</w:t>
      </w:r>
      <w:r w:rsidR="009746B1" w:rsidRPr="009746B1">
        <w:rPr>
          <w:rFonts w:ascii="Times New Roman" w:hAnsi="Times New Roman" w:cs="Times New Roman"/>
          <w:sz w:val="24"/>
          <w:szCs w:val="24"/>
        </w:rPr>
        <w:t>s' pre-ratings of B (</w:t>
      </w:r>
      <w:r w:rsidR="009746B1">
        <w:rPr>
          <w:rFonts w:ascii="Times New Roman" w:hAnsi="Times New Roman" w:cs="Times New Roman"/>
          <w:sz w:val="24"/>
          <w:szCs w:val="24"/>
        </w:rPr>
        <w:t>β</w:t>
      </w:r>
      <w:r w:rsidR="009746B1" w:rsidRPr="009746B1">
        <w:rPr>
          <w:rFonts w:ascii="Times New Roman" w:hAnsi="Times New Roman" w:cs="Times New Roman"/>
          <w:sz w:val="24"/>
          <w:szCs w:val="24"/>
        </w:rPr>
        <w:t xml:space="preserve"> = </w:t>
      </w:r>
      <w:r w:rsidR="009666AD">
        <w:rPr>
          <w:rFonts w:ascii="Times New Roman" w:hAnsi="Times New Roman" w:cs="Times New Roman"/>
          <w:sz w:val="24"/>
          <w:szCs w:val="24"/>
        </w:rPr>
        <w:t>47.67</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M</w:t>
      </w:r>
      <w:r w:rsidR="009746B1" w:rsidRPr="009746B1">
        <w:rPr>
          <w:rFonts w:ascii="Times New Roman" w:hAnsi="Times New Roman" w:cs="Times New Roman"/>
          <w:sz w:val="24"/>
          <w:szCs w:val="24"/>
        </w:rPr>
        <w:t xml:space="preserve"> = </w:t>
      </w:r>
      <w:r w:rsidR="009666AD">
        <w:rPr>
          <w:rFonts w:ascii="Times New Roman" w:hAnsi="Times New Roman" w:cs="Times New Roman"/>
          <w:sz w:val="24"/>
          <w:szCs w:val="24"/>
        </w:rPr>
        <w:t>47.67</w:t>
      </w:r>
      <w:r w:rsidR="009746B1" w:rsidRPr="009746B1">
        <w:rPr>
          <w:rFonts w:ascii="Times New Roman" w:hAnsi="Times New Roman" w:cs="Times New Roman"/>
          <w:sz w:val="24"/>
          <w:szCs w:val="24"/>
        </w:rPr>
        <w:t>, Bootstrapped 95% CI[</w:t>
      </w:r>
      <w:r w:rsidR="009666AD">
        <w:rPr>
          <w:rFonts w:ascii="Times New Roman" w:hAnsi="Times New Roman" w:cs="Times New Roman"/>
          <w:sz w:val="24"/>
          <w:szCs w:val="24"/>
        </w:rPr>
        <w:t>42.63, 52.69</w:t>
      </w:r>
      <w:r w:rsidR="009746B1">
        <w:rPr>
          <w:rFonts w:ascii="Times New Roman" w:hAnsi="Times New Roman" w:cs="Times New Roman"/>
          <w:sz w:val="24"/>
          <w:szCs w:val="24"/>
        </w:rPr>
        <w:t xml:space="preserve">]) did not differ from their </w:t>
      </w:r>
      <w:r w:rsidR="009746B1" w:rsidRPr="009746B1">
        <w:rPr>
          <w:rFonts w:ascii="Times New Roman" w:hAnsi="Times New Roman" w:cs="Times New Roman"/>
          <w:sz w:val="24"/>
          <w:szCs w:val="24"/>
        </w:rPr>
        <w:t>post-ratings of B (</w:t>
      </w:r>
      <w:r w:rsidR="00D67C4B">
        <w:rPr>
          <w:rFonts w:ascii="Times New Roman" w:hAnsi="Times New Roman" w:cs="Times New Roman"/>
          <w:sz w:val="24"/>
          <w:szCs w:val="24"/>
        </w:rPr>
        <w:t>Δ</w:t>
      </w:r>
      <w:r w:rsidR="009746B1">
        <w:rPr>
          <w:rFonts w:ascii="Times New Roman" w:hAnsi="Times New Roman" w:cs="Times New Roman"/>
          <w:sz w:val="24"/>
          <w:szCs w:val="24"/>
        </w:rPr>
        <w:t>β</w:t>
      </w:r>
      <w:r w:rsidR="009746B1" w:rsidRPr="009746B1">
        <w:rPr>
          <w:rFonts w:ascii="Times New Roman" w:hAnsi="Times New Roman" w:cs="Times New Roman"/>
          <w:sz w:val="24"/>
          <w:szCs w:val="24"/>
        </w:rPr>
        <w:t xml:space="preserve"> = </w:t>
      </w:r>
      <w:r w:rsidR="009666AD">
        <w:rPr>
          <w:rFonts w:ascii="Times New Roman" w:hAnsi="Times New Roman" w:cs="Times New Roman"/>
          <w:sz w:val="24"/>
          <w:szCs w:val="24"/>
        </w:rPr>
        <w:t>-.32</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M</w:t>
      </w:r>
      <w:r w:rsidR="009746B1" w:rsidRPr="009746B1">
        <w:rPr>
          <w:rFonts w:ascii="Times New Roman" w:hAnsi="Times New Roman" w:cs="Times New Roman"/>
          <w:sz w:val="24"/>
          <w:szCs w:val="24"/>
        </w:rPr>
        <w:t xml:space="preserve"> = </w:t>
      </w:r>
      <w:r w:rsidR="009666AD">
        <w:rPr>
          <w:rFonts w:ascii="Times New Roman" w:hAnsi="Times New Roman" w:cs="Times New Roman"/>
          <w:sz w:val="24"/>
          <w:szCs w:val="24"/>
        </w:rPr>
        <w:t>47.35</w:t>
      </w:r>
      <w:r w:rsidR="009746B1" w:rsidRPr="009746B1">
        <w:rPr>
          <w:rFonts w:ascii="Times New Roman" w:hAnsi="Times New Roman" w:cs="Times New Roman"/>
          <w:sz w:val="24"/>
          <w:szCs w:val="24"/>
        </w:rPr>
        <w:t>,</w:t>
      </w:r>
      <w:r w:rsidR="009746B1">
        <w:rPr>
          <w:rFonts w:ascii="Times New Roman" w:hAnsi="Times New Roman" w:cs="Times New Roman"/>
          <w:sz w:val="24"/>
          <w:szCs w:val="24"/>
        </w:rPr>
        <w:t xml:space="preserve"> </w:t>
      </w:r>
      <w:r w:rsidR="009746B1" w:rsidRPr="009746B1">
        <w:rPr>
          <w:rFonts w:ascii="Times New Roman" w:hAnsi="Times New Roman" w:cs="Times New Roman"/>
          <w:sz w:val="24"/>
          <w:szCs w:val="24"/>
        </w:rPr>
        <w:t>Bootstrapped 95% CI[</w:t>
      </w:r>
      <w:r w:rsidR="009666AD">
        <w:rPr>
          <w:rFonts w:ascii="Times New Roman" w:hAnsi="Times New Roman" w:cs="Times New Roman"/>
          <w:sz w:val="24"/>
          <w:szCs w:val="24"/>
        </w:rPr>
        <w:t>-8.02, 7.38</w:t>
      </w:r>
      <w:r w:rsidR="009746B1" w:rsidRPr="009746B1">
        <w:rPr>
          <w:rFonts w:ascii="Times New Roman" w:hAnsi="Times New Roman" w:cs="Times New Roman"/>
          <w:sz w:val="24"/>
          <w:szCs w:val="24"/>
        </w:rPr>
        <w:t>]),  Ty</w:t>
      </w:r>
      <w:r w:rsidR="009746B1">
        <w:rPr>
          <w:rFonts w:ascii="Times New Roman" w:hAnsi="Times New Roman" w:cs="Times New Roman"/>
          <w:sz w:val="24"/>
          <w:szCs w:val="24"/>
        </w:rPr>
        <w:t xml:space="preserve">pe III </w:t>
      </w:r>
      <w:r w:rsidR="009746B1" w:rsidRPr="009746B1">
        <w:rPr>
          <w:rFonts w:ascii="Times New Roman" w:hAnsi="Times New Roman" w:cs="Times New Roman"/>
          <w:i/>
          <w:sz w:val="24"/>
          <w:szCs w:val="24"/>
        </w:rPr>
        <w:t>F</w:t>
      </w:r>
      <w:r w:rsidR="009746B1">
        <w:rPr>
          <w:rFonts w:ascii="Times New Roman" w:hAnsi="Times New Roman" w:cs="Times New Roman"/>
          <w:sz w:val="24"/>
          <w:szCs w:val="24"/>
        </w:rPr>
        <w:t xml:space="preserve"> (1,</w:t>
      </w:r>
      <w:r w:rsidR="009666AD">
        <w:rPr>
          <w:rFonts w:ascii="Times New Roman" w:hAnsi="Times New Roman" w:cs="Times New Roman"/>
          <w:sz w:val="24"/>
          <w:szCs w:val="24"/>
        </w:rPr>
        <w:t>59</w:t>
      </w:r>
      <w:r w:rsidR="009746B1">
        <w:rPr>
          <w:rFonts w:ascii="Times New Roman" w:hAnsi="Times New Roman" w:cs="Times New Roman"/>
          <w:sz w:val="24"/>
          <w:szCs w:val="24"/>
        </w:rPr>
        <w:t>) = .</w:t>
      </w:r>
      <w:r w:rsidR="009666AD">
        <w:rPr>
          <w:rFonts w:ascii="Times New Roman" w:hAnsi="Times New Roman" w:cs="Times New Roman"/>
          <w:sz w:val="24"/>
          <w:szCs w:val="24"/>
        </w:rPr>
        <w:t>0079</w:t>
      </w:r>
      <w:r w:rsid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p</w:t>
      </w:r>
      <w:r w:rsidR="009746B1">
        <w:rPr>
          <w:rFonts w:ascii="Times New Roman" w:hAnsi="Times New Roman" w:cs="Times New Roman"/>
          <w:sz w:val="24"/>
          <w:szCs w:val="24"/>
        </w:rPr>
        <w:t xml:space="preserve"> = .</w:t>
      </w:r>
      <w:r w:rsidR="009666AD">
        <w:rPr>
          <w:rFonts w:ascii="Times New Roman" w:hAnsi="Times New Roman" w:cs="Times New Roman"/>
          <w:sz w:val="24"/>
          <w:szCs w:val="24"/>
        </w:rPr>
        <w:t>93</w:t>
      </w:r>
      <w:r w:rsidR="009746B1">
        <w:rPr>
          <w:rFonts w:ascii="Times New Roman" w:hAnsi="Times New Roman" w:cs="Times New Roman"/>
          <w:sz w:val="24"/>
          <w:szCs w:val="24"/>
        </w:rPr>
        <w:t xml:space="preserve">. </w:t>
      </w:r>
      <w:r w:rsidR="00D67C4B">
        <w:rPr>
          <w:rFonts w:ascii="Times New Roman" w:hAnsi="Times New Roman" w:cs="Times New Roman"/>
          <w:sz w:val="24"/>
          <w:szCs w:val="24"/>
        </w:rPr>
        <w:t>Thus, adults d</w:t>
      </w:r>
      <w:r w:rsidR="00BF3137">
        <w:rPr>
          <w:rFonts w:ascii="Times New Roman" w:hAnsi="Times New Roman" w:cs="Times New Roman"/>
          <w:sz w:val="24"/>
          <w:szCs w:val="24"/>
        </w:rPr>
        <w:t xml:space="preserve">id </w:t>
      </w:r>
      <w:r w:rsidR="00D67C4B">
        <w:rPr>
          <w:rFonts w:ascii="Times New Roman" w:hAnsi="Times New Roman" w:cs="Times New Roman"/>
          <w:sz w:val="24"/>
          <w:szCs w:val="24"/>
        </w:rPr>
        <w:t xml:space="preserve">not engage in </w:t>
      </w:r>
      <w:r w:rsidR="00341569">
        <w:rPr>
          <w:rFonts w:ascii="Times New Roman" w:hAnsi="Times New Roman" w:cs="Times New Roman"/>
          <w:sz w:val="24"/>
          <w:szCs w:val="24"/>
        </w:rPr>
        <w:t>backwards blocking</w:t>
      </w:r>
      <w:r w:rsidR="00D67C4B">
        <w:rPr>
          <w:rFonts w:ascii="Times New Roman" w:hAnsi="Times New Roman" w:cs="Times New Roman"/>
          <w:sz w:val="24"/>
          <w:szCs w:val="24"/>
        </w:rPr>
        <w:t xml:space="preserve"> reasoning regardless </w:t>
      </w:r>
      <w:r w:rsidR="00BF3137">
        <w:rPr>
          <w:rFonts w:ascii="Times New Roman" w:hAnsi="Times New Roman" w:cs="Times New Roman"/>
          <w:sz w:val="24"/>
          <w:szCs w:val="24"/>
        </w:rPr>
        <w:t xml:space="preserve">of </w:t>
      </w:r>
      <w:r w:rsidR="00D67C4B">
        <w:rPr>
          <w:rFonts w:ascii="Times New Roman" w:hAnsi="Times New Roman" w:cs="Times New Roman"/>
          <w:sz w:val="24"/>
          <w:szCs w:val="24"/>
        </w:rPr>
        <w:t xml:space="preserve">whether </w:t>
      </w:r>
      <w:r w:rsidR="00BF3137">
        <w:rPr>
          <w:rFonts w:ascii="Times New Roman" w:hAnsi="Times New Roman" w:cs="Times New Roman"/>
          <w:sz w:val="24"/>
          <w:szCs w:val="24"/>
        </w:rPr>
        <w:t xml:space="preserve">they were </w:t>
      </w:r>
      <w:r w:rsidR="00D67C4B">
        <w:rPr>
          <w:rFonts w:ascii="Times New Roman" w:hAnsi="Times New Roman" w:cs="Times New Roman"/>
          <w:sz w:val="24"/>
          <w:szCs w:val="24"/>
        </w:rPr>
        <w:t xml:space="preserve">asked to reason about two, three, or four objects. </w:t>
      </w:r>
      <w:r w:rsidR="009746B1" w:rsidRPr="009746B1">
        <w:rPr>
          <w:rFonts w:ascii="Times New Roman" w:hAnsi="Times New Roman" w:cs="Times New Roman"/>
          <w:sz w:val="24"/>
          <w:szCs w:val="24"/>
        </w:rPr>
        <w:t xml:space="preserve">Similarly, </w:t>
      </w:r>
      <w:r w:rsidR="002C08A7">
        <w:rPr>
          <w:rFonts w:ascii="Times New Roman" w:hAnsi="Times New Roman" w:cs="Times New Roman"/>
          <w:sz w:val="24"/>
          <w:szCs w:val="24"/>
        </w:rPr>
        <w:t>subject</w:t>
      </w:r>
      <w:r w:rsidR="009746B1" w:rsidRPr="009746B1">
        <w:rPr>
          <w:rFonts w:ascii="Times New Roman" w:hAnsi="Times New Roman" w:cs="Times New Roman"/>
          <w:sz w:val="24"/>
          <w:szCs w:val="24"/>
        </w:rPr>
        <w:t>s' pre-ratings of C (</w:t>
      </w:r>
      <w:r w:rsidR="009746B1">
        <w:rPr>
          <w:rFonts w:ascii="Times New Roman" w:hAnsi="Times New Roman" w:cs="Times New Roman"/>
          <w:sz w:val="24"/>
          <w:szCs w:val="24"/>
        </w:rPr>
        <w:t>β</w:t>
      </w:r>
      <w:r w:rsidR="009746B1" w:rsidRPr="009746B1">
        <w:rPr>
          <w:rFonts w:ascii="Times New Roman" w:hAnsi="Times New Roman" w:cs="Times New Roman"/>
          <w:sz w:val="24"/>
          <w:szCs w:val="24"/>
        </w:rPr>
        <w:t xml:space="preserve"> = </w:t>
      </w:r>
      <w:r w:rsidR="009666AD">
        <w:rPr>
          <w:rFonts w:ascii="Times New Roman" w:hAnsi="Times New Roman" w:cs="Times New Roman"/>
          <w:sz w:val="24"/>
          <w:szCs w:val="24"/>
        </w:rPr>
        <w:t>44.27</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M</w:t>
      </w:r>
      <w:r w:rsidR="009746B1" w:rsidRPr="009746B1">
        <w:rPr>
          <w:rFonts w:ascii="Times New Roman" w:hAnsi="Times New Roman" w:cs="Times New Roman"/>
          <w:sz w:val="24"/>
          <w:szCs w:val="24"/>
        </w:rPr>
        <w:t xml:space="preserve"> = </w:t>
      </w:r>
      <w:r w:rsidR="009666AD">
        <w:rPr>
          <w:rFonts w:ascii="Times New Roman" w:hAnsi="Times New Roman" w:cs="Times New Roman"/>
          <w:sz w:val="24"/>
          <w:szCs w:val="24"/>
        </w:rPr>
        <w:t>44.27</w:t>
      </w:r>
      <w:r w:rsidR="009746B1" w:rsidRPr="009746B1">
        <w:rPr>
          <w:rFonts w:ascii="Times New Roman" w:hAnsi="Times New Roman" w:cs="Times New Roman"/>
          <w:sz w:val="24"/>
          <w:szCs w:val="24"/>
        </w:rPr>
        <w:t>, Bootstrapped 95% CI</w:t>
      </w:r>
      <w:r w:rsidR="009746B1">
        <w:rPr>
          <w:rFonts w:ascii="Times New Roman" w:hAnsi="Times New Roman" w:cs="Times New Roman"/>
          <w:sz w:val="24"/>
          <w:szCs w:val="24"/>
        </w:rPr>
        <w:t>[</w:t>
      </w:r>
      <w:r w:rsidR="00EE779B">
        <w:rPr>
          <w:rFonts w:ascii="Times New Roman" w:hAnsi="Times New Roman" w:cs="Times New Roman"/>
          <w:sz w:val="24"/>
          <w:szCs w:val="24"/>
        </w:rPr>
        <w:t>40.71, 48.13</w:t>
      </w:r>
      <w:r w:rsidR="009746B1">
        <w:rPr>
          <w:rFonts w:ascii="Times New Roman" w:hAnsi="Times New Roman" w:cs="Times New Roman"/>
          <w:sz w:val="24"/>
          <w:szCs w:val="24"/>
        </w:rPr>
        <w:t xml:space="preserve">]) did not differ </w:t>
      </w:r>
      <w:r w:rsidR="009746B1" w:rsidRPr="009746B1">
        <w:rPr>
          <w:rFonts w:ascii="Times New Roman" w:hAnsi="Times New Roman" w:cs="Times New Roman"/>
          <w:sz w:val="24"/>
          <w:szCs w:val="24"/>
        </w:rPr>
        <w:t>from their post-ratings of it (</w:t>
      </w:r>
      <w:r w:rsidR="009746B1">
        <w:rPr>
          <w:rFonts w:ascii="Times New Roman" w:hAnsi="Times New Roman" w:cs="Times New Roman"/>
          <w:sz w:val="24"/>
          <w:szCs w:val="24"/>
        </w:rPr>
        <w:t>β</w:t>
      </w:r>
      <w:r w:rsidR="009746B1" w:rsidRPr="009746B1">
        <w:rPr>
          <w:rFonts w:ascii="Times New Roman" w:hAnsi="Times New Roman" w:cs="Times New Roman"/>
          <w:sz w:val="24"/>
          <w:szCs w:val="24"/>
        </w:rPr>
        <w:t xml:space="preserve"> = 0.</w:t>
      </w:r>
      <w:r w:rsidR="00EE779B">
        <w:rPr>
          <w:rFonts w:ascii="Times New Roman" w:hAnsi="Times New Roman" w:cs="Times New Roman"/>
          <w:sz w:val="24"/>
          <w:szCs w:val="24"/>
        </w:rPr>
        <w:t>5</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M</w:t>
      </w:r>
      <w:r w:rsidR="009746B1" w:rsidRPr="009746B1">
        <w:rPr>
          <w:rFonts w:ascii="Times New Roman" w:hAnsi="Times New Roman" w:cs="Times New Roman"/>
          <w:sz w:val="24"/>
          <w:szCs w:val="24"/>
        </w:rPr>
        <w:t xml:space="preserve"> = </w:t>
      </w:r>
      <w:r w:rsidR="00EE779B">
        <w:rPr>
          <w:rFonts w:ascii="Times New Roman" w:hAnsi="Times New Roman" w:cs="Times New Roman"/>
          <w:sz w:val="24"/>
          <w:szCs w:val="24"/>
        </w:rPr>
        <w:t>43.77</w:t>
      </w:r>
      <w:r w:rsidR="009746B1" w:rsidRPr="009746B1">
        <w:rPr>
          <w:rFonts w:ascii="Times New Roman" w:hAnsi="Times New Roman" w:cs="Times New Roman"/>
          <w:sz w:val="24"/>
          <w:szCs w:val="24"/>
        </w:rPr>
        <w:t>, Bootstrapped 95% CI[</w:t>
      </w:r>
      <w:r w:rsidR="00EE779B">
        <w:rPr>
          <w:rFonts w:ascii="Times New Roman" w:hAnsi="Times New Roman" w:cs="Times New Roman"/>
          <w:sz w:val="24"/>
          <w:szCs w:val="24"/>
        </w:rPr>
        <w:t>-5.38, 6.38</w:t>
      </w:r>
      <w:r w:rsidR="009746B1">
        <w:rPr>
          <w:rFonts w:ascii="Times New Roman" w:hAnsi="Times New Roman" w:cs="Times New Roman"/>
          <w:sz w:val="24"/>
          <w:szCs w:val="24"/>
        </w:rPr>
        <w:t xml:space="preserve">]), Type III </w:t>
      </w:r>
      <w:r w:rsidR="009746B1" w:rsidRPr="009746B1">
        <w:rPr>
          <w:rFonts w:ascii="Times New Roman" w:hAnsi="Times New Roman" w:cs="Times New Roman"/>
          <w:i/>
          <w:sz w:val="24"/>
          <w:szCs w:val="24"/>
        </w:rPr>
        <w:t>F</w:t>
      </w:r>
      <w:r w:rsidR="009746B1">
        <w:rPr>
          <w:rFonts w:ascii="Times New Roman" w:hAnsi="Times New Roman" w:cs="Times New Roman"/>
          <w:sz w:val="24"/>
          <w:szCs w:val="24"/>
        </w:rPr>
        <w:t>(1,</w:t>
      </w:r>
      <w:r w:rsidR="00EE779B">
        <w:rPr>
          <w:rFonts w:ascii="Times New Roman" w:hAnsi="Times New Roman" w:cs="Times New Roman"/>
          <w:sz w:val="24"/>
          <w:szCs w:val="24"/>
        </w:rPr>
        <w:t>59</w:t>
      </w:r>
      <w:r w:rsidR="009746B1">
        <w:rPr>
          <w:rFonts w:ascii="Times New Roman" w:hAnsi="Times New Roman" w:cs="Times New Roman"/>
          <w:sz w:val="24"/>
          <w:szCs w:val="24"/>
        </w:rPr>
        <w:t>) = .</w:t>
      </w:r>
      <w:r w:rsidR="00EE779B">
        <w:rPr>
          <w:rFonts w:ascii="Times New Roman" w:hAnsi="Times New Roman" w:cs="Times New Roman"/>
          <w:sz w:val="24"/>
          <w:szCs w:val="24"/>
        </w:rPr>
        <w:t>03</w:t>
      </w:r>
      <w:r w:rsid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p</w:t>
      </w:r>
      <w:r w:rsidR="009746B1">
        <w:rPr>
          <w:rFonts w:ascii="Times New Roman" w:hAnsi="Times New Roman" w:cs="Times New Roman"/>
          <w:sz w:val="24"/>
          <w:szCs w:val="24"/>
        </w:rPr>
        <w:t xml:space="preserve"> </w:t>
      </w:r>
      <w:r w:rsidR="009746B1" w:rsidRPr="009746B1">
        <w:rPr>
          <w:rFonts w:ascii="Times New Roman" w:hAnsi="Times New Roman" w:cs="Times New Roman"/>
          <w:sz w:val="24"/>
          <w:szCs w:val="24"/>
        </w:rPr>
        <w:t>= .</w:t>
      </w:r>
      <w:r w:rsidR="00EE779B">
        <w:rPr>
          <w:rFonts w:ascii="Times New Roman" w:hAnsi="Times New Roman" w:cs="Times New Roman"/>
          <w:sz w:val="24"/>
          <w:szCs w:val="24"/>
        </w:rPr>
        <w:t>85</w:t>
      </w:r>
      <w:r w:rsidR="009746B1" w:rsidRPr="009746B1">
        <w:rPr>
          <w:rFonts w:ascii="Times New Roman" w:hAnsi="Times New Roman" w:cs="Times New Roman"/>
          <w:sz w:val="24"/>
          <w:szCs w:val="24"/>
        </w:rPr>
        <w:t xml:space="preserve">. In contrast, </w:t>
      </w:r>
      <w:r w:rsidR="002C08A7">
        <w:rPr>
          <w:rFonts w:ascii="Times New Roman" w:hAnsi="Times New Roman" w:cs="Times New Roman"/>
          <w:sz w:val="24"/>
          <w:szCs w:val="24"/>
        </w:rPr>
        <w:t>subject</w:t>
      </w:r>
      <w:r w:rsidR="009746B1" w:rsidRPr="009746B1">
        <w:rPr>
          <w:rFonts w:ascii="Times New Roman" w:hAnsi="Times New Roman" w:cs="Times New Roman"/>
          <w:sz w:val="24"/>
          <w:szCs w:val="24"/>
        </w:rPr>
        <w:t>s' pre-ratings of D (</w:t>
      </w:r>
      <w:r w:rsidR="009746B1">
        <w:rPr>
          <w:rFonts w:ascii="Times New Roman" w:hAnsi="Times New Roman" w:cs="Times New Roman"/>
          <w:sz w:val="24"/>
          <w:szCs w:val="24"/>
        </w:rPr>
        <w:t>β</w:t>
      </w:r>
      <w:r w:rsidR="009746B1" w:rsidRPr="009746B1">
        <w:rPr>
          <w:rFonts w:ascii="Times New Roman" w:hAnsi="Times New Roman" w:cs="Times New Roman"/>
          <w:sz w:val="24"/>
          <w:szCs w:val="24"/>
        </w:rPr>
        <w:t xml:space="preserve"> = </w:t>
      </w:r>
      <w:r w:rsidR="00EE779B">
        <w:rPr>
          <w:rFonts w:ascii="Times New Roman" w:hAnsi="Times New Roman" w:cs="Times New Roman"/>
          <w:sz w:val="24"/>
          <w:szCs w:val="24"/>
        </w:rPr>
        <w:t>50.83</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M</w:t>
      </w:r>
      <w:r w:rsidR="009746B1" w:rsidRPr="009746B1">
        <w:rPr>
          <w:rFonts w:ascii="Times New Roman" w:hAnsi="Times New Roman" w:cs="Times New Roman"/>
          <w:sz w:val="24"/>
          <w:szCs w:val="24"/>
        </w:rPr>
        <w:t xml:space="preserve"> = </w:t>
      </w:r>
      <w:r w:rsidR="00EE779B">
        <w:rPr>
          <w:rFonts w:ascii="Times New Roman" w:hAnsi="Times New Roman" w:cs="Times New Roman"/>
          <w:sz w:val="24"/>
          <w:szCs w:val="24"/>
        </w:rPr>
        <w:t>50.83</w:t>
      </w:r>
      <w:r w:rsidR="009746B1" w:rsidRPr="009746B1">
        <w:rPr>
          <w:rFonts w:ascii="Times New Roman" w:hAnsi="Times New Roman" w:cs="Times New Roman"/>
          <w:sz w:val="24"/>
          <w:szCs w:val="24"/>
        </w:rPr>
        <w:t>, Bootstrapp</w:t>
      </w:r>
      <w:r w:rsidR="009746B1">
        <w:rPr>
          <w:rFonts w:ascii="Times New Roman" w:hAnsi="Times New Roman" w:cs="Times New Roman"/>
          <w:sz w:val="24"/>
          <w:szCs w:val="24"/>
        </w:rPr>
        <w:t>ed 95% CI[</w:t>
      </w:r>
      <w:r w:rsidR="00EE779B">
        <w:rPr>
          <w:rFonts w:ascii="Times New Roman" w:hAnsi="Times New Roman" w:cs="Times New Roman"/>
          <w:sz w:val="24"/>
          <w:szCs w:val="24"/>
        </w:rPr>
        <w:t>46.92, 54.75</w:t>
      </w:r>
      <w:r w:rsidR="009746B1">
        <w:rPr>
          <w:rFonts w:ascii="Times New Roman" w:hAnsi="Times New Roman" w:cs="Times New Roman"/>
          <w:sz w:val="24"/>
          <w:szCs w:val="24"/>
        </w:rPr>
        <w:t xml:space="preserve">])  were </w:t>
      </w:r>
      <w:r w:rsidR="009746B1" w:rsidRPr="009746B1">
        <w:rPr>
          <w:rFonts w:ascii="Times New Roman" w:hAnsi="Times New Roman" w:cs="Times New Roman"/>
          <w:sz w:val="24"/>
          <w:szCs w:val="24"/>
        </w:rPr>
        <w:t>significantly higher than their post-ratings of D (</w:t>
      </w:r>
      <w:r w:rsidR="009746B1">
        <w:rPr>
          <w:rFonts w:ascii="Times New Roman" w:hAnsi="Times New Roman" w:cs="Times New Roman"/>
          <w:sz w:val="24"/>
          <w:szCs w:val="24"/>
        </w:rPr>
        <w:t>β</w:t>
      </w:r>
      <w:r w:rsidR="009746B1" w:rsidRPr="009746B1">
        <w:rPr>
          <w:rFonts w:ascii="Times New Roman" w:hAnsi="Times New Roman" w:cs="Times New Roman"/>
          <w:sz w:val="24"/>
          <w:szCs w:val="24"/>
        </w:rPr>
        <w:t xml:space="preserve"> = -</w:t>
      </w:r>
      <w:r w:rsidR="00EE779B">
        <w:rPr>
          <w:rFonts w:ascii="Times New Roman" w:hAnsi="Times New Roman" w:cs="Times New Roman"/>
          <w:sz w:val="24"/>
          <w:szCs w:val="24"/>
        </w:rPr>
        <w:t>7.08</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M</w:t>
      </w:r>
      <w:r w:rsidR="009746B1" w:rsidRPr="009746B1">
        <w:rPr>
          <w:rFonts w:ascii="Times New Roman" w:hAnsi="Times New Roman" w:cs="Times New Roman"/>
          <w:sz w:val="24"/>
          <w:szCs w:val="24"/>
        </w:rPr>
        <w:t xml:space="preserve"> = </w:t>
      </w:r>
      <w:r w:rsidR="00EE779B">
        <w:rPr>
          <w:rFonts w:ascii="Times New Roman" w:hAnsi="Times New Roman" w:cs="Times New Roman"/>
          <w:sz w:val="24"/>
          <w:szCs w:val="24"/>
        </w:rPr>
        <w:t>43.75</w:t>
      </w:r>
      <w:r w:rsidR="009746B1" w:rsidRPr="009746B1">
        <w:rPr>
          <w:rFonts w:ascii="Times New Roman" w:hAnsi="Times New Roman" w:cs="Times New Roman"/>
          <w:sz w:val="24"/>
          <w:szCs w:val="24"/>
        </w:rPr>
        <w:t>, Bootstrapp</w:t>
      </w:r>
      <w:r w:rsidR="009746B1">
        <w:rPr>
          <w:rFonts w:ascii="Times New Roman" w:hAnsi="Times New Roman" w:cs="Times New Roman"/>
          <w:sz w:val="24"/>
          <w:szCs w:val="24"/>
        </w:rPr>
        <w:t>ed 95% CI[</w:t>
      </w:r>
      <w:r w:rsidR="00EE779B">
        <w:rPr>
          <w:rFonts w:ascii="Times New Roman" w:hAnsi="Times New Roman" w:cs="Times New Roman"/>
          <w:sz w:val="24"/>
          <w:szCs w:val="24"/>
        </w:rPr>
        <w:t>-12.89, -1.28</w:t>
      </w:r>
      <w:r w:rsidR="009746B1">
        <w:rPr>
          <w:rFonts w:ascii="Times New Roman" w:hAnsi="Times New Roman" w:cs="Times New Roman"/>
          <w:sz w:val="24"/>
          <w:szCs w:val="24"/>
        </w:rPr>
        <w:t xml:space="preserve">]),  Type </w:t>
      </w:r>
      <w:r w:rsidR="009746B1" w:rsidRPr="009746B1">
        <w:rPr>
          <w:rFonts w:ascii="Times New Roman" w:hAnsi="Times New Roman" w:cs="Times New Roman"/>
          <w:sz w:val="24"/>
          <w:szCs w:val="24"/>
        </w:rPr>
        <w:t xml:space="preserve">III </w:t>
      </w:r>
      <w:r w:rsidR="009746B1" w:rsidRPr="009746B1">
        <w:rPr>
          <w:rFonts w:ascii="Times New Roman" w:hAnsi="Times New Roman" w:cs="Times New Roman"/>
          <w:i/>
          <w:sz w:val="24"/>
          <w:szCs w:val="24"/>
        </w:rPr>
        <w:t>F</w:t>
      </w:r>
      <w:r w:rsidR="009746B1" w:rsidRPr="009746B1">
        <w:rPr>
          <w:rFonts w:ascii="Times New Roman" w:hAnsi="Times New Roman" w:cs="Times New Roman"/>
          <w:sz w:val="24"/>
          <w:szCs w:val="24"/>
        </w:rPr>
        <w:t>(1,</w:t>
      </w:r>
      <w:r w:rsidR="00EE779B">
        <w:rPr>
          <w:rFonts w:ascii="Times New Roman" w:hAnsi="Times New Roman" w:cs="Times New Roman"/>
          <w:sz w:val="24"/>
          <w:szCs w:val="24"/>
        </w:rPr>
        <w:t>59</w:t>
      </w:r>
      <w:r w:rsidR="009746B1" w:rsidRPr="009746B1">
        <w:rPr>
          <w:rFonts w:ascii="Times New Roman" w:hAnsi="Times New Roman" w:cs="Times New Roman"/>
          <w:sz w:val="24"/>
          <w:szCs w:val="24"/>
        </w:rPr>
        <w:t xml:space="preserve">) = </w:t>
      </w:r>
      <w:r w:rsidR="00EE779B">
        <w:rPr>
          <w:rFonts w:ascii="Times New Roman" w:hAnsi="Times New Roman" w:cs="Times New Roman"/>
          <w:sz w:val="24"/>
          <w:szCs w:val="24"/>
        </w:rPr>
        <w:t>.82</w:t>
      </w:r>
      <w:r w:rsidR="009746B1" w:rsidRPr="009746B1">
        <w:rPr>
          <w:rFonts w:ascii="Times New Roman" w:hAnsi="Times New Roman" w:cs="Times New Roman"/>
          <w:sz w:val="24"/>
          <w:szCs w:val="24"/>
        </w:rPr>
        <w:t xml:space="preserve">, </w:t>
      </w:r>
      <w:r w:rsidR="009746B1" w:rsidRPr="009746B1">
        <w:rPr>
          <w:rFonts w:ascii="Times New Roman" w:hAnsi="Times New Roman" w:cs="Times New Roman"/>
          <w:i/>
          <w:sz w:val="24"/>
          <w:szCs w:val="24"/>
        </w:rPr>
        <w:t>p</w:t>
      </w:r>
      <w:r w:rsidR="009746B1" w:rsidRPr="009746B1">
        <w:rPr>
          <w:rFonts w:ascii="Times New Roman" w:hAnsi="Times New Roman" w:cs="Times New Roman"/>
          <w:sz w:val="24"/>
          <w:szCs w:val="24"/>
        </w:rPr>
        <w:t xml:space="preserve"> </w:t>
      </w:r>
      <w:r w:rsidR="00EE779B">
        <w:rPr>
          <w:rFonts w:ascii="Times New Roman" w:hAnsi="Times New Roman" w:cs="Times New Roman"/>
          <w:sz w:val="24"/>
          <w:szCs w:val="24"/>
        </w:rPr>
        <w:t>&lt; .01</w:t>
      </w:r>
      <w:r w:rsidR="009746B1" w:rsidRPr="009746B1">
        <w:rPr>
          <w:rFonts w:ascii="Times New Roman" w:hAnsi="Times New Roman" w:cs="Times New Roman"/>
          <w:sz w:val="24"/>
          <w:szCs w:val="24"/>
        </w:rPr>
        <w:t xml:space="preserve">. </w:t>
      </w:r>
      <w:r w:rsidR="003F474D" w:rsidRPr="00587E32">
        <w:rPr>
          <w:rFonts w:ascii="Times New Roman" w:hAnsi="Times New Roman" w:cs="Times New Roman"/>
          <w:sz w:val="24"/>
          <w:szCs w:val="24"/>
        </w:rPr>
        <w:t xml:space="preserve">Figure </w:t>
      </w:r>
      <w:r w:rsidR="003F474D">
        <w:rPr>
          <w:rFonts w:ascii="Times New Roman" w:hAnsi="Times New Roman" w:cs="Times New Roman"/>
          <w:sz w:val="24"/>
          <w:szCs w:val="24"/>
        </w:rPr>
        <w:t>3</w:t>
      </w:r>
      <w:r w:rsidR="003F474D" w:rsidRPr="00587E32">
        <w:rPr>
          <w:rFonts w:ascii="Times New Roman" w:hAnsi="Times New Roman" w:cs="Times New Roman"/>
          <w:sz w:val="24"/>
          <w:szCs w:val="24"/>
        </w:rPr>
        <w:t xml:space="preserve"> </w:t>
      </w:r>
      <w:r w:rsidR="00BF3137">
        <w:rPr>
          <w:rFonts w:ascii="Times New Roman" w:hAnsi="Times New Roman" w:cs="Times New Roman"/>
          <w:sz w:val="24"/>
          <w:szCs w:val="24"/>
        </w:rPr>
        <w:t xml:space="preserve">illustrates </w:t>
      </w:r>
      <w:r w:rsidR="003F474D" w:rsidRPr="00587E32">
        <w:rPr>
          <w:rFonts w:ascii="Times New Roman" w:hAnsi="Times New Roman" w:cs="Times New Roman"/>
          <w:sz w:val="24"/>
          <w:szCs w:val="24"/>
        </w:rPr>
        <w:t>the ch</w:t>
      </w:r>
      <w:r w:rsidR="003F474D">
        <w:rPr>
          <w:rFonts w:ascii="Times New Roman" w:hAnsi="Times New Roman" w:cs="Times New Roman"/>
          <w:sz w:val="24"/>
          <w:szCs w:val="24"/>
        </w:rPr>
        <w:t>ange in the ratings of objects A, B, C, and D</w:t>
      </w:r>
      <w:r w:rsidR="003F474D" w:rsidRPr="00587E32">
        <w:rPr>
          <w:rFonts w:ascii="Times New Roman" w:hAnsi="Times New Roman" w:cs="Times New Roman"/>
          <w:sz w:val="24"/>
          <w:szCs w:val="24"/>
        </w:rPr>
        <w:t xml:space="preserve"> across the pre</w:t>
      </w:r>
      <w:r w:rsidR="003F474D">
        <w:rPr>
          <w:rFonts w:ascii="Times New Roman" w:hAnsi="Times New Roman" w:cs="Times New Roman"/>
          <w:sz w:val="24"/>
          <w:szCs w:val="24"/>
        </w:rPr>
        <w:t xml:space="preserve">- and </w:t>
      </w:r>
      <w:r w:rsidR="003F474D" w:rsidRPr="00587E32">
        <w:rPr>
          <w:rFonts w:ascii="Times New Roman" w:hAnsi="Times New Roman" w:cs="Times New Roman"/>
          <w:sz w:val="24"/>
          <w:szCs w:val="24"/>
        </w:rPr>
        <w:t>post-rating phases.</w:t>
      </w:r>
    </w:p>
    <w:p w14:paraId="3790D6A4" w14:textId="77777777" w:rsidR="009F2D21" w:rsidRPr="00551D46" w:rsidRDefault="009F2D21" w:rsidP="009F2D21">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4A872353" w14:textId="77777777" w:rsidR="009F2D21" w:rsidRPr="00551D46" w:rsidRDefault="009F2D21" w:rsidP="009F2D21">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3</w:t>
      </w:r>
      <w:r w:rsidRPr="00551D46">
        <w:rPr>
          <w:rFonts w:ascii="Times New Roman" w:hAnsi="Times New Roman"/>
          <w:szCs w:val="24"/>
        </w:rPr>
        <w:t xml:space="preserve"> about here</w:t>
      </w:r>
    </w:p>
    <w:p w14:paraId="3D630783" w14:textId="77777777" w:rsidR="009F2D21" w:rsidRPr="009F2D21" w:rsidRDefault="009F2D21" w:rsidP="009F2D21">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4DBBD6CA" w14:textId="77777777" w:rsidR="00291252" w:rsidRPr="00291252" w:rsidRDefault="00291252" w:rsidP="00291252">
      <w:pPr>
        <w:spacing w:line="480" w:lineRule="auto"/>
        <w:contextualSpacing/>
        <w:rPr>
          <w:rFonts w:ascii="Times New Roman" w:hAnsi="Times New Roman" w:cs="Times New Roman"/>
          <w:b/>
          <w:sz w:val="24"/>
          <w:szCs w:val="24"/>
        </w:rPr>
      </w:pPr>
      <w:r w:rsidRPr="00291252">
        <w:rPr>
          <w:rFonts w:ascii="Times New Roman" w:hAnsi="Times New Roman" w:cs="Times New Roman"/>
          <w:b/>
          <w:sz w:val="24"/>
          <w:szCs w:val="24"/>
        </w:rPr>
        <w:t xml:space="preserve">Discussion </w:t>
      </w:r>
    </w:p>
    <w:p w14:paraId="3A2BF234" w14:textId="68E86374" w:rsidR="00A70DD9" w:rsidRPr="00291252" w:rsidRDefault="00DE677F" w:rsidP="00A70DD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from Experiment 3 indicated that adults did not engage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reasoning; that is, </w:t>
      </w:r>
      <w:r w:rsidR="002C08A7">
        <w:rPr>
          <w:rFonts w:ascii="Times New Roman" w:hAnsi="Times New Roman" w:cs="Times New Roman"/>
          <w:sz w:val="24"/>
          <w:szCs w:val="24"/>
        </w:rPr>
        <w:t>subject</w:t>
      </w:r>
      <w:r>
        <w:rPr>
          <w:rFonts w:ascii="Times New Roman" w:hAnsi="Times New Roman" w:cs="Times New Roman"/>
          <w:sz w:val="24"/>
          <w:szCs w:val="24"/>
        </w:rPr>
        <w:t xml:space="preserve">s’ ratings of B did not undergo a drop between the pre- and post-rating phases. </w:t>
      </w:r>
      <w:r w:rsidR="00A70DD9">
        <w:rPr>
          <w:rFonts w:ascii="Times New Roman" w:hAnsi="Times New Roman" w:cs="Times New Roman"/>
          <w:sz w:val="24"/>
          <w:szCs w:val="24"/>
        </w:rPr>
        <w:t xml:space="preserve">This finding is </w:t>
      </w:r>
      <w:r w:rsidR="003B00F0">
        <w:rPr>
          <w:rFonts w:ascii="Times New Roman" w:hAnsi="Times New Roman" w:cs="Times New Roman"/>
          <w:sz w:val="24"/>
          <w:szCs w:val="24"/>
        </w:rPr>
        <w:t xml:space="preserve">noteworthy </w:t>
      </w:r>
      <w:r w:rsidR="00A70DD9">
        <w:rPr>
          <w:rFonts w:ascii="Times New Roman" w:hAnsi="Times New Roman" w:cs="Times New Roman"/>
          <w:sz w:val="24"/>
          <w:szCs w:val="24"/>
        </w:rPr>
        <w:t xml:space="preserve">because </w:t>
      </w:r>
      <w:r w:rsidR="00291252" w:rsidRPr="00291252">
        <w:rPr>
          <w:rFonts w:ascii="Times New Roman" w:hAnsi="Times New Roman" w:cs="Times New Roman"/>
          <w:sz w:val="24"/>
          <w:szCs w:val="24"/>
        </w:rPr>
        <w:t>it suggest</w:t>
      </w:r>
      <w:r>
        <w:rPr>
          <w:rFonts w:ascii="Times New Roman" w:hAnsi="Times New Roman" w:cs="Times New Roman"/>
          <w:sz w:val="24"/>
          <w:szCs w:val="24"/>
        </w:rPr>
        <w:t>s</w:t>
      </w:r>
      <w:r w:rsidR="00291252" w:rsidRPr="00291252">
        <w:rPr>
          <w:rFonts w:ascii="Times New Roman" w:hAnsi="Times New Roman" w:cs="Times New Roman"/>
          <w:sz w:val="24"/>
          <w:szCs w:val="24"/>
        </w:rPr>
        <w:t xml:space="preserve"> that regardless</w:t>
      </w:r>
      <w:r w:rsidR="00291252">
        <w:rPr>
          <w:rFonts w:ascii="Times New Roman" w:hAnsi="Times New Roman" w:cs="Times New Roman"/>
          <w:sz w:val="24"/>
          <w:szCs w:val="24"/>
        </w:rPr>
        <w:t xml:space="preserve"> of the number </w:t>
      </w:r>
      <w:r w:rsidR="00291252">
        <w:rPr>
          <w:rFonts w:ascii="Times New Roman" w:hAnsi="Times New Roman" w:cs="Times New Roman"/>
          <w:sz w:val="24"/>
          <w:szCs w:val="24"/>
        </w:rPr>
        <w:lastRenderedPageBreak/>
        <w:t xml:space="preserve">of </w:t>
      </w:r>
      <w:r>
        <w:rPr>
          <w:rFonts w:ascii="Times New Roman" w:hAnsi="Times New Roman" w:cs="Times New Roman"/>
          <w:sz w:val="24"/>
          <w:szCs w:val="24"/>
        </w:rPr>
        <w:t xml:space="preserve">potential </w:t>
      </w:r>
      <w:r w:rsidR="00291252">
        <w:rPr>
          <w:rFonts w:ascii="Times New Roman" w:hAnsi="Times New Roman" w:cs="Times New Roman"/>
          <w:sz w:val="24"/>
          <w:szCs w:val="24"/>
        </w:rPr>
        <w:t>cause</w:t>
      </w:r>
      <w:r>
        <w:rPr>
          <w:rFonts w:ascii="Times New Roman" w:hAnsi="Times New Roman" w:cs="Times New Roman"/>
          <w:sz w:val="24"/>
          <w:szCs w:val="24"/>
        </w:rPr>
        <w:t>s</w:t>
      </w:r>
      <w:r w:rsidR="00A70DD9">
        <w:rPr>
          <w:rFonts w:ascii="Times New Roman" w:hAnsi="Times New Roman" w:cs="Times New Roman"/>
          <w:sz w:val="24"/>
          <w:szCs w:val="24"/>
        </w:rPr>
        <w:t xml:space="preserve"> (i.e., 2, 3, or 4 causes)</w:t>
      </w:r>
      <w:r w:rsidR="00291252" w:rsidRPr="00291252">
        <w:rPr>
          <w:rFonts w:ascii="Times New Roman" w:hAnsi="Times New Roman" w:cs="Times New Roman"/>
          <w:sz w:val="24"/>
          <w:szCs w:val="24"/>
        </w:rPr>
        <w:t xml:space="preserve">, </w:t>
      </w:r>
      <w:r w:rsidR="00A70DD9">
        <w:rPr>
          <w:rFonts w:ascii="Times New Roman" w:hAnsi="Times New Roman" w:cs="Times New Roman"/>
          <w:sz w:val="24"/>
          <w:szCs w:val="24"/>
        </w:rPr>
        <w:t>adults</w:t>
      </w:r>
      <w:r w:rsidR="00291252" w:rsidRPr="00291252">
        <w:rPr>
          <w:rFonts w:ascii="Times New Roman" w:hAnsi="Times New Roman" w:cs="Times New Roman"/>
          <w:sz w:val="24"/>
          <w:szCs w:val="24"/>
        </w:rPr>
        <w:t xml:space="preserve"> do not </w:t>
      </w:r>
      <w:r w:rsidR="00A70DD9">
        <w:rPr>
          <w:rFonts w:ascii="Times New Roman" w:hAnsi="Times New Roman" w:cs="Times New Roman"/>
          <w:sz w:val="24"/>
          <w:szCs w:val="24"/>
        </w:rPr>
        <w:t xml:space="preserve">readily </w:t>
      </w:r>
      <w:r w:rsidR="00291252" w:rsidRPr="00291252">
        <w:rPr>
          <w:rFonts w:ascii="Times New Roman" w:hAnsi="Times New Roman" w:cs="Times New Roman"/>
          <w:sz w:val="24"/>
          <w:szCs w:val="24"/>
        </w:rPr>
        <w:t xml:space="preserve">engage in </w:t>
      </w:r>
      <w:r w:rsidR="00341569">
        <w:rPr>
          <w:rFonts w:ascii="Times New Roman" w:hAnsi="Times New Roman" w:cs="Times New Roman"/>
          <w:sz w:val="24"/>
          <w:szCs w:val="24"/>
        </w:rPr>
        <w:t>backwards blocking</w:t>
      </w:r>
      <w:r w:rsidR="00291252" w:rsidRPr="00291252">
        <w:rPr>
          <w:rFonts w:ascii="Times New Roman" w:hAnsi="Times New Roman" w:cs="Times New Roman"/>
          <w:sz w:val="24"/>
          <w:szCs w:val="24"/>
        </w:rPr>
        <w:t xml:space="preserve"> reasoning</w:t>
      </w:r>
      <w:r w:rsidR="003B00F0">
        <w:rPr>
          <w:rFonts w:ascii="Times New Roman" w:hAnsi="Times New Roman" w:cs="Times New Roman"/>
          <w:sz w:val="24"/>
          <w:szCs w:val="24"/>
        </w:rPr>
        <w:t xml:space="preserve"> as assessed by their </w:t>
      </w:r>
      <w:r w:rsidR="00785002">
        <w:rPr>
          <w:rFonts w:ascii="Times New Roman" w:hAnsi="Times New Roman" w:cs="Times New Roman"/>
          <w:sz w:val="24"/>
          <w:szCs w:val="24"/>
        </w:rPr>
        <w:t>pre- and post-ratings of B.</w:t>
      </w:r>
    </w:p>
    <w:p w14:paraId="6F2EC893" w14:textId="090CCD88" w:rsidR="005F5FAB" w:rsidRDefault="00291252" w:rsidP="005F5FAB">
      <w:pPr>
        <w:spacing w:line="480" w:lineRule="auto"/>
        <w:ind w:firstLine="720"/>
        <w:contextualSpacing/>
        <w:rPr>
          <w:rFonts w:ascii="Times New Roman" w:hAnsi="Times New Roman" w:cs="Times New Roman"/>
          <w:sz w:val="24"/>
          <w:szCs w:val="24"/>
        </w:rPr>
      </w:pPr>
      <w:r w:rsidRPr="00291252">
        <w:rPr>
          <w:rFonts w:ascii="Times New Roman" w:hAnsi="Times New Roman" w:cs="Times New Roman"/>
          <w:sz w:val="24"/>
          <w:szCs w:val="24"/>
        </w:rPr>
        <w:t xml:space="preserve">Despite the fact that adults do not appear to engage in </w:t>
      </w:r>
      <w:r w:rsidR="00341569">
        <w:rPr>
          <w:rFonts w:ascii="Times New Roman" w:hAnsi="Times New Roman" w:cs="Times New Roman"/>
          <w:sz w:val="24"/>
          <w:szCs w:val="24"/>
        </w:rPr>
        <w:t>backwards blocking</w:t>
      </w:r>
      <w:r w:rsidRPr="00291252">
        <w:rPr>
          <w:rFonts w:ascii="Times New Roman" w:hAnsi="Times New Roman" w:cs="Times New Roman"/>
          <w:sz w:val="24"/>
          <w:szCs w:val="24"/>
        </w:rPr>
        <w:t xml:space="preserve"> reasoning when asked to re</w:t>
      </w:r>
      <w:r>
        <w:rPr>
          <w:rFonts w:ascii="Times New Roman" w:hAnsi="Times New Roman" w:cs="Times New Roman"/>
          <w:sz w:val="24"/>
          <w:szCs w:val="24"/>
        </w:rPr>
        <w:t xml:space="preserve">ason about two, three, or four </w:t>
      </w:r>
      <w:r w:rsidRPr="00291252">
        <w:rPr>
          <w:rFonts w:ascii="Times New Roman" w:hAnsi="Times New Roman" w:cs="Times New Roman"/>
          <w:sz w:val="24"/>
          <w:szCs w:val="24"/>
        </w:rPr>
        <w:t>objects</w:t>
      </w:r>
      <w:r w:rsidR="003D54D4">
        <w:rPr>
          <w:rFonts w:ascii="Times New Roman" w:hAnsi="Times New Roman" w:cs="Times New Roman"/>
          <w:sz w:val="24"/>
          <w:szCs w:val="24"/>
        </w:rPr>
        <w:t xml:space="preserve"> </w:t>
      </w:r>
      <w:r w:rsidRPr="00291252">
        <w:rPr>
          <w:rFonts w:ascii="Times New Roman" w:hAnsi="Times New Roman" w:cs="Times New Roman"/>
          <w:sz w:val="24"/>
          <w:szCs w:val="24"/>
        </w:rPr>
        <w:t>it is worth noting a potential</w:t>
      </w:r>
      <w:r>
        <w:rPr>
          <w:rFonts w:ascii="Times New Roman" w:hAnsi="Times New Roman" w:cs="Times New Roman"/>
          <w:sz w:val="24"/>
          <w:szCs w:val="24"/>
        </w:rPr>
        <w:t xml:space="preserve"> criticism of Experiments 1</w:t>
      </w:r>
      <w:r w:rsidR="003B00F0">
        <w:rPr>
          <w:rFonts w:ascii="Times New Roman" w:hAnsi="Times New Roman" w:cs="Times New Roman"/>
          <w:sz w:val="24"/>
          <w:szCs w:val="24"/>
        </w:rPr>
        <w:t>, 2, and 3</w:t>
      </w:r>
      <w:r>
        <w:rPr>
          <w:rFonts w:ascii="Times New Roman" w:hAnsi="Times New Roman" w:cs="Times New Roman"/>
          <w:sz w:val="24"/>
          <w:szCs w:val="24"/>
        </w:rPr>
        <w:t>.</w:t>
      </w:r>
      <w:r w:rsidR="003D54D4">
        <w:rPr>
          <w:rFonts w:ascii="Times New Roman" w:hAnsi="Times New Roman" w:cs="Times New Roman"/>
          <w:sz w:val="24"/>
          <w:szCs w:val="24"/>
        </w:rPr>
        <w:t xml:space="preserve"> </w:t>
      </w:r>
      <w:r w:rsidR="00420BD1">
        <w:rPr>
          <w:rFonts w:ascii="Times New Roman" w:hAnsi="Times New Roman" w:cs="Times New Roman"/>
          <w:sz w:val="24"/>
          <w:szCs w:val="24"/>
        </w:rPr>
        <w:t xml:space="preserve">To this point, we have argued that </w:t>
      </w:r>
      <w:r w:rsidR="00341569">
        <w:rPr>
          <w:rFonts w:ascii="Times New Roman" w:hAnsi="Times New Roman" w:cs="Times New Roman"/>
          <w:sz w:val="24"/>
          <w:szCs w:val="24"/>
        </w:rPr>
        <w:t>backwards blocking</w:t>
      </w:r>
      <w:r w:rsidR="00420BD1">
        <w:rPr>
          <w:rFonts w:ascii="Times New Roman" w:hAnsi="Times New Roman" w:cs="Times New Roman"/>
          <w:sz w:val="24"/>
          <w:szCs w:val="24"/>
        </w:rPr>
        <w:t xml:space="preserve"> represents an absolute drop in the rating of B between the pre- and post-rating phases and have interpreted the lack of an observed drop in the pre- and post-ratings of B </w:t>
      </w:r>
      <w:r w:rsidR="002D31CB">
        <w:rPr>
          <w:rFonts w:ascii="Times New Roman" w:hAnsi="Times New Roman" w:cs="Times New Roman"/>
          <w:sz w:val="24"/>
          <w:szCs w:val="24"/>
        </w:rPr>
        <w:t>across Experiments 1</w:t>
      </w:r>
      <w:r w:rsidR="003B00F0">
        <w:rPr>
          <w:rFonts w:ascii="Times New Roman" w:hAnsi="Times New Roman" w:cs="Times New Roman"/>
          <w:sz w:val="24"/>
          <w:szCs w:val="24"/>
        </w:rPr>
        <w:t xml:space="preserve"> to </w:t>
      </w:r>
      <w:r w:rsidR="002D31CB">
        <w:rPr>
          <w:rFonts w:ascii="Times New Roman" w:hAnsi="Times New Roman" w:cs="Times New Roman"/>
          <w:sz w:val="24"/>
          <w:szCs w:val="24"/>
        </w:rPr>
        <w:t xml:space="preserve">3 </w:t>
      </w:r>
      <w:r w:rsidR="00420BD1">
        <w:rPr>
          <w:rFonts w:ascii="Times New Roman" w:hAnsi="Times New Roman" w:cs="Times New Roman"/>
          <w:sz w:val="24"/>
          <w:szCs w:val="24"/>
        </w:rPr>
        <w:t xml:space="preserve">to mean that adults do not engage in </w:t>
      </w:r>
      <w:r w:rsidR="00341569">
        <w:rPr>
          <w:rFonts w:ascii="Times New Roman" w:hAnsi="Times New Roman" w:cs="Times New Roman"/>
          <w:sz w:val="24"/>
          <w:szCs w:val="24"/>
        </w:rPr>
        <w:t>backwards blocking</w:t>
      </w:r>
      <w:r w:rsidR="00420BD1">
        <w:rPr>
          <w:rFonts w:ascii="Times New Roman" w:hAnsi="Times New Roman" w:cs="Times New Roman"/>
          <w:sz w:val="24"/>
          <w:szCs w:val="24"/>
        </w:rPr>
        <w:t xml:space="preserve"> reasoning in the context of 2, 3, and 4 objects. However, </w:t>
      </w:r>
      <w:r w:rsidR="00DA7C2B">
        <w:rPr>
          <w:rFonts w:ascii="Times New Roman" w:hAnsi="Times New Roman" w:cs="Times New Roman"/>
          <w:sz w:val="24"/>
          <w:szCs w:val="24"/>
        </w:rPr>
        <w:t xml:space="preserve">if </w:t>
      </w:r>
      <w:r w:rsidR="00341569">
        <w:rPr>
          <w:rFonts w:ascii="Times New Roman" w:hAnsi="Times New Roman" w:cs="Times New Roman"/>
          <w:sz w:val="24"/>
          <w:szCs w:val="24"/>
        </w:rPr>
        <w:t>backwards blocking</w:t>
      </w:r>
      <w:r w:rsidR="00DA7C2B">
        <w:rPr>
          <w:rFonts w:ascii="Times New Roman" w:hAnsi="Times New Roman" w:cs="Times New Roman"/>
          <w:sz w:val="24"/>
          <w:szCs w:val="24"/>
        </w:rPr>
        <w:t xml:space="preserve"> refers</w:t>
      </w:r>
      <w:r w:rsidR="00307889">
        <w:rPr>
          <w:rFonts w:ascii="Times New Roman" w:hAnsi="Times New Roman" w:cs="Times New Roman"/>
          <w:sz w:val="24"/>
          <w:szCs w:val="24"/>
        </w:rPr>
        <w:t xml:space="preserve"> </w:t>
      </w:r>
      <w:r w:rsidR="00BE4018">
        <w:rPr>
          <w:rFonts w:ascii="Times New Roman" w:hAnsi="Times New Roman" w:cs="Times New Roman"/>
          <w:sz w:val="24"/>
          <w:szCs w:val="24"/>
        </w:rPr>
        <w:t xml:space="preserve">not to an absolute drop in the rating of B but </w:t>
      </w:r>
      <w:r w:rsidR="00C17CEB">
        <w:rPr>
          <w:rFonts w:ascii="Times New Roman" w:hAnsi="Times New Roman" w:cs="Times New Roman"/>
          <w:sz w:val="24"/>
          <w:szCs w:val="24"/>
        </w:rPr>
        <w:t>instead</w:t>
      </w:r>
      <w:r w:rsidR="00BE4018">
        <w:rPr>
          <w:rFonts w:ascii="Times New Roman" w:hAnsi="Times New Roman" w:cs="Times New Roman"/>
          <w:sz w:val="24"/>
          <w:szCs w:val="24"/>
        </w:rPr>
        <w:t xml:space="preserve"> to</w:t>
      </w:r>
      <w:r w:rsidR="00DA7C2B">
        <w:rPr>
          <w:rFonts w:ascii="Times New Roman" w:hAnsi="Times New Roman" w:cs="Times New Roman"/>
          <w:sz w:val="24"/>
          <w:szCs w:val="24"/>
        </w:rPr>
        <w:t xml:space="preserve"> </w:t>
      </w:r>
      <w:r w:rsidR="00BE4018">
        <w:rPr>
          <w:rFonts w:ascii="Times New Roman" w:hAnsi="Times New Roman" w:cs="Times New Roman"/>
          <w:sz w:val="24"/>
          <w:szCs w:val="24"/>
        </w:rPr>
        <w:t>a return to baseline between the pre- and post-rating phases</w:t>
      </w:r>
      <w:r w:rsidR="00DA7C2B">
        <w:rPr>
          <w:rFonts w:ascii="Times New Roman" w:hAnsi="Times New Roman" w:cs="Times New Roman"/>
          <w:sz w:val="24"/>
          <w:szCs w:val="24"/>
        </w:rPr>
        <w:t xml:space="preserve">, then the finding that adults’ pre- and post-ratings of B did not differ in Experiments 1-3 </w:t>
      </w:r>
      <w:r w:rsidR="00135550">
        <w:rPr>
          <w:rFonts w:ascii="Times New Roman" w:hAnsi="Times New Roman" w:cs="Times New Roman"/>
          <w:sz w:val="24"/>
          <w:szCs w:val="24"/>
        </w:rPr>
        <w:t xml:space="preserve">are </w:t>
      </w:r>
      <w:r w:rsidR="00944A07">
        <w:rPr>
          <w:rFonts w:ascii="Times New Roman" w:hAnsi="Times New Roman" w:cs="Times New Roman"/>
          <w:sz w:val="24"/>
          <w:szCs w:val="24"/>
        </w:rPr>
        <w:t xml:space="preserve">consistent with </w:t>
      </w:r>
      <w:r w:rsidR="00DA7C2B">
        <w:rPr>
          <w:rFonts w:ascii="Times New Roman" w:hAnsi="Times New Roman" w:cs="Times New Roman"/>
          <w:sz w:val="24"/>
          <w:szCs w:val="24"/>
        </w:rPr>
        <w:t>predictions from a Bayesian inference account</w:t>
      </w:r>
      <w:r w:rsidR="003D54D4">
        <w:rPr>
          <w:rFonts w:ascii="Times New Roman" w:hAnsi="Times New Roman" w:cs="Times New Roman"/>
          <w:sz w:val="24"/>
          <w:szCs w:val="24"/>
        </w:rPr>
        <w:t xml:space="preserve"> or certain associative accounts</w:t>
      </w:r>
      <w:r w:rsidR="00944A07">
        <w:rPr>
          <w:rFonts w:ascii="Times New Roman" w:hAnsi="Times New Roman" w:cs="Times New Roman"/>
          <w:sz w:val="24"/>
          <w:szCs w:val="24"/>
        </w:rPr>
        <w:t>.</w:t>
      </w:r>
      <w:r w:rsidR="003D54D4">
        <w:rPr>
          <w:rFonts w:ascii="Times New Roman" w:hAnsi="Times New Roman" w:cs="Times New Roman"/>
          <w:sz w:val="24"/>
          <w:szCs w:val="24"/>
        </w:rPr>
        <w:t xml:space="preserve"> For example, it may be the case that </w:t>
      </w:r>
      <w:r w:rsidR="002C08A7">
        <w:rPr>
          <w:rFonts w:ascii="Times New Roman" w:hAnsi="Times New Roman" w:cs="Times New Roman"/>
          <w:sz w:val="24"/>
          <w:szCs w:val="24"/>
        </w:rPr>
        <w:t>subject</w:t>
      </w:r>
      <w:r w:rsidR="003D54D4">
        <w:rPr>
          <w:rFonts w:ascii="Times New Roman" w:hAnsi="Times New Roman" w:cs="Times New Roman"/>
          <w:sz w:val="24"/>
          <w:szCs w:val="24"/>
        </w:rPr>
        <w:t xml:space="preserve">s who engage in </w:t>
      </w:r>
      <w:r w:rsidR="00341569">
        <w:rPr>
          <w:rFonts w:ascii="Times New Roman" w:hAnsi="Times New Roman" w:cs="Times New Roman"/>
          <w:sz w:val="24"/>
          <w:szCs w:val="24"/>
        </w:rPr>
        <w:t>backwards blocking</w:t>
      </w:r>
      <w:r w:rsidR="003D54D4">
        <w:rPr>
          <w:rFonts w:ascii="Times New Roman" w:hAnsi="Times New Roman" w:cs="Times New Roman"/>
          <w:sz w:val="24"/>
          <w:szCs w:val="24"/>
        </w:rPr>
        <w:t xml:space="preserve"> reasoning do so by blocking B between a mid- and post-rating phase rather than between the pre- and post-rating</w:t>
      </w:r>
      <w:r w:rsidR="00EE779B">
        <w:rPr>
          <w:rFonts w:ascii="Times New Roman" w:hAnsi="Times New Roman" w:cs="Times New Roman"/>
          <w:sz w:val="24"/>
          <w:szCs w:val="24"/>
        </w:rPr>
        <w:t>, as we have assumed</w:t>
      </w:r>
      <w:r w:rsidR="003D54D4">
        <w:rPr>
          <w:rFonts w:ascii="Times New Roman" w:hAnsi="Times New Roman" w:cs="Times New Roman"/>
          <w:sz w:val="24"/>
          <w:szCs w:val="24"/>
        </w:rPr>
        <w:t>. Indeed, this</w:t>
      </w:r>
      <w:r w:rsidR="003D54D4" w:rsidRPr="00291252">
        <w:rPr>
          <w:rFonts w:ascii="Times New Roman" w:hAnsi="Times New Roman" w:cs="Times New Roman"/>
          <w:sz w:val="24"/>
          <w:szCs w:val="24"/>
        </w:rPr>
        <w:t xml:space="preserve"> </w:t>
      </w:r>
      <w:r w:rsidRPr="00291252">
        <w:rPr>
          <w:rFonts w:ascii="Times New Roman" w:hAnsi="Times New Roman" w:cs="Times New Roman"/>
          <w:sz w:val="24"/>
          <w:szCs w:val="24"/>
        </w:rPr>
        <w:t xml:space="preserve">conclusion </w:t>
      </w:r>
      <w:r w:rsidR="00A65D6B" w:rsidRPr="00291252">
        <w:rPr>
          <w:rFonts w:ascii="Times New Roman" w:hAnsi="Times New Roman" w:cs="Times New Roman"/>
          <w:sz w:val="24"/>
          <w:szCs w:val="24"/>
        </w:rPr>
        <w:t xml:space="preserve">is </w:t>
      </w:r>
      <w:r w:rsidR="00A65D6B">
        <w:rPr>
          <w:rFonts w:ascii="Times New Roman" w:hAnsi="Times New Roman" w:cs="Times New Roman"/>
          <w:sz w:val="24"/>
          <w:szCs w:val="24"/>
        </w:rPr>
        <w:t>supported</w:t>
      </w:r>
      <w:r w:rsidRPr="00291252">
        <w:rPr>
          <w:rFonts w:ascii="Times New Roman" w:hAnsi="Times New Roman" w:cs="Times New Roman"/>
          <w:sz w:val="24"/>
          <w:szCs w:val="24"/>
        </w:rPr>
        <w:t xml:space="preserve"> by Griffiths et al.'s</w:t>
      </w:r>
      <w:r w:rsidR="003D54D4">
        <w:rPr>
          <w:rFonts w:ascii="Times New Roman" w:hAnsi="Times New Roman" w:cs="Times New Roman"/>
          <w:sz w:val="24"/>
          <w:szCs w:val="24"/>
        </w:rPr>
        <w:t xml:space="preserve"> (2011)</w:t>
      </w:r>
      <w:r w:rsidRPr="00291252">
        <w:rPr>
          <w:rFonts w:ascii="Times New Roman" w:hAnsi="Times New Roman" w:cs="Times New Roman"/>
          <w:sz w:val="24"/>
          <w:szCs w:val="24"/>
        </w:rPr>
        <w:t xml:space="preserve"> finding that</w:t>
      </w:r>
      <w:r w:rsidR="00C17CEB">
        <w:rPr>
          <w:rFonts w:ascii="Times New Roman" w:hAnsi="Times New Roman" w:cs="Times New Roman"/>
          <w:sz w:val="24"/>
          <w:szCs w:val="24"/>
        </w:rPr>
        <w:t xml:space="preserve"> </w:t>
      </w:r>
      <w:r w:rsidR="0010410F">
        <w:rPr>
          <w:rFonts w:ascii="Times New Roman" w:hAnsi="Times New Roman" w:cs="Times New Roman"/>
          <w:sz w:val="24"/>
          <w:szCs w:val="24"/>
        </w:rPr>
        <w:t xml:space="preserve">B’s causal </w:t>
      </w:r>
      <w:r w:rsidR="00EE779B">
        <w:rPr>
          <w:rFonts w:ascii="Times New Roman" w:hAnsi="Times New Roman" w:cs="Times New Roman"/>
          <w:sz w:val="24"/>
          <w:szCs w:val="24"/>
        </w:rPr>
        <w:t>rating was</w:t>
      </w:r>
      <w:r w:rsidR="0010410F">
        <w:rPr>
          <w:rFonts w:ascii="Times New Roman" w:hAnsi="Times New Roman" w:cs="Times New Roman"/>
          <w:sz w:val="24"/>
          <w:szCs w:val="24"/>
        </w:rPr>
        <w:t xml:space="preserve"> much more likely to undergo a </w:t>
      </w:r>
      <w:r w:rsidR="00C17CEB">
        <w:rPr>
          <w:rFonts w:ascii="Times New Roman" w:hAnsi="Times New Roman" w:cs="Times New Roman"/>
          <w:sz w:val="24"/>
          <w:szCs w:val="24"/>
        </w:rPr>
        <w:t>drop</w:t>
      </w:r>
      <w:r w:rsidR="00E85D85">
        <w:rPr>
          <w:rFonts w:ascii="Times New Roman" w:hAnsi="Times New Roman" w:cs="Times New Roman"/>
          <w:sz w:val="24"/>
          <w:szCs w:val="24"/>
        </w:rPr>
        <w:t xml:space="preserve"> </w:t>
      </w:r>
      <w:r w:rsidR="00C17CEB">
        <w:rPr>
          <w:rFonts w:ascii="Times New Roman" w:hAnsi="Times New Roman" w:cs="Times New Roman"/>
          <w:sz w:val="24"/>
          <w:szCs w:val="24"/>
        </w:rPr>
        <w:t>between the mid-rating and post-rating phases than between the pre- and post-rating phases</w:t>
      </w:r>
      <w:r w:rsidR="00EE779B">
        <w:rPr>
          <w:rFonts w:ascii="Times New Roman" w:hAnsi="Times New Roman" w:cs="Times New Roman"/>
          <w:sz w:val="24"/>
          <w:szCs w:val="24"/>
        </w:rPr>
        <w:t xml:space="preserve">, </w:t>
      </w:r>
      <w:r w:rsidR="00095286">
        <w:rPr>
          <w:rFonts w:ascii="Times New Roman" w:hAnsi="Times New Roman" w:cs="Times New Roman"/>
          <w:sz w:val="24"/>
          <w:szCs w:val="24"/>
        </w:rPr>
        <w:t>where the two ratings were shown not to differ</w:t>
      </w:r>
      <w:r w:rsidR="00EE779B">
        <w:rPr>
          <w:rFonts w:ascii="Times New Roman" w:hAnsi="Times New Roman" w:cs="Times New Roman"/>
          <w:sz w:val="24"/>
          <w:szCs w:val="24"/>
        </w:rPr>
        <w:t xml:space="preserve">. However, note that </w:t>
      </w:r>
      <w:r w:rsidR="00E85D85">
        <w:rPr>
          <w:rFonts w:ascii="Times New Roman" w:hAnsi="Times New Roman" w:cs="Times New Roman"/>
          <w:sz w:val="24"/>
          <w:szCs w:val="24"/>
        </w:rPr>
        <w:t xml:space="preserve"> this conclusion must be interpreted cautiously because it is unclear whether </w:t>
      </w:r>
      <w:del w:id="172" w:author="Deon Benton" w:date="2018-11-26T21:23:00Z">
        <w:r w:rsidR="00E85D85" w:rsidDel="0043585F">
          <w:rPr>
            <w:rFonts w:ascii="Times New Roman" w:hAnsi="Times New Roman" w:cs="Times New Roman"/>
            <w:sz w:val="24"/>
            <w:szCs w:val="24"/>
          </w:rPr>
          <w:delText>the drop between the mid- and post-rating phases was statistically significant</w:delText>
        </w:r>
        <w:r w:rsidR="003D54D4" w:rsidDel="0043585F">
          <w:rPr>
            <w:rFonts w:ascii="Times New Roman" w:hAnsi="Times New Roman" w:cs="Times New Roman"/>
            <w:sz w:val="24"/>
            <w:szCs w:val="24"/>
          </w:rPr>
          <w:delText xml:space="preserve"> because</w:delText>
        </w:r>
      </w:del>
      <w:ins w:id="173" w:author="Deon Benton" w:date="2018-11-26T21:23:00Z">
        <w:r w:rsidR="0043585F">
          <w:rPr>
            <w:rFonts w:ascii="Times New Roman" w:hAnsi="Times New Roman" w:cs="Times New Roman"/>
            <w:sz w:val="24"/>
            <w:szCs w:val="24"/>
          </w:rPr>
          <w:t>such a drop would have occurred given that</w:t>
        </w:r>
      </w:ins>
      <w:r w:rsidR="003D54D4">
        <w:rPr>
          <w:rFonts w:ascii="Times New Roman" w:hAnsi="Times New Roman" w:cs="Times New Roman"/>
          <w:sz w:val="24"/>
          <w:szCs w:val="24"/>
        </w:rPr>
        <w:t xml:space="preserve"> it was not directly assessed in the study</w:t>
      </w:r>
      <w:r w:rsidR="00C17CEB">
        <w:rPr>
          <w:rFonts w:ascii="Times New Roman" w:hAnsi="Times New Roman" w:cs="Times New Roman"/>
          <w:sz w:val="24"/>
          <w:szCs w:val="24"/>
        </w:rPr>
        <w:t xml:space="preserve">. </w:t>
      </w:r>
      <w:r w:rsidR="0010410F">
        <w:rPr>
          <w:rFonts w:ascii="Times New Roman" w:hAnsi="Times New Roman" w:cs="Times New Roman"/>
          <w:sz w:val="24"/>
          <w:szCs w:val="24"/>
        </w:rPr>
        <w:t>That causal ratings of B were more likely to drop between the mid- and post-rating phases than between the pre- and post-rating phases further implies</w:t>
      </w:r>
      <w:r w:rsidR="00135550">
        <w:rPr>
          <w:rFonts w:ascii="Times New Roman" w:hAnsi="Times New Roman" w:cs="Times New Roman"/>
          <w:sz w:val="24"/>
          <w:szCs w:val="24"/>
        </w:rPr>
        <w:t xml:space="preserve"> </w:t>
      </w:r>
      <w:r w:rsidR="0010410F">
        <w:rPr>
          <w:rFonts w:ascii="Times New Roman" w:hAnsi="Times New Roman" w:cs="Times New Roman"/>
          <w:sz w:val="24"/>
          <w:szCs w:val="24"/>
        </w:rPr>
        <w:t>that adults assigned higher mid-ratings of A and B (because both were shown to activate the machine) than pre-ratings of A and B</w:t>
      </w:r>
      <w:r w:rsidR="009209A1">
        <w:rPr>
          <w:rFonts w:ascii="Times New Roman" w:hAnsi="Times New Roman" w:cs="Times New Roman"/>
          <w:sz w:val="24"/>
          <w:szCs w:val="24"/>
        </w:rPr>
        <w:t xml:space="preserve">. Thus, if </w:t>
      </w:r>
      <w:r w:rsidR="00341569">
        <w:rPr>
          <w:rFonts w:ascii="Times New Roman" w:hAnsi="Times New Roman" w:cs="Times New Roman"/>
          <w:sz w:val="24"/>
          <w:szCs w:val="24"/>
        </w:rPr>
        <w:t>backwards blocking</w:t>
      </w:r>
      <w:r w:rsidR="009209A1">
        <w:rPr>
          <w:rFonts w:ascii="Times New Roman" w:hAnsi="Times New Roman" w:cs="Times New Roman"/>
          <w:sz w:val="24"/>
          <w:szCs w:val="24"/>
        </w:rPr>
        <w:t xml:space="preserve"> refers to a drop </w:t>
      </w:r>
      <w:r w:rsidR="009209A1">
        <w:rPr>
          <w:rFonts w:ascii="Times New Roman" w:hAnsi="Times New Roman" w:cs="Times New Roman"/>
          <w:sz w:val="24"/>
          <w:szCs w:val="24"/>
        </w:rPr>
        <w:lastRenderedPageBreak/>
        <w:t>in the interim ratings of B between the mid- and post-rating phases, and further to a return to baseline in the post-rating of B between the pre- and post-rating phases, the lack of an observed drop between the pre- and post-rating phases may still be consistent with</w:t>
      </w:r>
      <w:r w:rsidR="00726BF5">
        <w:rPr>
          <w:rFonts w:ascii="Times New Roman" w:hAnsi="Times New Roman" w:cs="Times New Roman"/>
          <w:sz w:val="24"/>
          <w:szCs w:val="24"/>
        </w:rPr>
        <w:t>,</w:t>
      </w:r>
      <w:r w:rsidR="009209A1">
        <w:rPr>
          <w:rFonts w:ascii="Times New Roman" w:hAnsi="Times New Roman" w:cs="Times New Roman"/>
          <w:sz w:val="24"/>
          <w:szCs w:val="24"/>
        </w:rPr>
        <w:t xml:space="preserve"> and reconcilable under</w:t>
      </w:r>
      <w:r w:rsidR="00726BF5">
        <w:rPr>
          <w:rFonts w:ascii="Times New Roman" w:hAnsi="Times New Roman" w:cs="Times New Roman"/>
          <w:sz w:val="24"/>
          <w:szCs w:val="24"/>
        </w:rPr>
        <w:t>,</w:t>
      </w:r>
      <w:r w:rsidR="009209A1">
        <w:rPr>
          <w:rFonts w:ascii="Times New Roman" w:hAnsi="Times New Roman" w:cs="Times New Roman"/>
          <w:sz w:val="24"/>
          <w:szCs w:val="24"/>
        </w:rPr>
        <w:t xml:space="preserve"> a Bayesian inference account.  </w:t>
      </w:r>
    </w:p>
    <w:p w14:paraId="2C232504" w14:textId="1E4BD417" w:rsidR="009209A1" w:rsidRDefault="005F5FAB" w:rsidP="00DA7C2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9209A1">
        <w:rPr>
          <w:rFonts w:ascii="Times New Roman" w:hAnsi="Times New Roman" w:cs="Times New Roman"/>
          <w:sz w:val="24"/>
          <w:szCs w:val="24"/>
        </w:rPr>
        <w:t xml:space="preserve"> primary aim of Experiment 4 was to assess how, </w:t>
      </w:r>
      <w:r w:rsidR="00307889">
        <w:rPr>
          <w:rFonts w:ascii="Times New Roman" w:hAnsi="Times New Roman" w:cs="Times New Roman"/>
          <w:sz w:val="24"/>
          <w:szCs w:val="24"/>
        </w:rPr>
        <w:t xml:space="preserve">whether, </w:t>
      </w:r>
      <w:r w:rsidR="009209A1">
        <w:rPr>
          <w:rFonts w:ascii="Times New Roman" w:hAnsi="Times New Roman" w:cs="Times New Roman"/>
          <w:sz w:val="24"/>
          <w:szCs w:val="24"/>
        </w:rPr>
        <w:t>and to what exten</w:t>
      </w:r>
      <w:r w:rsidR="00307889">
        <w:rPr>
          <w:rFonts w:ascii="Times New Roman" w:hAnsi="Times New Roman" w:cs="Times New Roman"/>
          <w:sz w:val="24"/>
          <w:szCs w:val="24"/>
        </w:rPr>
        <w:t>t</w:t>
      </w:r>
      <w:r w:rsidR="009209A1">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9209A1">
        <w:rPr>
          <w:rFonts w:ascii="Times New Roman" w:hAnsi="Times New Roman" w:cs="Times New Roman"/>
          <w:sz w:val="24"/>
          <w:szCs w:val="24"/>
        </w:rPr>
        <w:t>s’ casual ratings of B change</w:t>
      </w:r>
      <w:r w:rsidR="00095286">
        <w:rPr>
          <w:rFonts w:ascii="Times New Roman" w:hAnsi="Times New Roman" w:cs="Times New Roman"/>
          <w:sz w:val="24"/>
          <w:szCs w:val="24"/>
        </w:rPr>
        <w:t>d</w:t>
      </w:r>
      <w:r w:rsidR="009209A1">
        <w:rPr>
          <w:rFonts w:ascii="Times New Roman" w:hAnsi="Times New Roman" w:cs="Times New Roman"/>
          <w:sz w:val="24"/>
          <w:szCs w:val="24"/>
        </w:rPr>
        <w:t xml:space="preserve"> at three, rather than two, time points</w:t>
      </w:r>
      <w:r w:rsidR="00095286">
        <w:rPr>
          <w:rFonts w:ascii="Times New Roman" w:hAnsi="Times New Roman" w:cs="Times New Roman"/>
          <w:sz w:val="24"/>
          <w:szCs w:val="24"/>
        </w:rPr>
        <w:t xml:space="preserve">: </w:t>
      </w:r>
      <w:r w:rsidR="009209A1">
        <w:rPr>
          <w:rFonts w:ascii="Times New Roman" w:hAnsi="Times New Roman" w:cs="Times New Roman"/>
          <w:sz w:val="24"/>
          <w:szCs w:val="24"/>
        </w:rPr>
        <w:t xml:space="preserve">before the </w:t>
      </w:r>
      <w:r w:rsidR="00341569">
        <w:rPr>
          <w:rFonts w:ascii="Times New Roman" w:hAnsi="Times New Roman" w:cs="Times New Roman"/>
          <w:sz w:val="24"/>
          <w:szCs w:val="24"/>
        </w:rPr>
        <w:t>backwards blocking</w:t>
      </w:r>
      <w:r w:rsidR="009209A1">
        <w:rPr>
          <w:rFonts w:ascii="Times New Roman" w:hAnsi="Times New Roman" w:cs="Times New Roman"/>
          <w:sz w:val="24"/>
          <w:szCs w:val="24"/>
        </w:rPr>
        <w:t xml:space="preserve"> event, at a midway point, and after the even</w:t>
      </w:r>
      <w:r w:rsidR="00095286">
        <w:rPr>
          <w:rFonts w:ascii="Times New Roman" w:hAnsi="Times New Roman" w:cs="Times New Roman"/>
          <w:sz w:val="24"/>
          <w:szCs w:val="24"/>
        </w:rPr>
        <w:t>t.</w:t>
      </w:r>
      <w:r w:rsidR="009209A1">
        <w:rPr>
          <w:rFonts w:ascii="Times New Roman" w:hAnsi="Times New Roman" w:cs="Times New Roman"/>
          <w:sz w:val="24"/>
          <w:szCs w:val="24"/>
        </w:rPr>
        <w:t xml:space="preserve"> </w:t>
      </w:r>
      <w:r w:rsidR="00307889">
        <w:rPr>
          <w:rFonts w:ascii="Times New Roman" w:hAnsi="Times New Roman" w:cs="Times New Roman"/>
          <w:sz w:val="24"/>
          <w:szCs w:val="24"/>
        </w:rPr>
        <w:t xml:space="preserve">It is worth mentioning that requiring that </w:t>
      </w:r>
      <w:r w:rsidR="002C08A7">
        <w:rPr>
          <w:rFonts w:ascii="Times New Roman" w:hAnsi="Times New Roman" w:cs="Times New Roman"/>
          <w:sz w:val="24"/>
          <w:szCs w:val="24"/>
        </w:rPr>
        <w:t>subject</w:t>
      </w:r>
      <w:r w:rsidR="00307889">
        <w:rPr>
          <w:rFonts w:ascii="Times New Roman" w:hAnsi="Times New Roman" w:cs="Times New Roman"/>
          <w:sz w:val="24"/>
          <w:szCs w:val="24"/>
        </w:rPr>
        <w:t xml:space="preserve">s provide three rather than two causal ratings </w:t>
      </w:r>
      <w:r w:rsidR="00FA0B5C">
        <w:rPr>
          <w:rFonts w:ascii="Times New Roman" w:hAnsi="Times New Roman" w:cs="Times New Roman"/>
          <w:sz w:val="24"/>
          <w:szCs w:val="24"/>
        </w:rPr>
        <w:t>provides a more</w:t>
      </w:r>
      <w:r w:rsidR="00307889">
        <w:rPr>
          <w:rFonts w:ascii="Times New Roman" w:hAnsi="Times New Roman" w:cs="Times New Roman"/>
          <w:sz w:val="24"/>
          <w:szCs w:val="24"/>
        </w:rPr>
        <w:t xml:space="preserve"> sensitive measure of </w:t>
      </w:r>
      <w:r w:rsidR="00341569">
        <w:rPr>
          <w:rFonts w:ascii="Times New Roman" w:hAnsi="Times New Roman" w:cs="Times New Roman"/>
          <w:sz w:val="24"/>
          <w:szCs w:val="24"/>
        </w:rPr>
        <w:t>backwards blocking</w:t>
      </w:r>
      <w:r w:rsidR="00095286">
        <w:rPr>
          <w:rFonts w:ascii="Times New Roman" w:hAnsi="Times New Roman" w:cs="Times New Roman"/>
          <w:sz w:val="24"/>
          <w:szCs w:val="24"/>
        </w:rPr>
        <w:t xml:space="preserve"> reasoning</w:t>
      </w:r>
      <w:r w:rsidR="00307889">
        <w:rPr>
          <w:rFonts w:ascii="Times New Roman" w:hAnsi="Times New Roman" w:cs="Times New Roman"/>
          <w:sz w:val="24"/>
          <w:szCs w:val="24"/>
        </w:rPr>
        <w:t xml:space="preserve"> because</w:t>
      </w:r>
      <w:r w:rsidR="00736666">
        <w:rPr>
          <w:rFonts w:ascii="Times New Roman" w:hAnsi="Times New Roman" w:cs="Times New Roman"/>
          <w:sz w:val="24"/>
          <w:szCs w:val="24"/>
        </w:rPr>
        <w:t xml:space="preserve"> it is possible to assess how B’s causal rating changes across </w:t>
      </w:r>
      <w:r w:rsidR="00095286">
        <w:rPr>
          <w:rFonts w:ascii="Times New Roman" w:hAnsi="Times New Roman" w:cs="Times New Roman"/>
          <w:sz w:val="24"/>
          <w:szCs w:val="24"/>
        </w:rPr>
        <w:t>a particular trial</w:t>
      </w:r>
      <w:r w:rsidR="00736666">
        <w:rPr>
          <w:rFonts w:ascii="Times New Roman" w:hAnsi="Times New Roman" w:cs="Times New Roman"/>
          <w:sz w:val="24"/>
          <w:szCs w:val="24"/>
        </w:rPr>
        <w:t xml:space="preserve">. This is also an ideal approach because it is possible to test the prediction that B’s rating should undergo a drop between the mid- and post-rating phases rather than between the pre- and post-rating phases, as was the case in Griffiths et al. (2011).  </w:t>
      </w:r>
    </w:p>
    <w:p w14:paraId="42746384" w14:textId="5E14269C" w:rsidR="005F5FAB" w:rsidRDefault="00763587" w:rsidP="00763587">
      <w:pPr>
        <w:spacing w:line="480" w:lineRule="auto"/>
        <w:ind w:firstLine="720"/>
        <w:contextualSpacing/>
        <w:rPr>
          <w:rFonts w:ascii="Times New Roman" w:hAnsi="Times New Roman" w:cs="Times New Roman"/>
          <w:sz w:val="24"/>
          <w:szCs w:val="24"/>
        </w:rPr>
      </w:pPr>
      <w:r w:rsidRPr="00763587">
        <w:rPr>
          <w:rFonts w:ascii="Times New Roman" w:hAnsi="Times New Roman" w:cs="Times New Roman"/>
          <w:sz w:val="24"/>
          <w:szCs w:val="24"/>
        </w:rPr>
        <w:t>Experiment 4 used a novel task to examine this question. In particular, adults were</w:t>
      </w:r>
      <w:r>
        <w:rPr>
          <w:rFonts w:ascii="Times New Roman" w:hAnsi="Times New Roman" w:cs="Times New Roman"/>
          <w:sz w:val="24"/>
          <w:szCs w:val="24"/>
        </w:rPr>
        <w:t xml:space="preserve"> shown events in which one or </w:t>
      </w:r>
      <w:r w:rsidRPr="00763587">
        <w:rPr>
          <w:rFonts w:ascii="Times New Roman" w:hAnsi="Times New Roman" w:cs="Times New Roman"/>
          <w:sz w:val="24"/>
          <w:szCs w:val="24"/>
        </w:rPr>
        <w:t>two objects caused a sun to rise from within a centrally located box when they conta</w:t>
      </w:r>
      <w:r>
        <w:rPr>
          <w:rFonts w:ascii="Times New Roman" w:hAnsi="Times New Roman" w:cs="Times New Roman"/>
          <w:sz w:val="24"/>
          <w:szCs w:val="24"/>
        </w:rPr>
        <w:t xml:space="preserve">cted it in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IS, 1C, and </w:t>
      </w:r>
      <w:r w:rsidRPr="00763587">
        <w:rPr>
          <w:rFonts w:ascii="Times New Roman" w:hAnsi="Times New Roman" w:cs="Times New Roman"/>
          <w:sz w:val="24"/>
          <w:szCs w:val="24"/>
        </w:rPr>
        <w:t xml:space="preserve">2C </w:t>
      </w:r>
      <w:r w:rsidR="00B341C5">
        <w:rPr>
          <w:rFonts w:ascii="Times New Roman" w:hAnsi="Times New Roman" w:cs="Times New Roman"/>
          <w:sz w:val="24"/>
          <w:szCs w:val="24"/>
        </w:rPr>
        <w:t xml:space="preserve">main </w:t>
      </w:r>
      <w:r w:rsidRPr="00763587">
        <w:rPr>
          <w:rFonts w:ascii="Times New Roman" w:hAnsi="Times New Roman" w:cs="Times New Roman"/>
          <w:sz w:val="24"/>
          <w:szCs w:val="24"/>
        </w:rPr>
        <w:t xml:space="preserve">conditions. </w:t>
      </w:r>
      <w:r w:rsidR="002C08A7">
        <w:rPr>
          <w:rFonts w:ascii="Times New Roman" w:hAnsi="Times New Roman" w:cs="Times New Roman"/>
          <w:sz w:val="24"/>
          <w:szCs w:val="24"/>
        </w:rPr>
        <w:t>Subject</w:t>
      </w:r>
      <w:r w:rsidRPr="00763587">
        <w:rPr>
          <w:rFonts w:ascii="Times New Roman" w:hAnsi="Times New Roman" w:cs="Times New Roman"/>
          <w:sz w:val="24"/>
          <w:szCs w:val="24"/>
        </w:rPr>
        <w:t>s were then asked to rate how likely each of four test e</w:t>
      </w:r>
      <w:r>
        <w:rPr>
          <w:rFonts w:ascii="Times New Roman" w:hAnsi="Times New Roman" w:cs="Times New Roman"/>
          <w:sz w:val="24"/>
          <w:szCs w:val="24"/>
        </w:rPr>
        <w:t xml:space="preserve">vents were to occur on a scale </w:t>
      </w:r>
      <w:r w:rsidRPr="00763587">
        <w:rPr>
          <w:rFonts w:ascii="Times New Roman" w:hAnsi="Times New Roman" w:cs="Times New Roman"/>
          <w:sz w:val="24"/>
          <w:szCs w:val="24"/>
        </w:rPr>
        <w:t>between 0 (certainly unlikely) and 100 (certainly likely). These test events inclu</w:t>
      </w:r>
      <w:r>
        <w:rPr>
          <w:rFonts w:ascii="Times New Roman" w:hAnsi="Times New Roman" w:cs="Times New Roman"/>
          <w:sz w:val="24"/>
          <w:szCs w:val="24"/>
        </w:rPr>
        <w:t xml:space="preserve">ded an A+ test event (in which </w:t>
      </w:r>
      <w:r w:rsidRPr="00763587">
        <w:rPr>
          <w:rFonts w:ascii="Times New Roman" w:hAnsi="Times New Roman" w:cs="Times New Roman"/>
          <w:sz w:val="24"/>
          <w:szCs w:val="24"/>
        </w:rPr>
        <w:t>individually A caused the sun to emerge), an A- test event (in which individuall</w:t>
      </w:r>
      <w:r>
        <w:rPr>
          <w:rFonts w:ascii="Times New Roman" w:hAnsi="Times New Roman" w:cs="Times New Roman"/>
          <w:sz w:val="24"/>
          <w:szCs w:val="24"/>
        </w:rPr>
        <w:t xml:space="preserve">y A failed to cause the sun to </w:t>
      </w:r>
      <w:r w:rsidRPr="00763587">
        <w:rPr>
          <w:rFonts w:ascii="Times New Roman" w:hAnsi="Times New Roman" w:cs="Times New Roman"/>
          <w:sz w:val="24"/>
          <w:szCs w:val="24"/>
        </w:rPr>
        <w:t>emerge), a B+ test event (in which individually B caused the sun to emerge), and a</w:t>
      </w:r>
      <w:r w:rsidR="0040083C">
        <w:rPr>
          <w:rFonts w:ascii="Times New Roman" w:hAnsi="Times New Roman" w:cs="Times New Roman"/>
          <w:sz w:val="24"/>
          <w:szCs w:val="24"/>
        </w:rPr>
        <w:t xml:space="preserve"> B- test event (in which </w:t>
      </w:r>
      <w:r w:rsidRPr="00763587">
        <w:rPr>
          <w:rFonts w:ascii="Times New Roman" w:hAnsi="Times New Roman" w:cs="Times New Roman"/>
          <w:sz w:val="24"/>
          <w:szCs w:val="24"/>
        </w:rPr>
        <w:t>individually B failed to cause the sun to emerge).</w:t>
      </w:r>
      <w:r w:rsidR="00B341C5">
        <w:rPr>
          <w:rFonts w:ascii="Times New Roman" w:hAnsi="Times New Roman" w:cs="Times New Roman"/>
          <w:sz w:val="24"/>
          <w:szCs w:val="24"/>
        </w:rPr>
        <w:t xml:space="preserve"> Importantly, adults were asked to rate each </w:t>
      </w:r>
      <w:r w:rsidR="00FB3F30">
        <w:rPr>
          <w:rFonts w:ascii="Times New Roman" w:hAnsi="Times New Roman" w:cs="Times New Roman"/>
          <w:sz w:val="24"/>
          <w:szCs w:val="24"/>
        </w:rPr>
        <w:t>event</w:t>
      </w:r>
      <w:r w:rsidR="00B341C5">
        <w:rPr>
          <w:rFonts w:ascii="Times New Roman" w:hAnsi="Times New Roman" w:cs="Times New Roman"/>
          <w:sz w:val="24"/>
          <w:szCs w:val="24"/>
        </w:rPr>
        <w:t xml:space="preserve"> before a particular main condition, midway through a main condition, and then following the presentation of the full main condition. </w:t>
      </w:r>
      <w:r w:rsidR="005F5FAB">
        <w:rPr>
          <w:rFonts w:ascii="Times New Roman" w:hAnsi="Times New Roman" w:cs="Times New Roman"/>
          <w:sz w:val="24"/>
          <w:szCs w:val="24"/>
        </w:rPr>
        <w:t xml:space="preserve"> Given that it is unclear what causal ratings adults should assign to B at each of the three time points</w:t>
      </w:r>
      <w:r w:rsidR="00B85638">
        <w:rPr>
          <w:rFonts w:ascii="Times New Roman" w:hAnsi="Times New Roman" w:cs="Times New Roman"/>
          <w:sz w:val="24"/>
          <w:szCs w:val="24"/>
        </w:rPr>
        <w:t xml:space="preserve"> if adults use an </w:t>
      </w:r>
      <w:r w:rsidR="00B85638">
        <w:rPr>
          <w:rFonts w:ascii="Times New Roman" w:hAnsi="Times New Roman" w:cs="Times New Roman"/>
          <w:sz w:val="24"/>
          <w:szCs w:val="24"/>
        </w:rPr>
        <w:lastRenderedPageBreak/>
        <w:t>associative or Bayesian mechanism to reason about causal events</w:t>
      </w:r>
      <w:r w:rsidR="005F5FAB">
        <w:rPr>
          <w:rFonts w:ascii="Times New Roman" w:hAnsi="Times New Roman" w:cs="Times New Roman"/>
          <w:sz w:val="24"/>
          <w:szCs w:val="24"/>
        </w:rPr>
        <w:t>, we</w:t>
      </w:r>
      <w:r w:rsidR="00EE779B">
        <w:rPr>
          <w:rFonts w:ascii="Times New Roman" w:hAnsi="Times New Roman" w:cs="Times New Roman"/>
          <w:sz w:val="24"/>
          <w:szCs w:val="24"/>
        </w:rPr>
        <w:t xml:space="preserve"> first</w:t>
      </w:r>
      <w:r w:rsidR="005F5FAB">
        <w:rPr>
          <w:rFonts w:ascii="Times New Roman" w:hAnsi="Times New Roman" w:cs="Times New Roman"/>
          <w:sz w:val="24"/>
          <w:szCs w:val="24"/>
        </w:rPr>
        <w:t xml:space="preserve"> built a Bayesian model and two associative models</w:t>
      </w:r>
      <w:r w:rsidR="00D15968">
        <w:rPr>
          <w:rFonts w:ascii="Times New Roman" w:hAnsi="Times New Roman" w:cs="Times New Roman"/>
          <w:sz w:val="24"/>
          <w:szCs w:val="24"/>
        </w:rPr>
        <w:t xml:space="preserve">; </w:t>
      </w:r>
      <w:r w:rsidR="005F5FAB">
        <w:rPr>
          <w:rFonts w:ascii="Times New Roman" w:hAnsi="Times New Roman" w:cs="Times New Roman"/>
          <w:sz w:val="24"/>
          <w:szCs w:val="24"/>
        </w:rPr>
        <w:t xml:space="preserve">that is, a model that </w:t>
      </w:r>
      <w:r w:rsidR="00EE779B">
        <w:rPr>
          <w:rFonts w:ascii="Times New Roman" w:hAnsi="Times New Roman" w:cs="Times New Roman"/>
          <w:sz w:val="24"/>
          <w:szCs w:val="24"/>
        </w:rPr>
        <w:t xml:space="preserve">used </w:t>
      </w:r>
      <w:r w:rsidR="005F5FAB">
        <w:rPr>
          <w:rFonts w:ascii="Times New Roman" w:hAnsi="Times New Roman" w:cs="Times New Roman"/>
          <w:sz w:val="24"/>
          <w:szCs w:val="24"/>
        </w:rPr>
        <w:t xml:space="preserve">the Rescorla-Wagner associative learning rule and one that </w:t>
      </w:r>
      <w:r w:rsidR="00EE779B">
        <w:rPr>
          <w:rFonts w:ascii="Times New Roman" w:hAnsi="Times New Roman" w:cs="Times New Roman"/>
          <w:sz w:val="24"/>
          <w:szCs w:val="24"/>
        </w:rPr>
        <w:t xml:space="preserve">used </w:t>
      </w:r>
      <w:r w:rsidR="005F5FAB">
        <w:rPr>
          <w:rFonts w:ascii="Times New Roman" w:hAnsi="Times New Roman" w:cs="Times New Roman"/>
          <w:sz w:val="24"/>
          <w:szCs w:val="24"/>
        </w:rPr>
        <w:t>the modified Rescorla-Wagner associative learning rule (discussed below</w:t>
      </w:r>
      <w:r w:rsidR="00D15968">
        <w:rPr>
          <w:rFonts w:ascii="Times New Roman" w:hAnsi="Times New Roman" w:cs="Times New Roman"/>
          <w:sz w:val="24"/>
          <w:szCs w:val="24"/>
        </w:rPr>
        <w:t xml:space="preserve">). In particular, we built these models </w:t>
      </w:r>
      <w:r w:rsidR="005F5FAB">
        <w:rPr>
          <w:rFonts w:ascii="Times New Roman" w:hAnsi="Times New Roman" w:cs="Times New Roman"/>
          <w:sz w:val="24"/>
          <w:szCs w:val="24"/>
        </w:rPr>
        <w:t xml:space="preserve">(1) to assess what ratings </w:t>
      </w:r>
      <w:r w:rsidR="00B45B80">
        <w:rPr>
          <w:rFonts w:ascii="Times New Roman" w:hAnsi="Times New Roman" w:cs="Times New Roman"/>
          <w:sz w:val="24"/>
          <w:szCs w:val="24"/>
        </w:rPr>
        <w:t xml:space="preserve">participants should </w:t>
      </w:r>
      <w:r w:rsidR="005F5FAB">
        <w:rPr>
          <w:rFonts w:ascii="Times New Roman" w:hAnsi="Times New Roman" w:cs="Times New Roman"/>
          <w:sz w:val="24"/>
          <w:szCs w:val="24"/>
        </w:rPr>
        <w:t>assign to A and B at each of the three time points</w:t>
      </w:r>
      <w:r w:rsidR="00B45B80">
        <w:rPr>
          <w:rFonts w:ascii="Times New Roman" w:hAnsi="Times New Roman" w:cs="Times New Roman"/>
          <w:sz w:val="24"/>
          <w:szCs w:val="24"/>
        </w:rPr>
        <w:t xml:space="preserve"> if they reasoned according to either of the three model</w:t>
      </w:r>
      <w:r w:rsidR="005F5FAB">
        <w:rPr>
          <w:rFonts w:ascii="Times New Roman" w:hAnsi="Times New Roman" w:cs="Times New Roman"/>
          <w:sz w:val="24"/>
          <w:szCs w:val="24"/>
        </w:rPr>
        <w:t xml:space="preserve">, (2) to examine whether, and to what extent, the three models differed in </w:t>
      </w:r>
      <w:r w:rsidR="00BF729C">
        <w:rPr>
          <w:rFonts w:ascii="Times New Roman" w:hAnsi="Times New Roman" w:cs="Times New Roman"/>
          <w:sz w:val="24"/>
          <w:szCs w:val="24"/>
        </w:rPr>
        <w:t>whether they predicted blocking across the three rating time points</w:t>
      </w:r>
      <w:r w:rsidR="00D816F0">
        <w:rPr>
          <w:rFonts w:ascii="Times New Roman" w:hAnsi="Times New Roman" w:cs="Times New Roman"/>
          <w:sz w:val="24"/>
          <w:szCs w:val="24"/>
        </w:rPr>
        <w:t>, and (3) to clarify the results from Experiments 1 to 3, which</w:t>
      </w:r>
      <w:r w:rsidR="00801F96">
        <w:rPr>
          <w:rFonts w:ascii="Times New Roman" w:hAnsi="Times New Roman" w:cs="Times New Roman"/>
          <w:sz w:val="24"/>
          <w:szCs w:val="24"/>
        </w:rPr>
        <w:t>, at present,</w:t>
      </w:r>
      <w:r w:rsidR="00D816F0">
        <w:rPr>
          <w:rFonts w:ascii="Times New Roman" w:hAnsi="Times New Roman" w:cs="Times New Roman"/>
          <w:sz w:val="24"/>
          <w:szCs w:val="24"/>
        </w:rPr>
        <w:t xml:space="preserve"> can be interpreted as support for either a Bayesian learning mechanism or an associative learning mechanism</w:t>
      </w:r>
      <w:r w:rsidR="00BF729C">
        <w:rPr>
          <w:rFonts w:ascii="Times New Roman" w:hAnsi="Times New Roman" w:cs="Times New Roman"/>
          <w:sz w:val="24"/>
          <w:szCs w:val="24"/>
        </w:rPr>
        <w:t xml:space="preserve">. </w:t>
      </w:r>
    </w:p>
    <w:p w14:paraId="1CD1A8DB" w14:textId="1972E7BB" w:rsidR="00801F96" w:rsidRDefault="00801F96" w:rsidP="00C537E5">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Computational Models and Predictions</w:t>
      </w:r>
    </w:p>
    <w:p w14:paraId="6D8CC33D" w14:textId="461A079D"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To determine which model is consistent with the data, to clarify the results from Expe</w:t>
      </w:r>
      <w:r>
        <w:rPr>
          <w:rFonts w:ascii="Times New Roman" w:hAnsi="Times New Roman" w:cs="Times New Roman"/>
          <w:sz w:val="24"/>
          <w:szCs w:val="24"/>
        </w:rPr>
        <w:t xml:space="preserve">riments 1-3, and to determine </w:t>
      </w:r>
      <w:r w:rsidRPr="00801F96">
        <w:rPr>
          <w:rFonts w:ascii="Times New Roman" w:hAnsi="Times New Roman" w:cs="Times New Roman"/>
          <w:sz w:val="24"/>
          <w:szCs w:val="24"/>
        </w:rPr>
        <w:t>on what basis adults reasoned about the causal events presented here, we built a Baye</w:t>
      </w:r>
      <w:r>
        <w:rPr>
          <w:rFonts w:ascii="Times New Roman" w:hAnsi="Times New Roman" w:cs="Times New Roman"/>
          <w:sz w:val="24"/>
          <w:szCs w:val="24"/>
        </w:rPr>
        <w:t xml:space="preserve">sian model and two associative </w:t>
      </w:r>
      <w:r w:rsidRPr="00801F96">
        <w:rPr>
          <w:rFonts w:ascii="Times New Roman" w:hAnsi="Times New Roman" w:cs="Times New Roman"/>
          <w:sz w:val="24"/>
          <w:szCs w:val="24"/>
        </w:rPr>
        <w:t>models. The two associative models we focused on were the Rescorla-Wagner mode</w:t>
      </w:r>
      <w:r>
        <w:rPr>
          <w:rFonts w:ascii="Times New Roman" w:hAnsi="Times New Roman" w:cs="Times New Roman"/>
          <w:sz w:val="24"/>
          <w:szCs w:val="24"/>
        </w:rPr>
        <w:t xml:space="preserve">l (discussed above; Rescorla &amp; </w:t>
      </w:r>
      <w:r w:rsidRPr="00801F96">
        <w:rPr>
          <w:rFonts w:ascii="Times New Roman" w:hAnsi="Times New Roman" w:cs="Times New Roman"/>
          <w:sz w:val="24"/>
          <w:szCs w:val="24"/>
        </w:rPr>
        <w:t>Wagner, 1972) and the modified Rescorla-Wagner model (Van Hamme &amp; Wasserman, 199</w:t>
      </w:r>
      <w:r>
        <w:rPr>
          <w:rFonts w:ascii="Times New Roman" w:hAnsi="Times New Roman" w:cs="Times New Roman"/>
          <w:sz w:val="24"/>
          <w:szCs w:val="24"/>
        </w:rPr>
        <w:t xml:space="preserve">4). We focused on the RW model </w:t>
      </w:r>
      <w:r w:rsidRPr="00801F96">
        <w:rPr>
          <w:rFonts w:ascii="Times New Roman" w:hAnsi="Times New Roman" w:cs="Times New Roman"/>
          <w:sz w:val="24"/>
          <w:szCs w:val="24"/>
        </w:rPr>
        <w:t>because this model was among the earliest associative models of causal learning that,</w:t>
      </w:r>
      <w:r>
        <w:rPr>
          <w:rFonts w:ascii="Times New Roman" w:hAnsi="Times New Roman" w:cs="Times New Roman"/>
          <w:sz w:val="24"/>
          <w:szCs w:val="24"/>
        </w:rPr>
        <w:t xml:space="preserve"> despite its successes, failed </w:t>
      </w:r>
      <w:r w:rsidRPr="00801F96">
        <w:rPr>
          <w:rFonts w:ascii="Times New Roman" w:hAnsi="Times New Roman" w:cs="Times New Roman"/>
          <w:sz w:val="24"/>
          <w:szCs w:val="24"/>
        </w:rPr>
        <w:t xml:space="preserve">to account for </w:t>
      </w:r>
      <w:r w:rsidR="00341569">
        <w:rPr>
          <w:rFonts w:ascii="Times New Roman" w:hAnsi="Times New Roman" w:cs="Times New Roman"/>
          <w:sz w:val="24"/>
          <w:szCs w:val="24"/>
        </w:rPr>
        <w:t>backwards blocking</w:t>
      </w:r>
      <w:r w:rsidRPr="00801F96">
        <w:rPr>
          <w:rFonts w:ascii="Times New Roman" w:hAnsi="Times New Roman" w:cs="Times New Roman"/>
          <w:sz w:val="24"/>
          <w:szCs w:val="24"/>
        </w:rPr>
        <w:t xml:space="preserve">. </w:t>
      </w:r>
    </w:p>
    <w:p w14:paraId="26C37E80" w14:textId="6FA2DCD0"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 xml:space="preserve">The reason we focus on the modified RW and a Bayesian model is because, unlike the RW model, both models can account for the </w:t>
      </w:r>
      <w:r w:rsidR="00341569">
        <w:rPr>
          <w:rFonts w:ascii="Times New Roman" w:hAnsi="Times New Roman" w:cs="Times New Roman"/>
          <w:sz w:val="24"/>
          <w:szCs w:val="24"/>
        </w:rPr>
        <w:t>backwards blocking</w:t>
      </w:r>
      <w:r w:rsidRPr="00801F96">
        <w:rPr>
          <w:rFonts w:ascii="Times New Roman" w:hAnsi="Times New Roman" w:cs="Times New Roman"/>
          <w:sz w:val="24"/>
          <w:szCs w:val="24"/>
        </w:rPr>
        <w:t xml:space="preserve"> finding and thus have been offered as plausi</w:t>
      </w:r>
      <w:r>
        <w:rPr>
          <w:rFonts w:ascii="Times New Roman" w:hAnsi="Times New Roman" w:cs="Times New Roman"/>
          <w:sz w:val="24"/>
          <w:szCs w:val="24"/>
        </w:rPr>
        <w:t xml:space="preserve">ble models of causal learning. </w:t>
      </w:r>
      <w:r w:rsidRPr="00801F96">
        <w:rPr>
          <w:rFonts w:ascii="Times New Roman" w:hAnsi="Times New Roman" w:cs="Times New Roman"/>
          <w:sz w:val="24"/>
          <w:szCs w:val="24"/>
        </w:rPr>
        <w:t>Lastly, we focus on all three models because they generate novel predictions that</w:t>
      </w:r>
      <w:r>
        <w:rPr>
          <w:rFonts w:ascii="Times New Roman" w:hAnsi="Times New Roman" w:cs="Times New Roman"/>
          <w:sz w:val="24"/>
          <w:szCs w:val="24"/>
        </w:rPr>
        <w:t xml:space="preserve"> can be tested and verified in </w:t>
      </w:r>
      <w:r w:rsidRPr="00801F96">
        <w:rPr>
          <w:rFonts w:ascii="Times New Roman" w:hAnsi="Times New Roman" w:cs="Times New Roman"/>
          <w:sz w:val="24"/>
          <w:szCs w:val="24"/>
        </w:rPr>
        <w:t>subsequent behavioral experiments. It is important to note that these mode</w:t>
      </w:r>
      <w:r>
        <w:rPr>
          <w:rFonts w:ascii="Times New Roman" w:hAnsi="Times New Roman" w:cs="Times New Roman"/>
          <w:sz w:val="24"/>
          <w:szCs w:val="24"/>
        </w:rPr>
        <w:t xml:space="preserve">ls yield different qualitative </w:t>
      </w:r>
      <w:r w:rsidRPr="00801F96">
        <w:rPr>
          <w:rFonts w:ascii="Times New Roman" w:hAnsi="Times New Roman" w:cs="Times New Roman"/>
          <w:sz w:val="24"/>
          <w:szCs w:val="24"/>
        </w:rPr>
        <w:t xml:space="preserve">predictions against which we compared the performance of adults across the four </w:t>
      </w:r>
      <w:r>
        <w:rPr>
          <w:rFonts w:ascii="Times New Roman" w:hAnsi="Times New Roman" w:cs="Times New Roman"/>
          <w:sz w:val="24"/>
          <w:szCs w:val="24"/>
        </w:rPr>
        <w:t xml:space="preserve">experiments. It should also be </w:t>
      </w:r>
      <w:r w:rsidRPr="00801F96">
        <w:rPr>
          <w:rFonts w:ascii="Times New Roman" w:hAnsi="Times New Roman" w:cs="Times New Roman"/>
          <w:sz w:val="24"/>
          <w:szCs w:val="24"/>
        </w:rPr>
        <w:t xml:space="preserve">noted that </w:t>
      </w:r>
      <w:r w:rsidRPr="00801F96">
        <w:rPr>
          <w:rFonts w:ascii="Times New Roman" w:hAnsi="Times New Roman" w:cs="Times New Roman"/>
          <w:sz w:val="24"/>
          <w:szCs w:val="24"/>
        </w:rPr>
        <w:lastRenderedPageBreak/>
        <w:t>although a more exhaustive approach could have been implemented in whic</w:t>
      </w:r>
      <w:r>
        <w:rPr>
          <w:rFonts w:ascii="Times New Roman" w:hAnsi="Times New Roman" w:cs="Times New Roman"/>
          <w:sz w:val="24"/>
          <w:szCs w:val="24"/>
        </w:rPr>
        <w:t xml:space="preserve">h we compared the all existing </w:t>
      </w:r>
      <w:r w:rsidRPr="00801F96">
        <w:rPr>
          <w:rFonts w:ascii="Times New Roman" w:hAnsi="Times New Roman" w:cs="Times New Roman"/>
          <w:sz w:val="24"/>
          <w:szCs w:val="24"/>
        </w:rPr>
        <w:t>associative, rational-parameter models (e.g., the Power PC model), and Bayesian mo</w:t>
      </w:r>
      <w:r>
        <w:rPr>
          <w:rFonts w:ascii="Times New Roman" w:hAnsi="Times New Roman" w:cs="Times New Roman"/>
          <w:sz w:val="24"/>
          <w:szCs w:val="24"/>
        </w:rPr>
        <w:t xml:space="preserve">dels, we focused on only these </w:t>
      </w:r>
      <w:r w:rsidRPr="00801F96">
        <w:rPr>
          <w:rFonts w:ascii="Times New Roman" w:hAnsi="Times New Roman" w:cs="Times New Roman"/>
          <w:sz w:val="24"/>
          <w:szCs w:val="24"/>
        </w:rPr>
        <w:t>models because much of the recent debate in the literature tends to center on whet</w:t>
      </w:r>
      <w:r>
        <w:rPr>
          <w:rFonts w:ascii="Times New Roman" w:hAnsi="Times New Roman" w:cs="Times New Roman"/>
          <w:sz w:val="24"/>
          <w:szCs w:val="24"/>
        </w:rPr>
        <w:t xml:space="preserve">her, and to what extent, these </w:t>
      </w:r>
      <w:r w:rsidRPr="00801F96">
        <w:rPr>
          <w:rFonts w:ascii="Times New Roman" w:hAnsi="Times New Roman" w:cs="Times New Roman"/>
          <w:sz w:val="24"/>
          <w:szCs w:val="24"/>
        </w:rPr>
        <w:t>are viable models of causal cognition (though for a more extensive discussion on t</w:t>
      </w:r>
      <w:r>
        <w:rPr>
          <w:rFonts w:ascii="Times New Roman" w:hAnsi="Times New Roman" w:cs="Times New Roman"/>
          <w:sz w:val="24"/>
          <w:szCs w:val="24"/>
        </w:rPr>
        <w:t xml:space="preserve">his topic and model comparison </w:t>
      </w:r>
      <w:r w:rsidRPr="00801F96">
        <w:rPr>
          <w:rFonts w:ascii="Times New Roman" w:hAnsi="Times New Roman" w:cs="Times New Roman"/>
          <w:sz w:val="24"/>
          <w:szCs w:val="24"/>
        </w:rPr>
        <w:t xml:space="preserve">approach can be found in Sobel et al., 2004 and Griffiths et al., 2011). </w:t>
      </w:r>
    </w:p>
    <w:p w14:paraId="5E5188E4" w14:textId="2EA7FEE7"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Finally, i</w:t>
      </w:r>
      <w:r>
        <w:rPr>
          <w:rFonts w:ascii="Times New Roman" w:hAnsi="Times New Roman" w:cs="Times New Roman"/>
          <w:sz w:val="24"/>
          <w:szCs w:val="24"/>
        </w:rPr>
        <w:t xml:space="preserve">t is worth mentioning that the </w:t>
      </w:r>
      <w:r w:rsidRPr="00801F96">
        <w:rPr>
          <w:rFonts w:ascii="Times New Roman" w:hAnsi="Times New Roman" w:cs="Times New Roman"/>
          <w:sz w:val="24"/>
          <w:szCs w:val="24"/>
        </w:rPr>
        <w:t>models and simulations discussed below are intended to model Experiment 4 g</w:t>
      </w:r>
      <w:r>
        <w:rPr>
          <w:rFonts w:ascii="Times New Roman" w:hAnsi="Times New Roman" w:cs="Times New Roman"/>
          <w:sz w:val="24"/>
          <w:szCs w:val="24"/>
        </w:rPr>
        <w:t xml:space="preserve">iven that </w:t>
      </w:r>
      <w:r w:rsidR="002C08A7">
        <w:rPr>
          <w:rFonts w:ascii="Times New Roman" w:hAnsi="Times New Roman" w:cs="Times New Roman"/>
          <w:sz w:val="24"/>
          <w:szCs w:val="24"/>
        </w:rPr>
        <w:t>subject</w:t>
      </w:r>
      <w:r>
        <w:rPr>
          <w:rFonts w:ascii="Times New Roman" w:hAnsi="Times New Roman" w:cs="Times New Roman"/>
          <w:sz w:val="24"/>
          <w:szCs w:val="24"/>
        </w:rPr>
        <w:t xml:space="preserve">s in this </w:t>
      </w:r>
      <w:r w:rsidRPr="00801F96">
        <w:rPr>
          <w:rFonts w:ascii="Times New Roman" w:hAnsi="Times New Roman" w:cs="Times New Roman"/>
          <w:sz w:val="24"/>
          <w:szCs w:val="24"/>
        </w:rPr>
        <w:t>experiment, unlike</w:t>
      </w:r>
      <w:r>
        <w:rPr>
          <w:rFonts w:ascii="Times New Roman" w:hAnsi="Times New Roman" w:cs="Times New Roman"/>
          <w:sz w:val="24"/>
          <w:szCs w:val="24"/>
        </w:rPr>
        <w:t xml:space="preserve"> those</w:t>
      </w:r>
      <w:r w:rsidRPr="00801F96">
        <w:rPr>
          <w:rFonts w:ascii="Times New Roman" w:hAnsi="Times New Roman" w:cs="Times New Roman"/>
          <w:sz w:val="24"/>
          <w:szCs w:val="24"/>
        </w:rPr>
        <w:t xml:space="preserve"> in Experiments 1</w:t>
      </w:r>
      <w:r>
        <w:rPr>
          <w:rFonts w:ascii="Times New Roman" w:hAnsi="Times New Roman" w:cs="Times New Roman"/>
          <w:sz w:val="24"/>
          <w:szCs w:val="24"/>
        </w:rPr>
        <w:t xml:space="preserve"> to </w:t>
      </w:r>
      <w:r w:rsidRPr="00801F96">
        <w:rPr>
          <w:rFonts w:ascii="Times New Roman" w:hAnsi="Times New Roman" w:cs="Times New Roman"/>
          <w:sz w:val="24"/>
          <w:szCs w:val="24"/>
        </w:rPr>
        <w:t>3, were asked to provide three causal ratings</w:t>
      </w:r>
      <w:r>
        <w:rPr>
          <w:rFonts w:ascii="Times New Roman" w:hAnsi="Times New Roman" w:cs="Times New Roman"/>
          <w:sz w:val="24"/>
          <w:szCs w:val="24"/>
        </w:rPr>
        <w:t xml:space="preserve">. By providing three causal ratings, it is possible to </w:t>
      </w:r>
      <w:r w:rsidRPr="00801F96">
        <w:rPr>
          <w:rFonts w:ascii="Times New Roman" w:hAnsi="Times New Roman" w:cs="Times New Roman"/>
          <w:sz w:val="24"/>
          <w:szCs w:val="24"/>
        </w:rPr>
        <w:t>determine whether, and to what extent, adults distinguish the causal events</w:t>
      </w:r>
      <w:r>
        <w:rPr>
          <w:rFonts w:ascii="Times New Roman" w:hAnsi="Times New Roman" w:cs="Times New Roman"/>
          <w:sz w:val="24"/>
          <w:szCs w:val="24"/>
        </w:rPr>
        <w:t xml:space="preserve"> based on Bayesian learning or </w:t>
      </w:r>
      <w:r w:rsidRPr="00801F96">
        <w:rPr>
          <w:rFonts w:ascii="Times New Roman" w:hAnsi="Times New Roman" w:cs="Times New Roman"/>
          <w:sz w:val="24"/>
          <w:szCs w:val="24"/>
        </w:rPr>
        <w:t xml:space="preserve">associative learning. </w:t>
      </w:r>
    </w:p>
    <w:p w14:paraId="324799EC" w14:textId="38B1ED74" w:rsidR="00801F96" w:rsidRPr="00234BE9" w:rsidRDefault="00801F96" w:rsidP="00234BE9">
      <w:pPr>
        <w:spacing w:line="480" w:lineRule="auto"/>
        <w:contextualSpacing/>
        <w:rPr>
          <w:rFonts w:ascii="Times New Roman" w:hAnsi="Times New Roman" w:cs="Times New Roman"/>
          <w:b/>
          <w:sz w:val="24"/>
          <w:szCs w:val="24"/>
        </w:rPr>
      </w:pPr>
      <w:r w:rsidRPr="00234BE9">
        <w:rPr>
          <w:rFonts w:ascii="Times New Roman" w:hAnsi="Times New Roman" w:cs="Times New Roman"/>
          <w:b/>
          <w:sz w:val="24"/>
          <w:szCs w:val="24"/>
        </w:rPr>
        <w:t>Bayesian model</w:t>
      </w:r>
    </w:p>
    <w:p w14:paraId="447B9FE5" w14:textId="01E6AF73" w:rsidR="005F5FAB" w:rsidRDefault="00234BE9" w:rsidP="00EF586E">
      <w:pPr>
        <w:spacing w:line="480" w:lineRule="auto"/>
        <w:ind w:firstLine="720"/>
        <w:contextualSpacing/>
        <w:rPr>
          <w:rFonts w:ascii="Times New Roman" w:hAnsi="Times New Roman" w:cs="Times New Roman"/>
          <w:sz w:val="24"/>
          <w:szCs w:val="24"/>
        </w:rPr>
      </w:pPr>
      <w:r w:rsidRPr="00234BE9">
        <w:rPr>
          <w:rFonts w:ascii="Times New Roman" w:hAnsi="Times New Roman" w:cs="Times New Roman"/>
          <w:sz w:val="24"/>
          <w:szCs w:val="24"/>
        </w:rPr>
        <w:t xml:space="preserve">In addition to the Markov condition, a fundamental assumption of the Bayesian inference approach is that causal induction is a process that involves representing the entire space of candidate causal hypotheses--which are expressed as parameterized causal graphical models with nodes that are connected by edges that encode the Markov condition--and then choosing the hypothesis that is most consistent with the data by application of Bayes' rule. More formally,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 a given hypothesis generated that causal data. </w:t>
      </w:r>
      <w:r>
        <w:rPr>
          <w:rFonts w:ascii="Times New Roman" w:hAnsi="Times New Roman" w:cs="Times New Roman"/>
          <w:sz w:val="24"/>
          <w:szCs w:val="24"/>
        </w:rPr>
        <w:t>Figure 4 shows</w:t>
      </w:r>
      <w:r w:rsidRPr="00234BE9">
        <w:rPr>
          <w:rFonts w:ascii="Times New Roman" w:hAnsi="Times New Roman" w:cs="Times New Roman"/>
          <w:sz w:val="24"/>
          <w:szCs w:val="24"/>
        </w:rPr>
        <w:t xml:space="preserve"> the possible hypothes</w:t>
      </w:r>
      <w:r>
        <w:rPr>
          <w:rFonts w:ascii="Times New Roman" w:hAnsi="Times New Roman" w:cs="Times New Roman"/>
          <w:sz w:val="24"/>
          <w:szCs w:val="24"/>
        </w:rPr>
        <w:t>es</w:t>
      </w:r>
      <w:r w:rsidRPr="00234BE9">
        <w:rPr>
          <w:rFonts w:ascii="Times New Roman" w:hAnsi="Times New Roman" w:cs="Times New Roman"/>
          <w:sz w:val="24"/>
          <w:szCs w:val="24"/>
        </w:rPr>
        <w:t xml:space="preserve"> for Experiment 4.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xml:space="preserve">, the learner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42549A2B" w14:textId="2F58EF72" w:rsidR="001C0F80" w:rsidRPr="00EF586E" w:rsidRDefault="00334E98" w:rsidP="00723ADF">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001C0F80" w:rsidRPr="00A56718">
        <w:rPr>
          <w:rFonts w:ascii="Times New Roman" w:eastAsiaTheme="minorEastAsia" w:hAnsi="Times New Roman" w:cs="Times New Roman"/>
          <w:sz w:val="24"/>
          <w:szCs w:val="24"/>
        </w:rPr>
        <w:t>,</w:t>
      </w:r>
    </w:p>
    <w:p w14:paraId="0F5DA345" w14:textId="7E75B01B" w:rsidR="00427BD6" w:rsidRDefault="001C0F80" w:rsidP="001C0F80">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xml:space="preserve">. The denominator serves as the normalizing term, which normalizes the posterior probabilities by members of the set.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4)</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r w:rsidR="007C088D">
        <w:rPr>
          <w:rFonts w:ascii="Times New Roman" w:hAnsi="Times New Roman" w:cs="Times New Roman"/>
          <w:sz w:val="24"/>
          <w:szCs w:val="24"/>
        </w:rPr>
        <w:t>Table 1</w:t>
      </w:r>
      <w:r>
        <w:rPr>
          <w:rFonts w:ascii="Times New Roman" w:hAnsi="Times New Roman" w:cs="Times New Roman"/>
          <w:sz w:val="24"/>
          <w:szCs w:val="24"/>
        </w:rPr>
        <w:t xml:space="preserve"> below displays </w:t>
      </w:r>
      <w:r w:rsidRPr="001C0F80">
        <w:rPr>
          <w:rFonts w:ascii="Times New Roman" w:hAnsi="Times New Roman" w:cs="Times New Roman"/>
          <w:sz w:val="24"/>
          <w:szCs w:val="24"/>
        </w:rPr>
        <w:t xml:space="preserve">the likelihoods for each hypothesis in Experiment 2. </w:t>
      </w:r>
    </w:p>
    <w:p w14:paraId="0900FC2C" w14:textId="77777777" w:rsidR="00826F13" w:rsidRPr="00551D46"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5D6EBC5" w14:textId="77777777" w:rsidR="00826F13" w:rsidRPr="00551D46"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4</w:t>
      </w:r>
      <w:r w:rsidRPr="00551D46">
        <w:rPr>
          <w:rFonts w:ascii="Times New Roman" w:hAnsi="Times New Roman"/>
          <w:szCs w:val="24"/>
        </w:rPr>
        <w:t xml:space="preserve"> about here</w:t>
      </w:r>
    </w:p>
    <w:p w14:paraId="165D0121" w14:textId="5429EEE4" w:rsidR="00826F13" w:rsidRPr="00826F13"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5359963C" w14:textId="6C95934C" w:rsidR="001C0F80" w:rsidRDefault="00826F13" w:rsidP="00826F13">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 xml:space="preserve">in defining a model of the task presented in Experiment 4was to specify the </w:t>
      </w:r>
      <w:r w:rsidRPr="00826F13">
        <w:rPr>
          <w:rFonts w:ascii="Times New Roman" w:hAnsi="Times New Roman" w:cs="Times New Roman"/>
          <w:sz w:val="24"/>
          <w:szCs w:val="24"/>
        </w:rPr>
        <w:t>hypothesis space H and the hypotheses h that comprise that space. This step is necessa</w:t>
      </w:r>
      <w:r>
        <w:rPr>
          <w:rFonts w:ascii="Times New Roman" w:hAnsi="Times New Roman" w:cs="Times New Roman"/>
          <w:sz w:val="24"/>
          <w:szCs w:val="24"/>
        </w:rPr>
        <w:t xml:space="preserve">ry if one seeks to use Bayes' </w:t>
      </w:r>
      <w:r w:rsidRPr="00826F13">
        <w:rPr>
          <w:rFonts w:ascii="Times New Roman" w:hAnsi="Times New Roman" w:cs="Times New Roman"/>
          <w:sz w:val="24"/>
          <w:szCs w:val="24"/>
        </w:rPr>
        <w:t xml:space="preserve">rule to determine the hypothesis with the largest posterior probability. Because </w:t>
      </w:r>
      <w:r>
        <w:rPr>
          <w:rFonts w:ascii="Times New Roman" w:hAnsi="Times New Roman" w:cs="Times New Roman"/>
          <w:sz w:val="24"/>
          <w:szCs w:val="24"/>
        </w:rPr>
        <w:t xml:space="preserve">Experiment 4 uses two objects </w:t>
      </w:r>
      <w:r w:rsidRPr="00826F13">
        <w:rPr>
          <w:rFonts w:ascii="Times New Roman" w:hAnsi="Times New Roman" w:cs="Times New Roman"/>
          <w:sz w:val="24"/>
          <w:szCs w:val="24"/>
        </w:rPr>
        <w:t>(i.e., two candidate causes), the hypothesis space consists of four hypothe</w:t>
      </w:r>
      <w:r>
        <w:rPr>
          <w:rFonts w:ascii="Times New Roman" w:hAnsi="Times New Roman" w:cs="Times New Roman"/>
          <w:sz w:val="24"/>
          <w:szCs w:val="24"/>
        </w:rPr>
        <w:t>ses (i.e.,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Experiment 4, </w:t>
      </w:r>
      <w:r w:rsidRPr="00826F13">
        <w:rPr>
          <w:rFonts w:ascii="Times New Roman" w:hAnsi="Times New Roman" w:cs="Times New Roman"/>
          <w:sz w:val="24"/>
          <w:szCs w:val="24"/>
        </w:rPr>
        <w:t>states that the sun will rise if, and only if, a blicket object contacts it.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 xml:space="preserve">is to specify the prior probabilities of each hypothesis.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the prior probabilities </w:t>
      </w:r>
      <w:r w:rsidRPr="00826F13">
        <w:rPr>
          <w:rFonts w:ascii="Times New Roman" w:hAnsi="Times New Roman" w:cs="Times New Roman"/>
          <w:sz w:val="24"/>
          <w:szCs w:val="24"/>
        </w:rPr>
        <w:t>for hypotheses 1-4, respectively, are</w:t>
      </w:r>
      <w:r>
        <w:rPr>
          <w:rFonts w:ascii="Times New Roman" w:hAnsi="Times New Roman" w:cs="Times New Roman"/>
          <w:i/>
          <w:sz w:val="24"/>
          <w:szCs w:val="24"/>
        </w:rPr>
        <w:t xml:space="preserve"> p</w:t>
      </w:r>
      <w:r>
        <w:rPr>
          <w:rFonts w:ascii="Times New Roman" w:hAnsi="Times New Roman" w:cs="Times New Roman"/>
          <w:sz w:val="24"/>
          <w:szCs w:val="24"/>
          <w:vertAlign w:val="superscript"/>
        </w:rPr>
        <w:t>2</w:t>
      </w:r>
      <w:r w:rsidRPr="00826F13">
        <w:rPr>
          <w:rFonts w:ascii="Times New Roman" w:hAnsi="Times New Roman" w:cs="Times New Roman"/>
          <w:sz w:val="24"/>
          <w:szCs w:val="24"/>
        </w:rPr>
        <w:t xml:space="preserve">, </w:t>
      </w:r>
      <w:r w:rsidRPr="00826F13">
        <w:rPr>
          <w:rFonts w:ascii="Times New Roman" w:hAnsi="Times New Roman" w:cs="Times New Roman"/>
          <w:i/>
          <w:sz w:val="24"/>
          <w:szCs w:val="24"/>
        </w:rPr>
        <w:t>p</w:t>
      </w:r>
      <w:r w:rsidRPr="00826F13">
        <w:rPr>
          <w:rFonts w:ascii="Times New Roman" w:hAnsi="Times New Roman" w:cs="Times New Roman"/>
          <w:sz w:val="24"/>
          <w:szCs w:val="24"/>
        </w:rPr>
        <w:t>(1-</w:t>
      </w:r>
      <w:r w:rsidRPr="00826F13">
        <w:rPr>
          <w:rFonts w:ascii="Times New Roman" w:hAnsi="Times New Roman" w:cs="Times New Roman"/>
          <w:i/>
          <w:sz w:val="24"/>
          <w:szCs w:val="24"/>
        </w:rPr>
        <w:t>p</w:t>
      </w:r>
      <w:r w:rsidRPr="00826F13">
        <w:rPr>
          <w:rFonts w:ascii="Times New Roman" w:hAnsi="Times New Roman" w:cs="Times New Roman"/>
          <w:sz w:val="24"/>
          <w:szCs w:val="24"/>
        </w:rPr>
        <w:t xml:space="preserve">), </w:t>
      </w:r>
      <w:r w:rsidRPr="00826F13">
        <w:rPr>
          <w:rFonts w:ascii="Times New Roman" w:hAnsi="Times New Roman" w:cs="Times New Roman"/>
          <w:i/>
          <w:sz w:val="24"/>
          <w:szCs w:val="24"/>
        </w:rPr>
        <w:t>p</w:t>
      </w:r>
      <w:r w:rsidRPr="00826F13">
        <w:rPr>
          <w:rFonts w:ascii="Times New Roman" w:hAnsi="Times New Roman" w:cs="Times New Roman"/>
          <w:sz w:val="24"/>
          <w:szCs w:val="24"/>
        </w:rPr>
        <w:t>(1-</w:t>
      </w:r>
      <w:r w:rsidRPr="00826F13">
        <w:rPr>
          <w:rFonts w:ascii="Times New Roman" w:hAnsi="Times New Roman" w:cs="Times New Roman"/>
          <w:i/>
          <w:sz w:val="24"/>
          <w:szCs w:val="24"/>
        </w:rPr>
        <w:t>p</w:t>
      </w:r>
      <w:r w:rsidRPr="00826F13">
        <w:rPr>
          <w:rFonts w:ascii="Times New Roman" w:hAnsi="Times New Roman" w:cs="Times New Roman"/>
          <w:sz w:val="24"/>
          <w:szCs w:val="24"/>
        </w:rPr>
        <w:t>), and (1-</w:t>
      </w:r>
      <w:r w:rsidRPr="00826F13">
        <w:rPr>
          <w:rFonts w:ascii="Times New Roman" w:hAnsi="Times New Roman" w:cs="Times New Roman"/>
          <w:i/>
          <w:sz w:val="24"/>
          <w:szCs w:val="24"/>
        </w:rPr>
        <w:t>p</w:t>
      </w:r>
      <w:r w:rsidRPr="00826F13">
        <w:rPr>
          <w:rFonts w:ascii="Times New Roman" w:hAnsi="Times New Roman" w:cs="Times New Roman"/>
          <w:sz w:val="24"/>
          <w:szCs w:val="24"/>
        </w:rPr>
        <w:t>)</w:t>
      </w:r>
      <w:r>
        <w:rPr>
          <w:rFonts w:ascii="Times New Roman" w:hAnsi="Times New Roman" w:cs="Times New Roman"/>
          <w:sz w:val="24"/>
          <w:szCs w:val="24"/>
          <w:vertAlign w:val="superscript"/>
        </w:rPr>
        <w:t>2</w:t>
      </w:r>
      <w:r w:rsidRPr="00826F13">
        <w:rPr>
          <w:rFonts w:ascii="Times New Roman" w:hAnsi="Times New Roman" w:cs="Times New Roman"/>
          <w:sz w:val="24"/>
          <w:szCs w:val="24"/>
        </w:rPr>
        <w:t xml:space="preserve">. These prior </w:t>
      </w:r>
      <w:r>
        <w:rPr>
          <w:rFonts w:ascii="Times New Roman" w:hAnsi="Times New Roman" w:cs="Times New Roman"/>
          <w:sz w:val="24"/>
          <w:szCs w:val="24"/>
        </w:rPr>
        <w:t xml:space="preserve">probabilities are then used to </w:t>
      </w:r>
      <w:r w:rsidRPr="00826F13">
        <w:rPr>
          <w:rFonts w:ascii="Times New Roman" w:hAnsi="Times New Roman" w:cs="Times New Roman"/>
          <w:sz w:val="24"/>
          <w:szCs w:val="24"/>
        </w:rPr>
        <w:t xml:space="preserve">compute posterior probabilities for each hypothesis when new data </w:t>
      </w:r>
      <w:r w:rsidRPr="00826F13">
        <w:rPr>
          <w:rFonts w:ascii="Times New Roman" w:hAnsi="Times New Roman" w:cs="Times New Roman"/>
          <w:sz w:val="24"/>
          <w:szCs w:val="24"/>
        </w:rPr>
        <w:lastRenderedPageBreak/>
        <w:t>is observed according to Bayes' rule</w:t>
      </w:r>
      <w:r>
        <w:rPr>
          <w:rFonts w:ascii="Times New Roman" w:hAnsi="Times New Roman" w:cs="Times New Roman"/>
          <w:sz w:val="24"/>
          <w:szCs w:val="24"/>
        </w:rPr>
        <w:t xml:space="preserve"> (see Table 4 for the prior and posterior probabilities of each hypothesis at different points in the backwards-blocking condition)</w:t>
      </w:r>
      <w:r w:rsidRPr="00826F13">
        <w:rPr>
          <w:rFonts w:ascii="Times New Roman" w:hAnsi="Times New Roman" w:cs="Times New Roman"/>
          <w:sz w:val="24"/>
          <w:szCs w:val="24"/>
        </w:rPr>
        <w:t>.</w:t>
      </w:r>
    </w:p>
    <w:p w14:paraId="0A58AF03" w14:textId="23861786" w:rsidR="008C01FF" w:rsidRPr="003640D1" w:rsidRDefault="00826F13" w:rsidP="008C01FF">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To determine the prior probability that object A or B is a blicket</w:t>
      </w:r>
      <w:r w:rsidR="008C01FF">
        <w:rPr>
          <w:rFonts w:ascii="Times New Roman" w:hAnsi="Times New Roman" w:cs="Times New Roman"/>
          <w:sz w:val="24"/>
          <w:szCs w:val="24"/>
        </w:rPr>
        <w:t xml:space="preserve"> </w:t>
      </w:r>
      <w:r w:rsidR="00DD4785">
        <w:rPr>
          <w:rFonts w:ascii="Times New Roman" w:hAnsi="Times New Roman" w:cs="Times New Roman"/>
          <w:sz w:val="24"/>
          <w:szCs w:val="24"/>
        </w:rPr>
        <w:t>in</w:t>
      </w:r>
      <w:r w:rsidR="008C01FF">
        <w:rPr>
          <w:rFonts w:ascii="Times New Roman" w:hAnsi="Times New Roman" w:cs="Times New Roman"/>
          <w:sz w:val="24"/>
          <w:szCs w:val="24"/>
        </w:rPr>
        <w:t xml:space="preserve"> Experiment 4</w:t>
      </w:r>
      <w:r w:rsidRPr="00826F13">
        <w:rPr>
          <w:rFonts w:ascii="Times New Roman" w:hAnsi="Times New Roman" w:cs="Times New Roman"/>
          <w:sz w:val="24"/>
          <w:szCs w:val="24"/>
        </w:rPr>
        <w:t xml:space="preserve">, </w:t>
      </w:r>
      <w:r w:rsidR="008C01FF">
        <w:rPr>
          <w:rFonts w:ascii="Times New Roman" w:hAnsi="Times New Roman" w:cs="Times New Roman"/>
          <w:sz w:val="24"/>
          <w:szCs w:val="24"/>
        </w:rPr>
        <w:t>we are required first to determine the likelihood</w:t>
      </w:r>
      <w:r w:rsidR="00DD4785">
        <w:rPr>
          <w:rFonts w:ascii="Times New Roman" w:hAnsi="Times New Roman" w:cs="Times New Roman"/>
          <w:sz w:val="24"/>
          <w:szCs w:val="24"/>
        </w:rPr>
        <w:t xml:space="preserve">, </w:t>
      </w:r>
      <w:r w:rsidR="00DD4785">
        <w:rPr>
          <w:rFonts w:ascii="Times New Roman" w:hAnsi="Times New Roman" w:cs="Times New Roman"/>
          <w:i/>
          <w:sz w:val="24"/>
          <w:szCs w:val="24"/>
        </w:rPr>
        <w:t>p</w:t>
      </w:r>
      <w:r w:rsidR="00DD4785">
        <w:rPr>
          <w:rFonts w:ascii="Times New Roman" w:hAnsi="Times New Roman" w:cs="Times New Roman"/>
          <w:sz w:val="24"/>
          <w:szCs w:val="24"/>
        </w:rPr>
        <w:t>(</w:t>
      </w:r>
      <w:r w:rsidR="00DD4785">
        <w:rPr>
          <w:rFonts w:ascii="Times New Roman" w:hAnsi="Times New Roman" w:cs="Times New Roman"/>
          <w:i/>
          <w:sz w:val="24"/>
          <w:szCs w:val="24"/>
        </w:rPr>
        <w:t>d</w:t>
      </w:r>
      <w:r w:rsidR="00DD4785">
        <w:rPr>
          <w:rFonts w:ascii="Times New Roman" w:hAnsi="Times New Roman" w:cs="Times New Roman"/>
          <w:sz w:val="24"/>
          <w:szCs w:val="24"/>
        </w:rPr>
        <w:t>|</w:t>
      </w:r>
      <w:r w:rsidR="00DD4785">
        <w:rPr>
          <w:rFonts w:ascii="Times New Roman" w:hAnsi="Times New Roman" w:cs="Times New Roman"/>
          <w:i/>
          <w:sz w:val="24"/>
          <w:szCs w:val="24"/>
        </w:rPr>
        <w:t>h</w:t>
      </w:r>
      <w:r w:rsidR="00DD4785">
        <w:rPr>
          <w:rFonts w:ascii="Times New Roman" w:hAnsi="Times New Roman" w:cs="Times New Roman"/>
          <w:sz w:val="24"/>
          <w:szCs w:val="24"/>
        </w:rPr>
        <w:t>),</w:t>
      </w:r>
      <w:r w:rsidR="008C01FF">
        <w:rPr>
          <w:rFonts w:ascii="Times New Roman" w:hAnsi="Times New Roman" w:cs="Times New Roman"/>
          <w:sz w:val="24"/>
          <w:szCs w:val="24"/>
        </w:rPr>
        <w:t xml:space="preserve"> that object A or B is a blicket</w:t>
      </w:r>
      <w:r w:rsidR="00DD4785">
        <w:rPr>
          <w:rFonts w:ascii="Times New Roman" w:hAnsi="Times New Roman" w:cs="Times New Roman"/>
          <w:sz w:val="24"/>
          <w:szCs w:val="24"/>
        </w:rPr>
        <w:t xml:space="preserve"> across each of the four hypothes</w:t>
      </w:r>
      <w:r w:rsidR="000C36EF">
        <w:rPr>
          <w:rFonts w:ascii="Times New Roman" w:hAnsi="Times New Roman" w:cs="Times New Roman"/>
          <w:sz w:val="24"/>
          <w:szCs w:val="24"/>
        </w:rPr>
        <w:t>e</w:t>
      </w:r>
      <w:r w:rsidR="00DD4785">
        <w:rPr>
          <w:rFonts w:ascii="Times New Roman" w:hAnsi="Times New Roman" w:cs="Times New Roman"/>
          <w:sz w:val="24"/>
          <w:szCs w:val="24"/>
        </w:rPr>
        <w:t>s</w:t>
      </w:r>
      <w:r w:rsidR="008C01FF">
        <w:rPr>
          <w:rFonts w:ascii="Times New Roman" w:hAnsi="Times New Roman" w:cs="Times New Roman"/>
          <w:sz w:val="24"/>
          <w:szCs w:val="24"/>
        </w:rPr>
        <w:t>. In particular, we must determine whether a causal link exists between object A or B and the effect. Because we are using deterministic hypothes</w:t>
      </w:r>
      <w:r w:rsidR="00EF586E">
        <w:rPr>
          <w:rFonts w:ascii="Times New Roman" w:hAnsi="Times New Roman" w:cs="Times New Roman"/>
          <w:sz w:val="24"/>
          <w:szCs w:val="24"/>
        </w:rPr>
        <w:t>e</w:t>
      </w:r>
      <w:r w:rsidR="008C01FF">
        <w:rPr>
          <w:rFonts w:ascii="Times New Roman" w:hAnsi="Times New Roman" w:cs="Times New Roman"/>
          <w:sz w:val="24"/>
          <w:szCs w:val="24"/>
        </w:rPr>
        <w:t>s—which is not a necessary requirement (for an extended discussion</w:t>
      </w:r>
      <w:r w:rsidR="00692671">
        <w:rPr>
          <w:rFonts w:ascii="Times New Roman" w:hAnsi="Times New Roman" w:cs="Times New Roman"/>
          <w:sz w:val="24"/>
          <w:szCs w:val="24"/>
        </w:rPr>
        <w:t xml:space="preserve"> about deterministic and non-deterministic hypotheses</w:t>
      </w:r>
      <w:r w:rsidR="008C01FF">
        <w:rPr>
          <w:rFonts w:ascii="Times New Roman" w:hAnsi="Times New Roman" w:cs="Times New Roman"/>
          <w:sz w:val="24"/>
          <w:szCs w:val="24"/>
        </w:rPr>
        <w:t xml:space="preserve">, see Griffiths et al., 2011)—whenever a link exists </w:t>
      </w:r>
      <w:r w:rsidR="00EA5B5B">
        <w:rPr>
          <w:rFonts w:ascii="Times New Roman" w:hAnsi="Times New Roman" w:cs="Times New Roman"/>
          <w:sz w:val="24"/>
          <w:szCs w:val="24"/>
        </w:rPr>
        <w:t xml:space="preserve">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sidR="00EA5B5B">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sidR="00692671">
        <w:rPr>
          <w:rFonts w:ascii="Times New Roman" w:hAnsi="Times New Roman" w:cs="Times New Roman"/>
          <w:sz w:val="24"/>
          <w:szCs w:val="24"/>
        </w:rPr>
        <w:t xml:space="preserve"> object A or B is a blicket</w:t>
      </w:r>
      <w:r w:rsidRPr="00826F13">
        <w:rPr>
          <w:rFonts w:ascii="Times New Roman" w:hAnsi="Times New Roman" w:cs="Times New Roman"/>
          <w:sz w:val="24"/>
          <w:szCs w:val="24"/>
        </w:rPr>
        <w:t xml:space="preserve"> by taking the product of the likelihood that object A (or B) activated the detector under each hypothesis</w:t>
      </w:r>
      <w:r w:rsidR="00DD4785">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w:t>
      </w:r>
      <w:r w:rsidR="003F67CD" w:rsidRPr="00826F13">
        <w:rPr>
          <w:rFonts w:ascii="Times New Roman" w:hAnsi="Times New Roman" w:cs="Times New Roman"/>
          <w:sz w:val="24"/>
          <w:szCs w:val="24"/>
        </w:rPr>
        <w:t>hypothesis</w:t>
      </w:r>
      <w:r w:rsidR="003F67CD">
        <w:rPr>
          <w:rFonts w:ascii="Times New Roman" w:hAnsi="Times New Roman" w:cs="Times New Roman"/>
          <w:sz w:val="24"/>
          <w:szCs w:val="24"/>
        </w:rPr>
        <w:t xml:space="preserve"> </w:t>
      </w:r>
      <w:r w:rsidR="003F67CD" w:rsidRPr="00826F13">
        <w:rPr>
          <w:rFonts w:ascii="Times New Roman" w:hAnsi="Times New Roman" w:cs="Times New Roman"/>
          <w:sz w:val="24"/>
          <w:szCs w:val="24"/>
        </w:rPr>
        <w:t>and</w:t>
      </w:r>
      <w:r w:rsidRPr="00826F13">
        <w:rPr>
          <w:rFonts w:ascii="Times New Roman" w:hAnsi="Times New Roman" w:cs="Times New Roman"/>
          <w:sz w:val="24"/>
          <w:szCs w:val="24"/>
        </w:rPr>
        <w:t xml:space="preserve"> then summing this product. To </w:t>
      </w:r>
      <w:r w:rsidR="00692671">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p>
    <w:p w14:paraId="483767BC" w14:textId="0F52DF78" w:rsidR="008C01FF" w:rsidRDefault="003640D1" w:rsidP="00723ADF">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64163943" w14:textId="19FD388F" w:rsidR="003640D1" w:rsidRPr="003640D1" w:rsidRDefault="003640D1" w:rsidP="003640D1">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sidR="008C01FF">
        <w:rPr>
          <w:rFonts w:ascii="Times New Roman" w:eastAsiaTheme="minorEastAsia" w:hAnsi="Times New Roman" w:cs="Times New Roman"/>
          <w:i/>
          <w:sz w:val="24"/>
          <w:szCs w:val="24"/>
        </w:rPr>
        <w:t xml:space="preserve"> </w:t>
      </w:r>
      <w:r w:rsidR="008C01FF">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752EF805" w14:textId="757BA0C7" w:rsidR="003640D1" w:rsidRPr="00427BD6" w:rsidRDefault="003F67CD" w:rsidP="003F67CD">
      <w:pPr>
        <w:spacing w:line="480" w:lineRule="auto"/>
        <w:ind w:firstLine="720"/>
        <w:contextualSpacing/>
        <w:rPr>
          <w:rFonts w:ascii="Times New Roman" w:hAnsi="Times New Roman" w:cs="Times New Roman"/>
          <w:sz w:val="24"/>
          <w:szCs w:val="24"/>
        </w:rPr>
      </w:pPr>
      <w:r w:rsidRPr="00427BD6">
        <w:rPr>
          <w:rFonts w:ascii="Times New Roman" w:hAnsi="Times New Roman" w:cs="Times New Roman"/>
          <w:sz w:val="24"/>
          <w:szCs w:val="24"/>
        </w:rPr>
        <w:t>The 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how </w:t>
      </w:r>
      <w:r>
        <w:rPr>
          <w:rFonts w:ascii="Times New Roman" w:hAnsi="Times New Roman" w:cs="Times New Roman"/>
          <w:sz w:val="24"/>
          <w:szCs w:val="24"/>
        </w:rPr>
        <w:t>subject</w:t>
      </w:r>
      <w:r w:rsidRPr="00427BD6">
        <w:rPr>
          <w:rFonts w:ascii="Times New Roman" w:hAnsi="Times New Roman" w:cs="Times New Roman"/>
          <w:sz w:val="24"/>
          <w:szCs w:val="24"/>
        </w:rPr>
        <w:t>s should rate A and B in the backwards</w:t>
      </w:r>
      <w:r>
        <w:rPr>
          <w:rFonts w:ascii="Times New Roman" w:hAnsi="Times New Roman" w:cs="Times New Roman"/>
          <w:sz w:val="24"/>
          <w:szCs w:val="24"/>
        </w:rPr>
        <w:t xml:space="preserve">-blocking condition are shown </w:t>
      </w:r>
      <w:r w:rsidRPr="00427BD6">
        <w:rPr>
          <w:rFonts w:ascii="Times New Roman" w:hAnsi="Times New Roman" w:cs="Times New Roman"/>
          <w:sz w:val="24"/>
          <w:szCs w:val="24"/>
        </w:rPr>
        <w:t xml:space="preserve">in Table 2. It should be clear from this table that the model predicts that </w:t>
      </w:r>
      <w:r>
        <w:rPr>
          <w:rFonts w:ascii="Times New Roman" w:hAnsi="Times New Roman" w:cs="Times New Roman"/>
          <w:sz w:val="24"/>
          <w:szCs w:val="24"/>
        </w:rPr>
        <w:t xml:space="preserve">subjects should provide higher </w:t>
      </w:r>
      <w:r w:rsidRPr="00427BD6">
        <w:rPr>
          <w:rFonts w:ascii="Times New Roman" w:hAnsi="Times New Roman" w:cs="Times New Roman"/>
          <w:sz w:val="24"/>
          <w:szCs w:val="24"/>
        </w:rPr>
        <w:t xml:space="preserve">causal mid-ratings of A and B than pre-ratings of both objects. </w:t>
      </w:r>
      <w:r>
        <w:rPr>
          <w:rFonts w:ascii="Times New Roman" w:hAnsi="Times New Roman" w:cs="Times New Roman"/>
          <w:sz w:val="24"/>
          <w:szCs w:val="24"/>
        </w:rPr>
        <w:t xml:space="preserve">The reason the model makes this prediction is because subjects observe that together objects A and B make the detector activate when they are placed on its surface. </w:t>
      </w:r>
      <w:r w:rsidRPr="00427BD6">
        <w:rPr>
          <w:rFonts w:ascii="Times New Roman" w:hAnsi="Times New Roman" w:cs="Times New Roman"/>
          <w:sz w:val="24"/>
          <w:szCs w:val="24"/>
        </w:rPr>
        <w:t>This model furth</w:t>
      </w:r>
      <w:r>
        <w:rPr>
          <w:rFonts w:ascii="Times New Roman" w:hAnsi="Times New Roman" w:cs="Times New Roman"/>
          <w:sz w:val="24"/>
          <w:szCs w:val="24"/>
        </w:rPr>
        <w:t xml:space="preserve">er predicts that subjects' </w:t>
      </w:r>
      <w:r w:rsidRPr="00427BD6">
        <w:rPr>
          <w:rFonts w:ascii="Times New Roman" w:hAnsi="Times New Roman" w:cs="Times New Roman"/>
          <w:sz w:val="24"/>
          <w:szCs w:val="24"/>
        </w:rPr>
        <w:t>post-ratings of A should be at or near ceiling</w:t>
      </w:r>
      <w:r>
        <w:rPr>
          <w:rFonts w:ascii="Times New Roman" w:hAnsi="Times New Roman" w:cs="Times New Roman"/>
          <w:sz w:val="24"/>
          <w:szCs w:val="24"/>
        </w:rPr>
        <w:t xml:space="preserve"> and that subjects should provide higher mid- and post-ratings of A than pre-ratings of it. Although the </w:t>
      </w:r>
      <w:r>
        <w:rPr>
          <w:rFonts w:ascii="Times New Roman" w:hAnsi="Times New Roman" w:cs="Times New Roman"/>
          <w:sz w:val="24"/>
          <w:szCs w:val="24"/>
        </w:rPr>
        <w:lastRenderedPageBreak/>
        <w:t xml:space="preserve">model predicts that subjects should provide higher mid-ratings of B than pre-ratings of it, the pre- and post-ratings of B are not predicted to differ. Despite the fact that we do not explicitly manipulate the prior probability of being a blicket, this model predicts that the increase in the rating of A and B between the pre- and mid-rating phases should become smaller as the prior probability of being a blicket increases. </w:t>
      </w:r>
    </w:p>
    <w:tbl>
      <w:tblPr>
        <w:tblStyle w:val="TableGrid"/>
        <w:tblW w:w="0" w:type="auto"/>
        <w:tblLayout w:type="fixed"/>
        <w:tblLook w:val="04A0" w:firstRow="1" w:lastRow="0" w:firstColumn="1" w:lastColumn="0" w:noHBand="0" w:noVBand="1"/>
      </w:tblPr>
      <w:tblGrid>
        <w:gridCol w:w="1165"/>
        <w:gridCol w:w="2363"/>
        <w:gridCol w:w="2734"/>
        <w:gridCol w:w="3132"/>
      </w:tblGrid>
      <w:tr w:rsidR="00914005" w14:paraId="16939521" w14:textId="77777777" w:rsidTr="00B4291C">
        <w:trPr>
          <w:trHeight w:val="542"/>
        </w:trPr>
        <w:tc>
          <w:tcPr>
            <w:tcW w:w="9394" w:type="dxa"/>
            <w:gridSpan w:val="4"/>
            <w:shd w:val="clear" w:color="auto" w:fill="000000" w:themeFill="text1"/>
          </w:tcPr>
          <w:p w14:paraId="12C12420" w14:textId="3A16063C" w:rsidR="00914005" w:rsidRPr="00B11D45" w:rsidRDefault="00914005" w:rsidP="007F03E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w:t>
            </w:r>
          </w:p>
        </w:tc>
      </w:tr>
      <w:tr w:rsidR="00AF5AD2" w14:paraId="50A63890" w14:textId="77777777" w:rsidTr="00853656">
        <w:trPr>
          <w:trHeight w:val="542"/>
        </w:trPr>
        <w:tc>
          <w:tcPr>
            <w:tcW w:w="1165" w:type="dxa"/>
            <w:shd w:val="clear" w:color="auto" w:fill="808080" w:themeFill="background1" w:themeFillShade="80"/>
          </w:tcPr>
          <w:p w14:paraId="78DDB7F7" w14:textId="6CE76980"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A7866A5" w14:textId="5F912B10"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3806A621" w14:textId="59A7E0E5"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21FFFD3" w14:textId="1011FD5C" w:rsidR="00AF5AD2" w:rsidRPr="00853656" w:rsidRDefault="003228F1" w:rsidP="007F03E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00AF5AD2" w:rsidRPr="00853656">
              <w:rPr>
                <w:rFonts w:ascii="Times New Roman" w:hAnsi="Times New Roman" w:cs="Times New Roman"/>
                <w:b/>
                <w:color w:val="FFFFFF" w:themeColor="background1"/>
                <w:sz w:val="24"/>
                <w:szCs w:val="24"/>
              </w:rPr>
              <w:t>fter A+ (</w:t>
            </w:r>
            <w:r w:rsidR="00AF5AD2" w:rsidRPr="00853656">
              <w:rPr>
                <w:rFonts w:ascii="Times New Roman" w:hAnsi="Times New Roman" w:cs="Times New Roman"/>
                <w:b/>
                <w:i/>
                <w:color w:val="FFFFFF" w:themeColor="background1"/>
                <w:sz w:val="24"/>
                <w:szCs w:val="24"/>
              </w:rPr>
              <w:t>p</w:t>
            </w:r>
            <w:r w:rsidR="00AF5AD2" w:rsidRPr="00853656">
              <w:rPr>
                <w:rFonts w:ascii="Times New Roman" w:hAnsi="Times New Roman" w:cs="Times New Roman"/>
                <w:b/>
                <w:color w:val="FFFFFF" w:themeColor="background1"/>
                <w:sz w:val="24"/>
                <w:szCs w:val="24"/>
              </w:rPr>
              <w:t>(</w:t>
            </w:r>
            <w:r w:rsidR="00AF5AD2" w:rsidRPr="00853656">
              <w:rPr>
                <w:rFonts w:ascii="Times New Roman" w:hAnsi="Times New Roman" w:cs="Times New Roman"/>
                <w:b/>
                <w:i/>
                <w:color w:val="FFFFFF" w:themeColor="background1"/>
                <w:sz w:val="24"/>
                <w:szCs w:val="24"/>
              </w:rPr>
              <w:t>h|d</w:t>
            </w:r>
            <w:r w:rsidR="00AF5AD2" w:rsidRPr="00853656">
              <w:rPr>
                <w:rFonts w:ascii="Times New Roman" w:hAnsi="Times New Roman" w:cs="Times New Roman"/>
                <w:b/>
                <w:color w:val="FFFFFF" w:themeColor="background1"/>
                <w:sz w:val="24"/>
                <w:szCs w:val="24"/>
              </w:rPr>
              <w:t>))</w:t>
            </w:r>
          </w:p>
        </w:tc>
      </w:tr>
      <w:tr w:rsidR="00AF5AD2" w14:paraId="33B8ECFF" w14:textId="77777777" w:rsidTr="00853656">
        <w:trPr>
          <w:trHeight w:val="531"/>
        </w:trPr>
        <w:tc>
          <w:tcPr>
            <w:tcW w:w="1165" w:type="dxa"/>
            <w:shd w:val="clear" w:color="auto" w:fill="808080" w:themeFill="background1" w:themeFillShade="80"/>
          </w:tcPr>
          <w:p w14:paraId="4F121E57" w14:textId="1978E03B" w:rsidR="00AF5AD2" w:rsidRPr="00853656" w:rsidRDefault="00AF5AD2"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23B37F49" w14:textId="1195DC58" w:rsidR="00AF5AD2" w:rsidRPr="007F03EF" w:rsidRDefault="00AF5AD2" w:rsidP="007F03EF">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83AEC4C" w14:textId="203D3ABA" w:rsidR="00AF5AD2" w:rsidRPr="00AF5AD2" w:rsidRDefault="00AF5AD2" w:rsidP="00AF5AD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407A105" w14:textId="54C658F5" w:rsidR="00AF5AD2" w:rsidRPr="00AF5AD2" w:rsidRDefault="00AF5AD2" w:rsidP="00AF5AD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11D45" w14:paraId="1DDF585F" w14:textId="77777777" w:rsidTr="00853656">
        <w:trPr>
          <w:trHeight w:val="542"/>
        </w:trPr>
        <w:tc>
          <w:tcPr>
            <w:tcW w:w="1165" w:type="dxa"/>
            <w:shd w:val="clear" w:color="auto" w:fill="808080" w:themeFill="background1" w:themeFillShade="80"/>
          </w:tcPr>
          <w:p w14:paraId="5868C49B" w14:textId="4D3EFF37"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537BC24" w14:textId="4363F2B4" w:rsidR="00B11D45" w:rsidRPr="007F03EF"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F8568C5" w14:textId="5939399E" w:rsidR="00B11D45" w:rsidRPr="00AF5AD2"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1135637" w14:textId="7250F1F0" w:rsidR="00B11D45" w:rsidRPr="00B11D45" w:rsidRDefault="00B11D45" w:rsidP="00B11D45">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B11D45" w14:paraId="2B9BE916" w14:textId="77777777" w:rsidTr="00853656">
        <w:trPr>
          <w:trHeight w:val="542"/>
        </w:trPr>
        <w:tc>
          <w:tcPr>
            <w:tcW w:w="1165" w:type="dxa"/>
            <w:shd w:val="clear" w:color="auto" w:fill="808080" w:themeFill="background1" w:themeFillShade="80"/>
          </w:tcPr>
          <w:p w14:paraId="1C4DE691" w14:textId="04D1BB46"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ACE9F98" w14:textId="08B7F80C" w:rsidR="00B11D45"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33B6EE0" w14:textId="5E7D4618" w:rsidR="00B11D45"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77EBBF" w14:textId="396CABA1" w:rsidR="00B11D45" w:rsidRDefault="00B11D45"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11D45" w14:paraId="0B727BB9" w14:textId="77777777" w:rsidTr="00853656">
        <w:trPr>
          <w:trHeight w:val="542"/>
        </w:trPr>
        <w:tc>
          <w:tcPr>
            <w:tcW w:w="1165" w:type="dxa"/>
            <w:shd w:val="clear" w:color="auto" w:fill="808080" w:themeFill="background1" w:themeFillShade="80"/>
          </w:tcPr>
          <w:p w14:paraId="1749BDA6" w14:textId="7D0A1B2E"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706425B" w14:textId="053300E3" w:rsidR="00B11D45" w:rsidRPr="007F03EF"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C8BA0F6" w14:textId="48BAF499" w:rsidR="00B11D45"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C1ACE8A" w14:textId="0DFADF9A" w:rsidR="00B11D45" w:rsidRDefault="00B11D45"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14005" w14:paraId="33383868" w14:textId="77777777" w:rsidTr="00853656">
        <w:trPr>
          <w:trHeight w:val="531"/>
        </w:trPr>
        <w:tc>
          <w:tcPr>
            <w:tcW w:w="9394" w:type="dxa"/>
            <w:gridSpan w:val="4"/>
            <w:shd w:val="clear" w:color="auto" w:fill="808080" w:themeFill="background1" w:themeFillShade="80"/>
          </w:tcPr>
          <w:p w14:paraId="3E1127FF" w14:textId="468B34BB" w:rsidR="00914005" w:rsidRPr="00853656" w:rsidRDefault="00914005" w:rsidP="00914005">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E7176D" w14:paraId="7E5F3C9F" w14:textId="77777777" w:rsidTr="00853656">
        <w:trPr>
          <w:trHeight w:val="542"/>
        </w:trPr>
        <w:tc>
          <w:tcPr>
            <w:tcW w:w="1165" w:type="dxa"/>
            <w:shd w:val="clear" w:color="auto" w:fill="808080" w:themeFill="background1" w:themeFillShade="80"/>
          </w:tcPr>
          <w:p w14:paraId="0ED8AE4C" w14:textId="4BCA338A" w:rsidR="00E7176D" w:rsidRPr="00853656" w:rsidRDefault="00E7176D"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B12DCAB" w14:textId="22CC4A26" w:rsidR="00E7176D" w:rsidRPr="007F03EF" w:rsidRDefault="00E7176D" w:rsidP="007F03E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44B330D4" w14:textId="47E8504C" w:rsidR="00E7176D" w:rsidRPr="00B11D45" w:rsidRDefault="00E7176D"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96E0FC2" w14:textId="1A5E3016" w:rsidR="00E7176D" w:rsidRDefault="00E7176D" w:rsidP="00E7176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E7176D" w14:paraId="6AD23203" w14:textId="77777777" w:rsidTr="00853656">
        <w:trPr>
          <w:trHeight w:val="553"/>
        </w:trPr>
        <w:tc>
          <w:tcPr>
            <w:tcW w:w="1165" w:type="dxa"/>
            <w:shd w:val="clear" w:color="auto" w:fill="808080" w:themeFill="background1" w:themeFillShade="80"/>
          </w:tcPr>
          <w:p w14:paraId="26A593FA" w14:textId="27281831" w:rsidR="00E7176D" w:rsidRPr="00853656" w:rsidRDefault="00E7176D"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3542322C" w14:textId="148134AB" w:rsidR="00E7176D" w:rsidRPr="007F03EF" w:rsidRDefault="00E7176D" w:rsidP="007F03E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DC37702" w14:textId="2964EA44" w:rsidR="00E7176D" w:rsidRDefault="00E7176D"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0BD40A" w14:textId="78157F3C" w:rsidR="00E7176D" w:rsidRPr="00E7176D" w:rsidRDefault="00E7176D" w:rsidP="00E7176D">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0E140C8" w14:textId="5A730ABF" w:rsidR="007F03EF" w:rsidRDefault="00E7176D" w:rsidP="00E7176D">
      <w:pPr>
        <w:pStyle w:val="Caption"/>
        <w:rPr>
          <w:rFonts w:ascii="Times New Roman" w:hAnsi="Times New Roman" w:cs="Times New Roman"/>
          <w:sz w:val="24"/>
          <w:szCs w:val="24"/>
        </w:rPr>
      </w:pPr>
      <w:r w:rsidRPr="00E7176D">
        <w:rPr>
          <w:color w:val="000000" w:themeColor="text1"/>
        </w:rPr>
        <w:t xml:space="preserve">Table </w:t>
      </w:r>
      <w:r w:rsidRPr="00E7176D">
        <w:rPr>
          <w:color w:val="000000" w:themeColor="text1"/>
        </w:rPr>
        <w:fldChar w:fldCharType="begin"/>
      </w:r>
      <w:r w:rsidRPr="00E7176D">
        <w:rPr>
          <w:color w:val="000000" w:themeColor="text1"/>
        </w:rPr>
        <w:instrText xml:space="preserve"> SEQ Table \* ARABIC </w:instrText>
      </w:r>
      <w:r w:rsidRPr="00E7176D">
        <w:rPr>
          <w:color w:val="000000" w:themeColor="text1"/>
        </w:rPr>
        <w:fldChar w:fldCharType="separate"/>
      </w:r>
      <w:r w:rsidR="001629E3">
        <w:rPr>
          <w:noProof/>
          <w:color w:val="000000" w:themeColor="text1"/>
        </w:rPr>
        <w:t>1</w:t>
      </w:r>
      <w:r w:rsidRPr="00E7176D">
        <w:rPr>
          <w:color w:val="000000" w:themeColor="text1"/>
        </w:rPr>
        <w:fldChar w:fldCharType="end"/>
      </w:r>
      <w:r w:rsidRPr="00E7176D">
        <w:rPr>
          <w:color w:val="000000" w:themeColor="text1"/>
        </w:rPr>
        <w:t xml:space="preserve">. </w:t>
      </w:r>
      <w:r>
        <w:rPr>
          <w:rFonts w:ascii="Times New Roman" w:hAnsi="Times New Roman" w:cs="Times New Roman"/>
          <w:b w:val="0"/>
          <w:color w:val="000000" w:themeColor="text1"/>
          <w:sz w:val="20"/>
          <w:szCs w:val="20"/>
        </w:rPr>
        <w:t xml:space="preserve">This table </w:t>
      </w:r>
      <w:r w:rsidR="00DE3692">
        <w:rPr>
          <w:rFonts w:ascii="Times New Roman" w:hAnsi="Times New Roman" w:cs="Times New Roman"/>
          <w:b w:val="0"/>
          <w:color w:val="000000" w:themeColor="text1"/>
          <w:sz w:val="20"/>
          <w:szCs w:val="20"/>
        </w:rPr>
        <w:t xml:space="preserve">displays the predictions of the Bayesian model for how adults should rate objects A and B before the backwards-blocking, after the AB+ event, and then after the A+ event. In addition, this table </w:t>
      </w:r>
      <w:r>
        <w:rPr>
          <w:rFonts w:ascii="Times New Roman" w:hAnsi="Times New Roman" w:cs="Times New Roman"/>
          <w:b w:val="0"/>
          <w:color w:val="000000" w:themeColor="text1"/>
          <w:sz w:val="20"/>
          <w:szCs w:val="20"/>
        </w:rPr>
        <w:t>displays the</w:t>
      </w:r>
      <w:r w:rsidRPr="00E7176D">
        <w:rPr>
          <w:rFonts w:ascii="Times New Roman" w:hAnsi="Times New Roman" w:cs="Times New Roman"/>
          <w:b w:val="0"/>
          <w:color w:val="000000" w:themeColor="text1"/>
          <w:sz w:val="20"/>
          <w:szCs w:val="20"/>
        </w:rPr>
        <w:t xml:space="preserve"> posterior probabilities assigned to each graph before the backwards-blocking event, after the AB+ event, and then after the A+ event. The prior probabilities</w:t>
      </w:r>
      <w:r w:rsidR="008B2740">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w:t>
      </w:r>
      <w:r w:rsidR="008B2740">
        <w:rPr>
          <w:rFonts w:ascii="Times New Roman" w:hAnsi="Times New Roman" w:cs="Times New Roman"/>
          <w:b w:val="0"/>
          <w:color w:val="000000" w:themeColor="text1"/>
          <w:sz w:val="20"/>
          <w:szCs w:val="20"/>
        </w:rPr>
        <w:t xml:space="preserve"> exists</w:t>
      </w:r>
      <w:r>
        <w:rPr>
          <w:rFonts w:ascii="Times New Roman" w:hAnsi="Times New Roman" w:cs="Times New Roman"/>
          <w:b w:val="0"/>
          <w:color w:val="000000" w:themeColor="text1"/>
          <w:sz w:val="20"/>
          <w:szCs w:val="20"/>
        </w:rPr>
        <w:t xml:space="preserve"> for that </w:t>
      </w:r>
      <w:r w:rsidR="008B2740">
        <w:rPr>
          <w:rFonts w:ascii="Times New Roman" w:hAnsi="Times New Roman" w:cs="Times New Roman"/>
          <w:b w:val="0"/>
          <w:color w:val="000000" w:themeColor="text1"/>
          <w:sz w:val="20"/>
          <w:szCs w:val="20"/>
        </w:rPr>
        <w:t>particular object</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w:t>
      </w:r>
    </w:p>
    <w:p w14:paraId="491D530C" w14:textId="3E521976" w:rsidR="00334E98" w:rsidRDefault="00EF29C5" w:rsidP="00427BD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terms of Experiment 4 in which </w:t>
      </w:r>
      <w:r w:rsidR="002C08A7">
        <w:rPr>
          <w:rFonts w:ascii="Times New Roman" w:hAnsi="Times New Roman" w:cs="Times New Roman"/>
          <w:sz w:val="24"/>
          <w:szCs w:val="24"/>
        </w:rPr>
        <w:t>subject</w:t>
      </w:r>
      <w:r>
        <w:rPr>
          <w:rFonts w:ascii="Times New Roman" w:hAnsi="Times New Roman" w:cs="Times New Roman"/>
          <w:sz w:val="24"/>
          <w:szCs w:val="24"/>
        </w:rPr>
        <w:t>s were</w:t>
      </w:r>
      <w:r w:rsidR="00427BD6">
        <w:rPr>
          <w:rFonts w:ascii="Times New Roman" w:hAnsi="Times New Roman" w:cs="Times New Roman"/>
          <w:sz w:val="24"/>
          <w:szCs w:val="24"/>
        </w:rPr>
        <w:t xml:space="preserve"> </w:t>
      </w:r>
      <w:r w:rsidR="00427BD6" w:rsidRPr="00427BD6">
        <w:rPr>
          <w:rFonts w:ascii="Times New Roman" w:hAnsi="Times New Roman" w:cs="Times New Roman"/>
          <w:sz w:val="24"/>
          <w:szCs w:val="24"/>
        </w:rPr>
        <w:t>asked to rate four test events that included the A+, A-, B+, and B- events, this mod</w:t>
      </w:r>
      <w:r w:rsidR="00427BD6">
        <w:rPr>
          <w:rFonts w:ascii="Times New Roman" w:hAnsi="Times New Roman" w:cs="Times New Roman"/>
          <w:sz w:val="24"/>
          <w:szCs w:val="24"/>
        </w:rPr>
        <w:t xml:space="preserve">el predicts that </w:t>
      </w:r>
      <w:r w:rsidR="002C08A7">
        <w:rPr>
          <w:rFonts w:ascii="Times New Roman" w:hAnsi="Times New Roman" w:cs="Times New Roman"/>
          <w:sz w:val="24"/>
          <w:szCs w:val="24"/>
        </w:rPr>
        <w:t>subject</w:t>
      </w:r>
      <w:r w:rsidR="00427BD6">
        <w:rPr>
          <w:rFonts w:ascii="Times New Roman" w:hAnsi="Times New Roman" w:cs="Times New Roman"/>
          <w:sz w:val="24"/>
          <w:szCs w:val="24"/>
        </w:rPr>
        <w:t xml:space="preserve">s' </w:t>
      </w:r>
      <w:r w:rsidR="00427BD6" w:rsidRPr="00427BD6">
        <w:rPr>
          <w:rFonts w:ascii="Times New Roman" w:hAnsi="Times New Roman" w:cs="Times New Roman"/>
          <w:sz w:val="24"/>
          <w:szCs w:val="24"/>
        </w:rPr>
        <w:t>mid-ratings of the A+ and B+ test events should be higher than their pre-ratings of</w:t>
      </w:r>
      <w:r w:rsidR="00427BD6">
        <w:rPr>
          <w:rFonts w:ascii="Times New Roman" w:hAnsi="Times New Roman" w:cs="Times New Roman"/>
          <w:sz w:val="24"/>
          <w:szCs w:val="24"/>
        </w:rPr>
        <w:t xml:space="preserve"> the same event, whereas their </w:t>
      </w:r>
      <w:r w:rsidR="00427BD6" w:rsidRPr="00427BD6">
        <w:rPr>
          <w:rFonts w:ascii="Times New Roman" w:hAnsi="Times New Roman" w:cs="Times New Roman"/>
          <w:sz w:val="24"/>
          <w:szCs w:val="24"/>
        </w:rPr>
        <w:t>mid-ratings of the A- and B- event should be lower than their pre-ratings of</w:t>
      </w:r>
      <w:r w:rsidR="00427BD6">
        <w:rPr>
          <w:rFonts w:ascii="Times New Roman" w:hAnsi="Times New Roman" w:cs="Times New Roman"/>
          <w:sz w:val="24"/>
          <w:szCs w:val="24"/>
        </w:rPr>
        <w:t xml:space="preserve"> the same events. In addition, </w:t>
      </w:r>
      <w:r w:rsidR="002C08A7">
        <w:rPr>
          <w:rFonts w:ascii="Times New Roman" w:hAnsi="Times New Roman" w:cs="Times New Roman"/>
          <w:sz w:val="24"/>
          <w:szCs w:val="24"/>
        </w:rPr>
        <w:t>subject</w:t>
      </w:r>
      <w:r w:rsidR="00427BD6" w:rsidRPr="00427BD6">
        <w:rPr>
          <w:rFonts w:ascii="Times New Roman" w:hAnsi="Times New Roman" w:cs="Times New Roman"/>
          <w:sz w:val="24"/>
          <w:szCs w:val="24"/>
        </w:rPr>
        <w:t>s' post-ratings of the A+ and A- test events should be higher and lower</w:t>
      </w:r>
      <w:r w:rsidR="00427BD6">
        <w:rPr>
          <w:rFonts w:ascii="Times New Roman" w:hAnsi="Times New Roman" w:cs="Times New Roman"/>
          <w:sz w:val="24"/>
          <w:szCs w:val="24"/>
        </w:rPr>
        <w:t>, respectively, than their pre-</w:t>
      </w:r>
      <w:r w:rsidR="00427BD6" w:rsidRPr="00427BD6">
        <w:rPr>
          <w:rFonts w:ascii="Times New Roman" w:hAnsi="Times New Roman" w:cs="Times New Roman"/>
          <w:sz w:val="24"/>
          <w:szCs w:val="24"/>
        </w:rPr>
        <w:t xml:space="preserve">ratings of it. In contrast, </w:t>
      </w:r>
      <w:r w:rsidR="002C08A7">
        <w:rPr>
          <w:rFonts w:ascii="Times New Roman" w:hAnsi="Times New Roman" w:cs="Times New Roman"/>
          <w:sz w:val="24"/>
          <w:szCs w:val="24"/>
        </w:rPr>
        <w:t>subject</w:t>
      </w:r>
      <w:r w:rsidR="00427BD6" w:rsidRPr="00427BD6">
        <w:rPr>
          <w:rFonts w:ascii="Times New Roman" w:hAnsi="Times New Roman" w:cs="Times New Roman"/>
          <w:sz w:val="24"/>
          <w:szCs w:val="24"/>
        </w:rPr>
        <w:t xml:space="preserve">s should provide lower and higher </w:t>
      </w:r>
      <w:r w:rsidR="00427BD6" w:rsidRPr="00427BD6">
        <w:rPr>
          <w:rFonts w:ascii="Times New Roman" w:hAnsi="Times New Roman" w:cs="Times New Roman"/>
          <w:sz w:val="24"/>
          <w:szCs w:val="24"/>
        </w:rPr>
        <w:lastRenderedPageBreak/>
        <w:t>post-ratings</w:t>
      </w:r>
      <w:r w:rsidR="00427BD6">
        <w:rPr>
          <w:rFonts w:ascii="Times New Roman" w:hAnsi="Times New Roman" w:cs="Times New Roman"/>
          <w:sz w:val="24"/>
          <w:szCs w:val="24"/>
        </w:rPr>
        <w:t xml:space="preserve"> of the B+ and B- test events, </w:t>
      </w:r>
      <w:r w:rsidR="00427BD6" w:rsidRPr="00427BD6">
        <w:rPr>
          <w:rFonts w:ascii="Times New Roman" w:hAnsi="Times New Roman" w:cs="Times New Roman"/>
          <w:sz w:val="24"/>
          <w:szCs w:val="24"/>
        </w:rPr>
        <w:t>respectively, than mid-ratings of the same two test events. These predictions from t</w:t>
      </w:r>
      <w:r w:rsidR="00427BD6">
        <w:rPr>
          <w:rFonts w:ascii="Times New Roman" w:hAnsi="Times New Roman" w:cs="Times New Roman"/>
          <w:sz w:val="24"/>
          <w:szCs w:val="24"/>
        </w:rPr>
        <w:t xml:space="preserve">his simple Bayesian model were </w:t>
      </w:r>
      <w:r w:rsidR="00427BD6" w:rsidRPr="00427BD6">
        <w:rPr>
          <w:rFonts w:ascii="Times New Roman" w:hAnsi="Times New Roman" w:cs="Times New Roman"/>
          <w:sz w:val="24"/>
          <w:szCs w:val="24"/>
        </w:rPr>
        <w:t>tested in Experiment 4.</w:t>
      </w:r>
      <w:r w:rsidR="00C537E5">
        <w:rPr>
          <w:rFonts w:ascii="Times New Roman" w:hAnsi="Times New Roman" w:cs="Times New Roman"/>
          <w:sz w:val="24"/>
          <w:szCs w:val="24"/>
        </w:rPr>
        <w:br/>
      </w:r>
      <w:r w:rsidR="00C537E5" w:rsidRPr="00C537E5">
        <w:rPr>
          <w:rFonts w:ascii="Times New Roman" w:hAnsi="Times New Roman" w:cs="Times New Roman"/>
          <w:b/>
          <w:sz w:val="24"/>
          <w:szCs w:val="24"/>
        </w:rPr>
        <w:t>Associative models</w:t>
      </w:r>
    </w:p>
    <w:p w14:paraId="0EB008DD" w14:textId="5F413491" w:rsidR="00C537E5" w:rsidRDefault="00C537E5" w:rsidP="00C537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In contrast to the Bayesian model that is presented above that uses Bayes</w:t>
      </w:r>
      <w:r>
        <w:rPr>
          <w:rFonts w:ascii="Times New Roman" w:hAnsi="Times New Roman" w:cs="Times New Roman"/>
          <w:sz w:val="24"/>
          <w:szCs w:val="24"/>
        </w:rPr>
        <w:t>’</w:t>
      </w:r>
      <w:r w:rsidRPr="00C537E5">
        <w:rPr>
          <w:rFonts w:ascii="Times New Roman" w:hAnsi="Times New Roman" w:cs="Times New Roman"/>
          <w:sz w:val="24"/>
          <w:szCs w:val="24"/>
        </w:rPr>
        <w:t xml:space="preserve"> rule to u</w:t>
      </w:r>
      <w:r>
        <w:rPr>
          <w:rFonts w:ascii="Times New Roman" w:hAnsi="Times New Roman" w:cs="Times New Roman"/>
          <w:sz w:val="24"/>
          <w:szCs w:val="24"/>
        </w:rPr>
        <w:t xml:space="preserve">pdate the posterior </w:t>
      </w:r>
      <w:r w:rsidRPr="00C537E5">
        <w:rPr>
          <w:rFonts w:ascii="Times New Roman" w:hAnsi="Times New Roman" w:cs="Times New Roman"/>
          <w:sz w:val="24"/>
          <w:szCs w:val="24"/>
        </w:rPr>
        <w:t>probabilities of each of the candidate causal graphs, the Rescorla-Wagner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sidR="002C322F">
        <w:rPr>
          <w:rFonts w:ascii="Times New Roman" w:hAnsi="Times New Roman" w:cs="Times New Roman"/>
          <w:sz w:val="24"/>
          <w:szCs w:val="24"/>
        </w:rPr>
        <w:t>.</w:t>
      </w:r>
      <w:ins w:id="174" w:author="Deon Benton" w:date="2018-11-26T20:45:00Z">
        <w:r w:rsidR="002C322F">
          <w:rPr>
            <w:rFonts w:ascii="Times New Roman" w:hAnsi="Times New Roman" w:cs="Times New Roman"/>
            <w:sz w:val="24"/>
            <w:szCs w:val="24"/>
          </w:rPr>
          <w:t xml:space="preserve"> Error correction is comp</w:t>
        </w:r>
      </w:ins>
      <w:ins w:id="175" w:author="Deon Benton" w:date="2018-11-26T20:46:00Z">
        <w:r w:rsidR="002C322F">
          <w:rPr>
            <w:rFonts w:ascii="Times New Roman" w:hAnsi="Times New Roman" w:cs="Times New Roman"/>
            <w:sz w:val="24"/>
            <w:szCs w:val="24"/>
          </w:rPr>
          <w:t>uted according to the following equation:</w:t>
        </w:r>
      </w:ins>
    </w:p>
    <w:p w14:paraId="1607A4D2" w14:textId="4509B35F"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3E4AD019" w14:textId="77777777" w:rsidR="00C537E5" w:rsidRPr="00C537E5" w:rsidRDefault="00C537E5" w:rsidP="00723ADF">
      <w:pPr>
        <w:shd w:val="clear" w:color="auto" w:fill="FFFFFF"/>
        <w:spacing w:after="0" w:line="240" w:lineRule="auto"/>
        <w:jc w:val="center"/>
        <w:rPr>
          <w:rFonts w:ascii="Arial" w:eastAsia="Times New Roman" w:hAnsi="Arial" w:cs="Arial"/>
          <w:color w:val="222222"/>
          <w:sz w:val="19"/>
          <w:szCs w:val="19"/>
        </w:rPr>
      </w:pPr>
    </w:p>
    <w:p w14:paraId="571E37AE" w14:textId="77777777"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3D4AFDEE" w14:textId="77777777"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p>
    <w:p w14:paraId="00FC66A3" w14:textId="235F3870" w:rsid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sidR="00A56718">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sidR="00A56718">
        <w:rPr>
          <w:rFonts w:ascii="Times New Roman" w:eastAsia="Times New Roman" w:hAnsi="Times New Roman" w:cs="Times New Roman"/>
          <w:i/>
          <w:color w:val="222222"/>
          <w:sz w:val="24"/>
          <w:szCs w:val="24"/>
          <w:vertAlign w:val="subscript"/>
        </w:rPr>
        <w:t>i</w:t>
      </w:r>
      <w:r w:rsidR="00A56718">
        <w:rPr>
          <w:rFonts w:ascii="Times New Roman" w:eastAsia="Times New Roman" w:hAnsi="Times New Roman" w:cs="Times New Roman"/>
          <w:color w:val="222222"/>
          <w:sz w:val="24"/>
          <w:szCs w:val="24"/>
        </w:rPr>
        <w:t xml:space="preserve"> ,</w:t>
      </w:r>
    </w:p>
    <w:p w14:paraId="5D44618D" w14:textId="77777777" w:rsidR="00A56718" w:rsidRDefault="00A56718" w:rsidP="00C537E5">
      <w:pPr>
        <w:shd w:val="clear" w:color="auto" w:fill="FFFFFF"/>
        <w:spacing w:after="0" w:line="240" w:lineRule="auto"/>
        <w:rPr>
          <w:rFonts w:ascii="Times New Roman" w:eastAsia="Times New Roman" w:hAnsi="Times New Roman" w:cs="Times New Roman"/>
          <w:color w:val="222222"/>
          <w:sz w:val="24"/>
          <w:szCs w:val="24"/>
        </w:rPr>
      </w:pPr>
    </w:p>
    <w:p w14:paraId="239AD59D" w14:textId="407E6460" w:rsidR="00914005" w:rsidRDefault="00A56718" w:rsidP="00914005">
      <w:pPr>
        <w:shd w:val="clear" w:color="auto" w:fill="FFFFFF"/>
        <w:spacing w:after="0" w:line="480" w:lineRule="auto"/>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Unlike the Bayesian model presented above 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 we simulated Experiment 4 to examine what predictions the Rescor</w:t>
      </w:r>
      <w:r>
        <w:rPr>
          <w:rFonts w:ascii="Times New Roman" w:eastAsia="Times New Roman" w:hAnsi="Times New Roman" w:cs="Times New Roman"/>
          <w:color w:val="222222"/>
          <w:sz w:val="24"/>
          <w:szCs w:val="24"/>
        </w:rPr>
        <w:t>la-Wagner model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odel. Given that the Rescorla-</w:t>
      </w:r>
      <w:r w:rsidRPr="00A56718">
        <w:rPr>
          <w:rFonts w:ascii="Times New Roman" w:eastAsia="Times New Roman" w:hAnsi="Times New Roman" w:cs="Times New Roman"/>
          <w:color w:val="222222"/>
          <w:sz w:val="24"/>
          <w:szCs w:val="24"/>
        </w:rPr>
        <w:t>Wagner model does not inherently espouse a parameter that accounts for base rates (i</w:t>
      </w:r>
      <w:r>
        <w:rPr>
          <w:rFonts w:ascii="Times New Roman" w:eastAsia="Times New Roman" w:hAnsi="Times New Roman" w:cs="Times New Roman"/>
          <w:color w:val="222222"/>
          <w:sz w:val="24"/>
          <w:szCs w:val="24"/>
        </w:rPr>
        <w:t xml:space="preserve">.e., prior probabilities), we </w:t>
      </w:r>
      <w:r w:rsidRPr="00A56718">
        <w:rPr>
          <w:rFonts w:ascii="Times New Roman" w:eastAsia="Times New Roman" w:hAnsi="Times New Roman" w:cs="Times New Roman"/>
          <w:color w:val="222222"/>
          <w:sz w:val="24"/>
          <w:szCs w:val="24"/>
        </w:rPr>
        <w:t>set the weight for A and B each to equal .</w:t>
      </w:r>
      <w:r w:rsidR="00EE2B5A">
        <w:rPr>
          <w:rFonts w:ascii="Times New Roman" w:eastAsia="Times New Roman" w:hAnsi="Times New Roman" w:cs="Times New Roman"/>
          <w:color w:val="222222"/>
          <w:sz w:val="24"/>
          <w:szCs w:val="24"/>
        </w:rPr>
        <w:t>5</w:t>
      </w:r>
      <w:r w:rsidRPr="00A56718">
        <w:rPr>
          <w:rFonts w:ascii="Times New Roman" w:eastAsia="Times New Roman" w:hAnsi="Times New Roman" w:cs="Times New Roman"/>
          <w:color w:val="222222"/>
          <w:sz w:val="24"/>
          <w:szCs w:val="24"/>
        </w:rPr>
        <w:t>. This number</w:t>
      </w:r>
      <w:r>
        <w:rPr>
          <w:rFonts w:ascii="Times New Roman" w:eastAsia="Times New Roman" w:hAnsi="Times New Roman" w:cs="Times New Roman"/>
          <w:color w:val="222222"/>
          <w:sz w:val="24"/>
          <w:szCs w:val="24"/>
        </w:rPr>
        <w:t xml:space="preserve"> instantiates the assumption</w:t>
      </w:r>
      <w:r w:rsidRPr="00A56718">
        <w:rPr>
          <w:rFonts w:ascii="Times New Roman" w:eastAsia="Times New Roman" w:hAnsi="Times New Roman" w:cs="Times New Roman"/>
          <w:color w:val="222222"/>
          <w:sz w:val="24"/>
          <w:szCs w:val="24"/>
        </w:rPr>
        <w:t xml:space="preserve"> that both objects are equally likely candidate causes at the beginning of the experiment</w:t>
      </w:r>
      <w:r>
        <w:rPr>
          <w:rFonts w:ascii="Times New Roman" w:eastAsia="Times New Roman" w:hAnsi="Times New Roman" w:cs="Times New Roman"/>
          <w:color w:val="222222"/>
          <w:sz w:val="24"/>
          <w:szCs w:val="24"/>
        </w:rPr>
        <w:t xml:space="preserve"> before </w:t>
      </w:r>
      <w:r w:rsidR="00914005">
        <w:rPr>
          <w:rFonts w:ascii="Times New Roman" w:eastAsia="Times New Roman" w:hAnsi="Times New Roman" w:cs="Times New Roman"/>
          <w:color w:val="222222"/>
          <w:sz w:val="24"/>
          <w:szCs w:val="24"/>
        </w:rPr>
        <w:t>the</w:t>
      </w:r>
      <w:r>
        <w:rPr>
          <w:rFonts w:ascii="Times New Roman" w:eastAsia="Times New Roman" w:hAnsi="Times New Roman" w:cs="Times New Roman"/>
          <w:color w:val="222222"/>
          <w:sz w:val="24"/>
          <w:szCs w:val="24"/>
        </w:rPr>
        <w:t xml:space="preserve"> AB+ trial or the A+ trial</w:t>
      </w:r>
      <w:ins w:id="176" w:author="Deon Benton" w:date="2018-11-26T20:46:00Z">
        <w:r w:rsidR="00AB1470">
          <w:rPr>
            <w:rFonts w:ascii="Times New Roman" w:eastAsia="Times New Roman" w:hAnsi="Times New Roman" w:cs="Times New Roman"/>
            <w:color w:val="222222"/>
            <w:sz w:val="24"/>
            <w:szCs w:val="24"/>
          </w:rPr>
          <w:t xml:space="preserve"> and is consistent with subjects’ pre-rati</w:t>
        </w:r>
      </w:ins>
      <w:ins w:id="177" w:author="Deon Benton" w:date="2018-11-26T20:47:00Z">
        <w:r w:rsidR="00AB1470">
          <w:rPr>
            <w:rFonts w:ascii="Times New Roman" w:eastAsia="Times New Roman" w:hAnsi="Times New Roman" w:cs="Times New Roman"/>
            <w:color w:val="222222"/>
            <w:sz w:val="24"/>
            <w:szCs w:val="24"/>
          </w:rPr>
          <w:t>ngs of objects A and B in each of the four conditions</w:t>
        </w:r>
      </w:ins>
      <w:r w:rsidRPr="00A56718">
        <w:rPr>
          <w:rFonts w:ascii="Times New Roman" w:eastAsia="Times New Roman" w:hAnsi="Times New Roman" w:cs="Times New Roman"/>
          <w:color w:val="222222"/>
          <w:sz w:val="24"/>
          <w:szCs w:val="24"/>
        </w:rPr>
        <w:t>. In additi</w:t>
      </w:r>
      <w:r>
        <w:rPr>
          <w:rFonts w:ascii="Times New Roman" w:eastAsia="Times New Roman" w:hAnsi="Times New Roman" w:cs="Times New Roman"/>
          <w:color w:val="222222"/>
          <w:sz w:val="24"/>
          <w:szCs w:val="24"/>
        </w:rPr>
        <w:t xml:space="preserve">on, we </w:t>
      </w:r>
      <w:r w:rsidRPr="00A56718">
        <w:rPr>
          <w:rFonts w:ascii="Times New Roman" w:eastAsia="Times New Roman" w:hAnsi="Times New Roman" w:cs="Times New Roman"/>
          <w:color w:val="222222"/>
          <w:sz w:val="24"/>
          <w:szCs w:val="24"/>
        </w:rPr>
        <w:t xml:space="preserve">set </w:t>
      </w:r>
      <w:r w:rsidRPr="00C537E5">
        <w:rPr>
          <w:rFonts w:ascii="Times New Roman" w:eastAsia="Times New Roman" w:hAnsi="Times New Roman" w:cs="Times New Roman"/>
          <w:color w:val="222222"/>
          <w:sz w:val="24"/>
          <w:szCs w:val="24"/>
        </w:rPr>
        <w:t>α</w:t>
      </w:r>
      <w:r w:rsidRPr="00A56718">
        <w:rPr>
          <w:rFonts w:ascii="Times New Roman" w:eastAsia="Times New Roman" w:hAnsi="Times New Roman" w:cs="Times New Roman"/>
          <w:color w:val="222222"/>
          <w:sz w:val="24"/>
          <w:szCs w:val="24"/>
        </w:rPr>
        <w:t xml:space="preserve"> and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arbitrarily to .</w:t>
      </w:r>
      <w:r w:rsidR="00EE2B5A">
        <w:rPr>
          <w:rFonts w:ascii="Times New Roman" w:eastAsia="Times New Roman" w:hAnsi="Times New Roman" w:cs="Times New Roman"/>
          <w:color w:val="222222"/>
          <w:sz w:val="24"/>
          <w:szCs w:val="24"/>
        </w:rPr>
        <w:t>5</w:t>
      </w:r>
      <w:r w:rsidRPr="00A56718">
        <w:rPr>
          <w:rFonts w:ascii="Times New Roman" w:eastAsia="Times New Roman" w:hAnsi="Times New Roman" w:cs="Times New Roman"/>
          <w:color w:val="222222"/>
          <w:sz w:val="24"/>
          <w:szCs w:val="24"/>
        </w:rPr>
        <w:t xml:space="preserve">, and </w:t>
      </w:r>
      <w:r w:rsidRPr="00A56718">
        <w:rPr>
          <w:rFonts w:ascii="Times New Roman" w:eastAsia="Times New Roman" w:hAnsi="Times New Roman" w:cs="Times New Roman"/>
          <w:color w:val="222222"/>
          <w:sz w:val="24"/>
          <w:szCs w:val="24"/>
        </w:rPr>
        <w:lastRenderedPageBreak/>
        <w:t xml:space="preserve">the model 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w:t>
      </w:r>
      <w:r>
        <w:rPr>
          <w:rStyle w:val="FootnoteReference"/>
          <w:rFonts w:ascii="Times New Roman" w:eastAsia="Times New Roman" w:hAnsi="Times New Roman" w:cs="Times New Roman"/>
          <w:color w:val="222222"/>
          <w:sz w:val="24"/>
          <w:szCs w:val="24"/>
        </w:rPr>
        <w:footnoteReference w:id="4"/>
      </w:r>
      <w:r>
        <w:rPr>
          <w:rFonts w:ascii="Times New Roman" w:eastAsia="Times New Roman" w:hAnsi="Times New Roman" w:cs="Times New Roman"/>
          <w:color w:val="222222"/>
          <w:sz w:val="24"/>
          <w:szCs w:val="24"/>
        </w:rPr>
        <w:t xml:space="preserve">. Following these trials, A and B were presented alone and the model’s prediction about the causal status of </w:t>
      </w:r>
      <w:r w:rsidR="004C0CF8">
        <w:rPr>
          <w:rFonts w:ascii="Times New Roman" w:eastAsia="Times New Roman" w:hAnsi="Times New Roman" w:cs="Times New Roman"/>
          <w:color w:val="222222"/>
          <w:sz w:val="24"/>
          <w:szCs w:val="24"/>
        </w:rPr>
        <w:t>both objects</w:t>
      </w:r>
      <w:r>
        <w:rPr>
          <w:rFonts w:ascii="Times New Roman" w:eastAsia="Times New Roman" w:hAnsi="Times New Roman" w:cs="Times New Roman"/>
          <w:color w:val="222222"/>
          <w:sz w:val="24"/>
          <w:szCs w:val="24"/>
        </w:rPr>
        <w:t xml:space="preserve"> was assessed</w:t>
      </w:r>
      <w:r w:rsidR="00914005">
        <w:rPr>
          <w:rFonts w:ascii="Times New Roman" w:eastAsia="Times New Roman" w:hAnsi="Times New Roman" w:cs="Times New Roman"/>
          <w:color w:val="222222"/>
          <w:sz w:val="24"/>
          <w:szCs w:val="24"/>
        </w:rPr>
        <w:t xml:space="preserve">.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CF7B71" w14:paraId="671CB3A0" w14:textId="77777777" w:rsidTr="00CF7B71">
        <w:trPr>
          <w:trHeight w:val="576"/>
        </w:trPr>
        <w:tc>
          <w:tcPr>
            <w:tcW w:w="7556" w:type="dxa"/>
            <w:gridSpan w:val="4"/>
            <w:shd w:val="clear" w:color="auto" w:fill="000000" w:themeFill="text1"/>
          </w:tcPr>
          <w:p w14:paraId="51B9FC9B" w14:textId="77777777" w:rsidR="00CF7B71" w:rsidRPr="00855645" w:rsidRDefault="00CF7B71" w:rsidP="00CF7B71">
            <w:pPr>
              <w:spacing w:line="480" w:lineRule="auto"/>
              <w:jc w:val="center"/>
              <w:rPr>
                <w:rFonts w:ascii="Times New Roman" w:hAnsi="Times New Roman" w:cs="Times New Roman"/>
                <w:b/>
                <w:sz w:val="24"/>
                <w:szCs w:val="24"/>
              </w:rPr>
            </w:pPr>
            <w:r w:rsidRPr="00855645">
              <w:rPr>
                <w:rFonts w:ascii="Times New Roman" w:hAnsi="Times New Roman" w:cs="Times New Roman"/>
                <w:b/>
                <w:color w:val="FFFFFF" w:themeColor="background1"/>
                <w:sz w:val="24"/>
                <w:szCs w:val="24"/>
              </w:rPr>
              <w:t>RESCORLA-WAGNER MODEL PREDICTIONS</w:t>
            </w:r>
          </w:p>
        </w:tc>
      </w:tr>
      <w:tr w:rsidR="00CF7B71" w14:paraId="602813DB" w14:textId="77777777" w:rsidTr="00CF7B71">
        <w:trPr>
          <w:trHeight w:val="563"/>
        </w:trPr>
        <w:tc>
          <w:tcPr>
            <w:tcW w:w="1889" w:type="dxa"/>
            <w:shd w:val="clear" w:color="auto" w:fill="808080" w:themeFill="background1" w:themeFillShade="80"/>
          </w:tcPr>
          <w:p w14:paraId="532401DA" w14:textId="77777777" w:rsidR="00CF7B71" w:rsidRPr="00853656" w:rsidRDefault="00CF7B71" w:rsidP="00CF7B71">
            <w:pPr>
              <w:spacing w:line="480" w:lineRule="auto"/>
              <w:rPr>
                <w:rFonts w:ascii="Times New Roman" w:hAnsi="Times New Roman" w:cs="Times New Roman"/>
                <w:color w:val="FFFFFF" w:themeColor="background1"/>
                <w:sz w:val="24"/>
                <w:szCs w:val="24"/>
              </w:rPr>
            </w:pPr>
          </w:p>
        </w:tc>
        <w:tc>
          <w:tcPr>
            <w:tcW w:w="1889" w:type="dxa"/>
          </w:tcPr>
          <w:p w14:paraId="2767E449"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57AD810F"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63D13A9"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After A+</w:t>
            </w:r>
          </w:p>
        </w:tc>
      </w:tr>
      <w:tr w:rsidR="00CF7B71" w14:paraId="641B7204" w14:textId="77777777" w:rsidTr="00CF7B71">
        <w:trPr>
          <w:trHeight w:val="576"/>
        </w:trPr>
        <w:tc>
          <w:tcPr>
            <w:tcW w:w="1889" w:type="dxa"/>
            <w:shd w:val="clear" w:color="auto" w:fill="808080" w:themeFill="background1" w:themeFillShade="80"/>
          </w:tcPr>
          <w:p w14:paraId="7C8EB41D" w14:textId="77777777" w:rsidR="00CF7B71" w:rsidRPr="00853656" w:rsidRDefault="00CF7B71" w:rsidP="00CF7B71">
            <w:pPr>
              <w:spacing w:line="480" w:lineRule="auto"/>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9A0AA89" w14:textId="40E7EA7F" w:rsidR="00CF7B71" w:rsidRPr="00593321" w:rsidRDefault="00593321" w:rsidP="00CF7B71">
            <w:pPr>
              <w:spacing w:line="480" w:lineRule="auto"/>
              <w:jc w:val="center"/>
              <w:rPr>
                <w:rFonts w:ascii="Times New Roman" w:hAnsi="Times New Roman" w:cs="Times New Roman"/>
                <w:i/>
                <w:sz w:val="24"/>
                <w:szCs w:val="24"/>
                <w:rPrChange w:id="179" w:author="Deon Benton" w:date="2018-11-26T20:50:00Z">
                  <w:rPr>
                    <w:rFonts w:ascii="Times New Roman" w:hAnsi="Times New Roman" w:cs="Times New Roman"/>
                    <w:sz w:val="24"/>
                    <w:szCs w:val="24"/>
                  </w:rPr>
                </w:rPrChange>
              </w:rPr>
            </w:pPr>
            <w:ins w:id="180" w:author="Deon Benton" w:date="2018-11-26T20:50:00Z">
              <w:r>
                <w:rPr>
                  <w:rFonts w:ascii="Times New Roman" w:hAnsi="Times New Roman" w:cs="Times New Roman"/>
                  <w:i/>
                  <w:sz w:val="24"/>
                  <w:szCs w:val="24"/>
                </w:rPr>
                <w:t>p</w:t>
              </w:r>
            </w:ins>
          </w:p>
        </w:tc>
        <w:tc>
          <w:tcPr>
            <w:tcW w:w="1889" w:type="dxa"/>
          </w:tcPr>
          <w:p w14:paraId="73BAEFC1" w14:textId="1C1BE195" w:rsidR="00CF7B71" w:rsidRPr="00593321" w:rsidRDefault="00593321" w:rsidP="00CF7B71">
            <w:pPr>
              <w:spacing w:line="480" w:lineRule="auto"/>
              <w:jc w:val="center"/>
              <w:rPr>
                <w:rFonts w:ascii="Times New Roman" w:hAnsi="Times New Roman" w:cs="Times New Roman"/>
                <w:i/>
                <w:sz w:val="24"/>
                <w:szCs w:val="24"/>
                <w:rPrChange w:id="181" w:author="Deon Benton" w:date="2018-11-26T20:50:00Z">
                  <w:rPr>
                    <w:rFonts w:ascii="Times New Roman" w:hAnsi="Times New Roman" w:cs="Times New Roman"/>
                    <w:sz w:val="24"/>
                    <w:szCs w:val="24"/>
                  </w:rPr>
                </w:rPrChange>
              </w:rPr>
            </w:pPr>
            <w:ins w:id="182" w:author="Deon Benton" w:date="2018-11-26T20:50:00Z">
              <w:r>
                <w:rPr>
                  <w:rFonts w:ascii="Times New Roman" w:hAnsi="Times New Roman" w:cs="Times New Roman"/>
                  <w:i/>
                  <w:sz w:val="24"/>
                  <w:szCs w:val="24"/>
                </w:rPr>
                <w:t>p</w:t>
              </w:r>
            </w:ins>
          </w:p>
        </w:tc>
        <w:tc>
          <w:tcPr>
            <w:tcW w:w="1889" w:type="dxa"/>
          </w:tcPr>
          <w:p w14:paraId="658CC2D6" w14:textId="6257F911" w:rsidR="00CF7B71" w:rsidRDefault="001629E3" w:rsidP="00CF7B71">
            <w:pPr>
              <w:spacing w:line="480" w:lineRule="auto"/>
              <w:jc w:val="center"/>
              <w:rPr>
                <w:rFonts w:ascii="Times New Roman" w:hAnsi="Times New Roman" w:cs="Times New Roman"/>
                <w:sz w:val="24"/>
                <w:szCs w:val="24"/>
              </w:rPr>
            </w:pPr>
            <w:ins w:id="183" w:author="Deon Benton" w:date="2018-11-26T20:51:00Z">
              <w:r>
                <w:rPr>
                  <w:rFonts w:ascii="Times New Roman" w:hAnsi="Times New Roman" w:cs="Times New Roman"/>
                  <w:sz w:val="24"/>
                  <w:szCs w:val="24"/>
                </w:rPr>
                <w:t>1</w:t>
              </w:r>
            </w:ins>
          </w:p>
        </w:tc>
      </w:tr>
      <w:tr w:rsidR="00CF7B71" w14:paraId="7BE7CE69" w14:textId="77777777" w:rsidTr="00CF7B71">
        <w:trPr>
          <w:trHeight w:val="587"/>
        </w:trPr>
        <w:tc>
          <w:tcPr>
            <w:tcW w:w="1889" w:type="dxa"/>
            <w:shd w:val="clear" w:color="auto" w:fill="808080" w:themeFill="background1" w:themeFillShade="80"/>
          </w:tcPr>
          <w:p w14:paraId="0BF20156" w14:textId="77777777" w:rsidR="00CF7B71" w:rsidRPr="00853656" w:rsidRDefault="00CF7B71" w:rsidP="00CF7B71">
            <w:pPr>
              <w:spacing w:line="480" w:lineRule="auto"/>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E29F9B6" w14:textId="074D70AA" w:rsidR="00CF7B71" w:rsidRPr="00593321" w:rsidRDefault="00593321" w:rsidP="00CF7B71">
            <w:pPr>
              <w:spacing w:line="480" w:lineRule="auto"/>
              <w:jc w:val="center"/>
              <w:rPr>
                <w:rFonts w:ascii="Times New Roman" w:hAnsi="Times New Roman" w:cs="Times New Roman"/>
                <w:i/>
                <w:sz w:val="24"/>
                <w:szCs w:val="24"/>
                <w:rPrChange w:id="184" w:author="Deon Benton" w:date="2018-11-26T20:50:00Z">
                  <w:rPr>
                    <w:rFonts w:ascii="Times New Roman" w:hAnsi="Times New Roman" w:cs="Times New Roman"/>
                    <w:sz w:val="24"/>
                    <w:szCs w:val="24"/>
                  </w:rPr>
                </w:rPrChange>
              </w:rPr>
            </w:pPr>
            <w:ins w:id="185" w:author="Deon Benton" w:date="2018-11-26T20:50:00Z">
              <w:r>
                <w:rPr>
                  <w:rFonts w:ascii="Times New Roman" w:hAnsi="Times New Roman" w:cs="Times New Roman"/>
                  <w:i/>
                  <w:sz w:val="24"/>
                  <w:szCs w:val="24"/>
                </w:rPr>
                <w:t>p</w:t>
              </w:r>
            </w:ins>
          </w:p>
        </w:tc>
        <w:tc>
          <w:tcPr>
            <w:tcW w:w="1889" w:type="dxa"/>
          </w:tcPr>
          <w:p w14:paraId="0B5DA12C" w14:textId="4970CBF6" w:rsidR="00CF7B71" w:rsidRPr="00593321" w:rsidRDefault="001629E3" w:rsidP="00CF7B71">
            <w:pPr>
              <w:spacing w:line="480" w:lineRule="auto"/>
              <w:jc w:val="center"/>
              <w:rPr>
                <w:rFonts w:ascii="Times New Roman" w:hAnsi="Times New Roman" w:cs="Times New Roman"/>
                <w:i/>
                <w:sz w:val="24"/>
                <w:szCs w:val="24"/>
                <w:rPrChange w:id="186" w:author="Deon Benton" w:date="2018-11-26T20:50:00Z">
                  <w:rPr>
                    <w:rFonts w:ascii="Times New Roman" w:hAnsi="Times New Roman" w:cs="Times New Roman"/>
                    <w:sz w:val="24"/>
                    <w:szCs w:val="24"/>
                  </w:rPr>
                </w:rPrChange>
              </w:rPr>
            </w:pPr>
            <w:ins w:id="187" w:author="Deon Benton" w:date="2018-11-26T20:50:00Z">
              <w:r>
                <w:rPr>
                  <w:rFonts w:ascii="Times New Roman" w:hAnsi="Times New Roman" w:cs="Times New Roman"/>
                  <w:i/>
                  <w:sz w:val="24"/>
                  <w:szCs w:val="24"/>
                </w:rPr>
                <w:t>p</w:t>
              </w:r>
            </w:ins>
          </w:p>
        </w:tc>
        <w:tc>
          <w:tcPr>
            <w:tcW w:w="1889" w:type="dxa"/>
          </w:tcPr>
          <w:p w14:paraId="21FCD799" w14:textId="56A66B57" w:rsidR="00CF7B71" w:rsidRPr="001629E3" w:rsidRDefault="001629E3" w:rsidP="00CF7B71">
            <w:pPr>
              <w:keepNext/>
              <w:spacing w:line="480" w:lineRule="auto"/>
              <w:jc w:val="center"/>
              <w:rPr>
                <w:rFonts w:ascii="Times New Roman" w:hAnsi="Times New Roman" w:cs="Times New Roman"/>
                <w:i/>
                <w:sz w:val="24"/>
                <w:szCs w:val="24"/>
                <w:rPrChange w:id="188" w:author="Deon Benton" w:date="2018-11-26T20:50:00Z">
                  <w:rPr>
                    <w:rFonts w:ascii="Times New Roman" w:hAnsi="Times New Roman" w:cs="Times New Roman"/>
                    <w:sz w:val="24"/>
                    <w:szCs w:val="24"/>
                  </w:rPr>
                </w:rPrChange>
              </w:rPr>
            </w:pPr>
            <w:ins w:id="189" w:author="Deon Benton" w:date="2018-11-26T20:50:00Z">
              <w:r>
                <w:rPr>
                  <w:rFonts w:ascii="Times New Roman" w:hAnsi="Times New Roman" w:cs="Times New Roman"/>
                  <w:i/>
                  <w:sz w:val="24"/>
                  <w:szCs w:val="24"/>
                </w:rPr>
                <w:t>p</w:t>
              </w:r>
            </w:ins>
          </w:p>
        </w:tc>
      </w:tr>
    </w:tbl>
    <w:p w14:paraId="1CB36063" w14:textId="4C3A871B" w:rsidR="00914005" w:rsidRDefault="00CC5591" w:rsidP="001D02C6">
      <w:pPr>
        <w:pStyle w:val="Caption"/>
        <w:rPr>
          <w:rFonts w:ascii="Times New Roman" w:hAnsi="Times New Roman" w:cs="Times New Roman"/>
          <w:b w:val="0"/>
          <w:color w:val="000000" w:themeColor="text1"/>
        </w:rPr>
      </w:pPr>
      <w:r>
        <w:rPr>
          <w:rFonts w:ascii="Times New Roman" w:hAnsi="Times New Roman" w:cs="Times New Roman"/>
          <w:color w:val="000000" w:themeColor="text1"/>
        </w:rPr>
        <w:br w:type="textWrapping" w:clear="all"/>
      </w:r>
      <w:r w:rsidRPr="00CC5591">
        <w:rPr>
          <w:rFonts w:ascii="Times New Roman" w:hAnsi="Times New Roman" w:cs="Times New Roman"/>
          <w:color w:val="000000" w:themeColor="text1"/>
        </w:rPr>
        <w:t xml:space="preserve">Table </w:t>
      </w:r>
      <w:r w:rsidRPr="00CC5591">
        <w:rPr>
          <w:rFonts w:ascii="Times New Roman" w:hAnsi="Times New Roman" w:cs="Times New Roman"/>
          <w:color w:val="000000" w:themeColor="text1"/>
        </w:rPr>
        <w:fldChar w:fldCharType="begin"/>
      </w:r>
      <w:r w:rsidRPr="00CC5591">
        <w:rPr>
          <w:rFonts w:ascii="Times New Roman" w:hAnsi="Times New Roman" w:cs="Times New Roman"/>
          <w:color w:val="000000" w:themeColor="text1"/>
        </w:rPr>
        <w:instrText xml:space="preserve"> SEQ Table \* ARABIC </w:instrText>
      </w:r>
      <w:r w:rsidRPr="00CC5591">
        <w:rPr>
          <w:rFonts w:ascii="Times New Roman" w:hAnsi="Times New Roman" w:cs="Times New Roman"/>
          <w:color w:val="000000" w:themeColor="text1"/>
        </w:rPr>
        <w:fldChar w:fldCharType="separate"/>
      </w:r>
      <w:r w:rsidR="001629E3">
        <w:rPr>
          <w:rFonts w:ascii="Times New Roman" w:hAnsi="Times New Roman" w:cs="Times New Roman"/>
          <w:noProof/>
          <w:color w:val="000000" w:themeColor="text1"/>
        </w:rPr>
        <w:t>2</w:t>
      </w:r>
      <w:r w:rsidRPr="00CC5591">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This table displays the Rescorla-Wagner model’s predictions of the causal ratings for objects A and B before the backwards-blocking event, after the AB+ event, and then after the A+ event.  </w:t>
      </w:r>
      <w:r w:rsidR="006C23F1">
        <w:rPr>
          <w:rFonts w:ascii="Times New Roman" w:hAnsi="Times New Roman" w:cs="Times New Roman"/>
          <w:b w:val="0"/>
          <w:color w:val="000000" w:themeColor="text1"/>
        </w:rPr>
        <w:t xml:space="preserve">The ratings in each cell can be thought to represent confidence that a particular object is a cause. Thus, a rating of 50% indicates uncertainty about a particular object’s causal status, whereas a rating of 100% indicates certainty about the object’s causal status. </w:t>
      </w:r>
    </w:p>
    <w:p w14:paraId="7FA6ECBC" w14:textId="12033725" w:rsidR="006C23F1" w:rsidRPr="00853656" w:rsidRDefault="006C23F1" w:rsidP="00853656">
      <w:pPr>
        <w:spacing w:line="480" w:lineRule="auto"/>
        <w:contextualSpacing/>
        <w:rPr>
          <w:rFonts w:ascii="Times New Roman" w:hAnsi="Times New Roman" w:cs="Times New Roman"/>
          <w:sz w:val="24"/>
          <w:szCs w:val="24"/>
        </w:rPr>
      </w:pPr>
      <w:r>
        <w:tab/>
      </w:r>
      <w:r w:rsidR="00853656">
        <w:rPr>
          <w:rFonts w:ascii="Times New Roman" w:hAnsi="Times New Roman" w:cs="Times New Roman"/>
          <w:sz w:val="24"/>
          <w:szCs w:val="24"/>
        </w:rPr>
        <w:t xml:space="preserve">As can be seen from the </w:t>
      </w:r>
      <w:r w:rsidR="00B15D9C">
        <w:rPr>
          <w:rFonts w:ascii="Times New Roman" w:hAnsi="Times New Roman" w:cs="Times New Roman"/>
          <w:sz w:val="24"/>
          <w:szCs w:val="24"/>
        </w:rPr>
        <w:t xml:space="preserve">Table 2 </w:t>
      </w:r>
      <w:r w:rsidR="00853656">
        <w:rPr>
          <w:rFonts w:ascii="Times New Roman" w:hAnsi="Times New Roman" w:cs="Times New Roman"/>
          <w:sz w:val="24"/>
          <w:szCs w:val="24"/>
        </w:rPr>
        <w:t>above, t</w:t>
      </w:r>
      <w:r w:rsidR="00853656" w:rsidRPr="00853656">
        <w:rPr>
          <w:rFonts w:ascii="Times New Roman" w:hAnsi="Times New Roman" w:cs="Times New Roman"/>
          <w:sz w:val="24"/>
          <w:szCs w:val="24"/>
        </w:rPr>
        <w:t xml:space="preserve">his model predicts that </w:t>
      </w:r>
      <w:r w:rsidR="002C08A7">
        <w:rPr>
          <w:rFonts w:ascii="Times New Roman" w:hAnsi="Times New Roman" w:cs="Times New Roman"/>
          <w:sz w:val="24"/>
          <w:szCs w:val="24"/>
        </w:rPr>
        <w:t>subject</w:t>
      </w:r>
      <w:r w:rsidR="00853656" w:rsidRPr="00853656">
        <w:rPr>
          <w:rFonts w:ascii="Times New Roman" w:hAnsi="Times New Roman" w:cs="Times New Roman"/>
          <w:sz w:val="24"/>
          <w:szCs w:val="24"/>
        </w:rPr>
        <w:t xml:space="preserve">s' pre- and mid-ratings of A and B should not differ, but that </w:t>
      </w:r>
      <w:r w:rsidR="002C08A7">
        <w:rPr>
          <w:rFonts w:ascii="Times New Roman" w:hAnsi="Times New Roman" w:cs="Times New Roman"/>
          <w:sz w:val="24"/>
          <w:szCs w:val="24"/>
        </w:rPr>
        <w:t>subject</w:t>
      </w:r>
      <w:r w:rsidR="00853656" w:rsidRPr="00853656">
        <w:rPr>
          <w:rFonts w:ascii="Times New Roman" w:hAnsi="Times New Roman" w:cs="Times New Roman"/>
          <w:sz w:val="24"/>
          <w:szCs w:val="24"/>
        </w:rPr>
        <w:t>s</w:t>
      </w:r>
      <w:ins w:id="190" w:author="Deon Benton" w:date="2018-11-26T20:53:00Z">
        <w:r w:rsidR="00F60FD2">
          <w:rPr>
            <w:rFonts w:ascii="Times New Roman" w:hAnsi="Times New Roman" w:cs="Times New Roman"/>
            <w:sz w:val="24"/>
            <w:szCs w:val="24"/>
          </w:rPr>
          <w:t>’ post-ratings of A should be at ceiling</w:t>
        </w:r>
      </w:ins>
      <w:del w:id="191" w:author="Deon Benton" w:date="2018-11-26T20:53:00Z">
        <w:r w:rsidR="00853656" w:rsidRPr="00853656" w:rsidDel="00F60FD2">
          <w:rPr>
            <w:rFonts w:ascii="Times New Roman" w:hAnsi="Times New Roman" w:cs="Times New Roman"/>
            <w:sz w:val="24"/>
            <w:szCs w:val="24"/>
          </w:rPr>
          <w:delText xml:space="preserve"> should provide higher post-ratings of A than pre- or mid-ratings of it</w:delText>
        </w:r>
      </w:del>
      <w:r w:rsidR="00853656" w:rsidRPr="00853656">
        <w:rPr>
          <w:rFonts w:ascii="Times New Roman" w:hAnsi="Times New Roman" w:cs="Times New Roman"/>
          <w:sz w:val="24"/>
          <w:szCs w:val="24"/>
        </w:rPr>
        <w:t xml:space="preserve">. </w:t>
      </w:r>
      <w:del w:id="192" w:author="Deon Benton" w:date="2018-11-26T20:53:00Z">
        <w:r w:rsidR="00B71921" w:rsidDel="00F60FD2">
          <w:rPr>
            <w:rFonts w:ascii="Times New Roman" w:hAnsi="Times New Roman" w:cs="Times New Roman"/>
            <w:sz w:val="24"/>
            <w:szCs w:val="24"/>
          </w:rPr>
          <w:delText>Importantly</w:delText>
        </w:r>
      </w:del>
      <w:ins w:id="193" w:author="Deon Benton" w:date="2018-11-26T20:53:00Z">
        <w:r w:rsidR="00F60FD2">
          <w:rPr>
            <w:rFonts w:ascii="Times New Roman" w:hAnsi="Times New Roman" w:cs="Times New Roman"/>
            <w:sz w:val="24"/>
            <w:szCs w:val="24"/>
          </w:rPr>
          <w:t>Critically</w:t>
        </w:r>
      </w:ins>
      <w:r w:rsidR="00853656" w:rsidRPr="00853656">
        <w:rPr>
          <w:rFonts w:ascii="Times New Roman" w:hAnsi="Times New Roman" w:cs="Times New Roman"/>
          <w:sz w:val="24"/>
          <w:szCs w:val="24"/>
        </w:rPr>
        <w:t xml:space="preserve">, </w:t>
      </w:r>
      <w:r w:rsidR="00B71921">
        <w:rPr>
          <w:rFonts w:ascii="Times New Roman" w:hAnsi="Times New Roman" w:cs="Times New Roman"/>
          <w:sz w:val="24"/>
          <w:szCs w:val="24"/>
        </w:rPr>
        <w:t xml:space="preserve">the model predicts that </w:t>
      </w:r>
      <w:del w:id="194" w:author="Deon Benton" w:date="2018-11-26T20:54:00Z">
        <w:r w:rsidR="002C08A7" w:rsidDel="0017455C">
          <w:rPr>
            <w:rFonts w:ascii="Times New Roman" w:hAnsi="Times New Roman" w:cs="Times New Roman"/>
            <w:sz w:val="24"/>
            <w:szCs w:val="24"/>
          </w:rPr>
          <w:delText>subject</w:delText>
        </w:r>
        <w:r w:rsidR="00853656" w:rsidRPr="00853656" w:rsidDel="0017455C">
          <w:rPr>
            <w:rFonts w:ascii="Times New Roman" w:hAnsi="Times New Roman" w:cs="Times New Roman"/>
            <w:sz w:val="24"/>
            <w:szCs w:val="24"/>
          </w:rPr>
          <w:delText>s' ratings</w:delText>
        </w:r>
      </w:del>
      <w:ins w:id="195" w:author="Deon Benton" w:date="2018-11-26T20:54:00Z">
        <w:r w:rsidR="0017455C">
          <w:rPr>
            <w:rFonts w:ascii="Times New Roman" w:hAnsi="Times New Roman" w:cs="Times New Roman"/>
            <w:sz w:val="24"/>
            <w:szCs w:val="24"/>
          </w:rPr>
          <w:t>the causal rat</w:t>
        </w:r>
      </w:ins>
      <w:ins w:id="196" w:author="Deon Benton" w:date="2018-11-26T20:55:00Z">
        <w:r w:rsidR="0017455C">
          <w:rPr>
            <w:rFonts w:ascii="Times New Roman" w:hAnsi="Times New Roman" w:cs="Times New Roman"/>
            <w:sz w:val="24"/>
            <w:szCs w:val="24"/>
          </w:rPr>
          <w:t>ings</w:t>
        </w:r>
      </w:ins>
      <w:r w:rsidR="00853656" w:rsidRPr="00853656">
        <w:rPr>
          <w:rFonts w:ascii="Times New Roman" w:hAnsi="Times New Roman" w:cs="Times New Roman"/>
          <w:sz w:val="24"/>
          <w:szCs w:val="24"/>
        </w:rPr>
        <w:t xml:space="preserve"> of B should not differ between the pre-, mid-, and post-rating phases</w:t>
      </w:r>
      <w:r w:rsidR="00B71921">
        <w:rPr>
          <w:rFonts w:ascii="Times New Roman" w:hAnsi="Times New Roman" w:cs="Times New Roman"/>
          <w:sz w:val="24"/>
          <w:szCs w:val="24"/>
        </w:rPr>
        <w:t xml:space="preserve">; that is, the model does not predict that B will be blocked after observing that </w:t>
      </w:r>
      <w:r w:rsidR="00A7679D">
        <w:rPr>
          <w:rFonts w:ascii="Times New Roman" w:hAnsi="Times New Roman" w:cs="Times New Roman"/>
          <w:sz w:val="24"/>
          <w:szCs w:val="24"/>
        </w:rPr>
        <w:t xml:space="preserve">object </w:t>
      </w:r>
      <w:r w:rsidR="00B71921">
        <w:rPr>
          <w:rFonts w:ascii="Times New Roman" w:hAnsi="Times New Roman" w:cs="Times New Roman"/>
          <w:sz w:val="24"/>
          <w:szCs w:val="24"/>
        </w:rPr>
        <w:t xml:space="preserve">A alone produces the effect. </w:t>
      </w:r>
      <w:r w:rsidR="00853656" w:rsidRPr="00853656">
        <w:rPr>
          <w:rFonts w:ascii="Times New Roman" w:hAnsi="Times New Roman" w:cs="Times New Roman"/>
          <w:sz w:val="24"/>
          <w:szCs w:val="24"/>
        </w:rPr>
        <w:t xml:space="preserve">The reason </w:t>
      </w:r>
      <w:r w:rsidR="000E7155">
        <w:rPr>
          <w:rFonts w:ascii="Times New Roman" w:hAnsi="Times New Roman" w:cs="Times New Roman"/>
          <w:sz w:val="24"/>
          <w:szCs w:val="24"/>
        </w:rPr>
        <w:t>the model</w:t>
      </w:r>
      <w:r w:rsidR="00853656" w:rsidRPr="00853656">
        <w:rPr>
          <w:rFonts w:ascii="Times New Roman" w:hAnsi="Times New Roman" w:cs="Times New Roman"/>
          <w:sz w:val="24"/>
          <w:szCs w:val="24"/>
        </w:rPr>
        <w:t xml:space="preserve"> </w:t>
      </w:r>
      <w:r w:rsidR="006D1B9F">
        <w:rPr>
          <w:rFonts w:ascii="Times New Roman" w:hAnsi="Times New Roman" w:cs="Times New Roman"/>
          <w:sz w:val="24"/>
          <w:szCs w:val="24"/>
        </w:rPr>
        <w:t>makes this prediction</w:t>
      </w:r>
      <w:r w:rsidR="00853656" w:rsidRPr="00853656">
        <w:rPr>
          <w:rFonts w:ascii="Times New Roman" w:hAnsi="Times New Roman" w:cs="Times New Roman"/>
          <w:sz w:val="24"/>
          <w:szCs w:val="24"/>
        </w:rPr>
        <w:t xml:space="preserve"> is because </w:t>
      </w:r>
      <w:del w:id="197" w:author="Deon Benton" w:date="2018-11-26T21:27:00Z">
        <w:r w:rsidR="002C0F5A" w:rsidRPr="00C537E5" w:rsidDel="00166BA6">
          <w:rPr>
            <w:rFonts w:ascii="Times New Roman" w:eastAsia="Times New Roman" w:hAnsi="Times New Roman" w:cs="Times New Roman"/>
            <w:color w:val="222222"/>
            <w:sz w:val="24"/>
            <w:szCs w:val="24"/>
          </w:rPr>
          <w:delText>ΣV</w:delText>
        </w:r>
        <w:r w:rsidR="002C0F5A" w:rsidDel="00166BA6">
          <w:rPr>
            <w:rFonts w:ascii="Times New Roman" w:eastAsia="Times New Roman" w:hAnsi="Times New Roman" w:cs="Times New Roman"/>
            <w:color w:val="222222"/>
            <w:sz w:val="24"/>
            <w:szCs w:val="24"/>
            <w:vertAlign w:val="subscript"/>
          </w:rPr>
          <w:delText>A+B</w:delText>
        </w:r>
        <w:r w:rsidR="00853656" w:rsidRPr="00853656" w:rsidDel="00166BA6">
          <w:rPr>
            <w:rFonts w:ascii="Times New Roman" w:hAnsi="Times New Roman" w:cs="Times New Roman"/>
            <w:sz w:val="24"/>
            <w:szCs w:val="24"/>
          </w:rPr>
          <w:delText xml:space="preserve"> equals</w:delText>
        </w:r>
        <w:r w:rsidR="002C0F5A" w:rsidDel="00166BA6">
          <w:rPr>
            <w:rFonts w:ascii="Times New Roman" w:hAnsi="Times New Roman" w:cs="Times New Roman"/>
            <w:sz w:val="24"/>
            <w:szCs w:val="24"/>
          </w:rPr>
          <w:delText xml:space="preserve"> </w:delText>
        </w:r>
        <w:r w:rsidR="002C0F5A" w:rsidRPr="00C537E5" w:rsidDel="00166BA6">
          <w:rPr>
            <w:rFonts w:ascii="Times New Roman" w:eastAsia="Times New Roman" w:hAnsi="Times New Roman" w:cs="Times New Roman"/>
            <w:color w:val="222222"/>
            <w:sz w:val="24"/>
            <w:szCs w:val="24"/>
          </w:rPr>
          <w:delText>λ</w:delText>
        </w:r>
        <w:r w:rsidR="00853656" w:rsidRPr="00853656" w:rsidDel="00166BA6">
          <w:rPr>
            <w:rFonts w:ascii="Times New Roman" w:hAnsi="Times New Roman" w:cs="Times New Roman"/>
            <w:sz w:val="24"/>
            <w:szCs w:val="24"/>
          </w:rPr>
          <w:delText xml:space="preserve">, which </w:delText>
        </w:r>
        <w:r w:rsidR="002C0F5A" w:rsidDel="00166BA6">
          <w:rPr>
            <w:rFonts w:ascii="Times New Roman" w:hAnsi="Times New Roman" w:cs="Times New Roman"/>
            <w:sz w:val="24"/>
            <w:szCs w:val="24"/>
          </w:rPr>
          <w:delText xml:space="preserve">results </w:delText>
        </w:r>
        <w:r w:rsidR="00853656" w:rsidRPr="00853656" w:rsidDel="00166BA6">
          <w:rPr>
            <w:rFonts w:ascii="Times New Roman" w:hAnsi="Times New Roman" w:cs="Times New Roman"/>
            <w:sz w:val="24"/>
            <w:szCs w:val="24"/>
          </w:rPr>
          <w:delText xml:space="preserve">in </w:delText>
        </w:r>
        <w:r w:rsidR="002C0F5A" w:rsidDel="00166BA6">
          <w:rPr>
            <w:rFonts w:ascii="Times New Roman" w:hAnsi="Times New Roman" w:cs="Times New Roman"/>
            <w:sz w:val="24"/>
            <w:szCs w:val="24"/>
          </w:rPr>
          <w:delText>unmodified weights for A and B</w:delText>
        </w:r>
        <w:r w:rsidR="00853656" w:rsidRPr="00853656" w:rsidDel="00166BA6">
          <w:rPr>
            <w:rFonts w:ascii="Times New Roman" w:hAnsi="Times New Roman" w:cs="Times New Roman"/>
            <w:sz w:val="24"/>
            <w:szCs w:val="24"/>
          </w:rPr>
          <w:delText>. The reason</w:delText>
        </w:r>
        <w:r w:rsidR="00D11020" w:rsidDel="00166BA6">
          <w:rPr>
            <w:rFonts w:ascii="Times New Roman" w:hAnsi="Times New Roman" w:cs="Times New Roman"/>
            <w:sz w:val="24"/>
            <w:szCs w:val="24"/>
          </w:rPr>
          <w:delText xml:space="preserve"> the model predicts that</w:delText>
        </w:r>
        <w:r w:rsidR="00853656" w:rsidRPr="00853656" w:rsidDel="00166BA6">
          <w:rPr>
            <w:rFonts w:ascii="Times New Roman" w:hAnsi="Times New Roman" w:cs="Times New Roman"/>
            <w:sz w:val="24"/>
            <w:szCs w:val="24"/>
          </w:rPr>
          <w:delText xml:space="preserve"> </w:delText>
        </w:r>
        <w:r w:rsidR="002C08A7" w:rsidDel="00166BA6">
          <w:rPr>
            <w:rFonts w:ascii="Times New Roman" w:hAnsi="Times New Roman" w:cs="Times New Roman"/>
            <w:sz w:val="24"/>
            <w:szCs w:val="24"/>
          </w:rPr>
          <w:delText>subject</w:delText>
        </w:r>
        <w:r w:rsidR="00853656" w:rsidRPr="00853656" w:rsidDel="00166BA6">
          <w:rPr>
            <w:rFonts w:ascii="Times New Roman" w:hAnsi="Times New Roman" w:cs="Times New Roman"/>
            <w:sz w:val="24"/>
            <w:szCs w:val="24"/>
          </w:rPr>
          <w:delText xml:space="preserve">s' mid- and post-ratings of B should not differ is </w:delText>
        </w:r>
      </w:del>
      <w:del w:id="198" w:author="Deon Benton" w:date="2018-11-26T21:29:00Z">
        <w:r w:rsidR="00853656" w:rsidRPr="00853656" w:rsidDel="00D423C6">
          <w:rPr>
            <w:rFonts w:ascii="Times New Roman" w:hAnsi="Times New Roman" w:cs="Times New Roman"/>
            <w:sz w:val="24"/>
            <w:szCs w:val="24"/>
          </w:rPr>
          <w:delText>because</w:delText>
        </w:r>
      </w:del>
      <w:r w:rsidR="00853656" w:rsidRPr="00853656">
        <w:rPr>
          <w:rFonts w:ascii="Times New Roman" w:hAnsi="Times New Roman" w:cs="Times New Roman"/>
          <w:sz w:val="24"/>
          <w:szCs w:val="24"/>
        </w:rPr>
        <w:t xml:space="preserve"> B is not present during </w:t>
      </w:r>
      <w:r w:rsidR="00D11020" w:rsidRPr="00853656">
        <w:rPr>
          <w:rFonts w:ascii="Times New Roman" w:hAnsi="Times New Roman" w:cs="Times New Roman"/>
          <w:sz w:val="24"/>
          <w:szCs w:val="24"/>
        </w:rPr>
        <w:t>the</w:t>
      </w:r>
      <w:r w:rsidR="00853656" w:rsidRPr="00853656">
        <w:rPr>
          <w:rFonts w:ascii="Times New Roman" w:hAnsi="Times New Roman" w:cs="Times New Roman"/>
          <w:sz w:val="24"/>
          <w:szCs w:val="24"/>
        </w:rPr>
        <w:t xml:space="preserve"> A+ trial</w:t>
      </w:r>
      <w:ins w:id="199" w:author="Deon Benton" w:date="2018-11-26T21:30:00Z">
        <w:r w:rsidR="00032737">
          <w:rPr>
            <w:rFonts w:ascii="Times New Roman" w:hAnsi="Times New Roman" w:cs="Times New Roman"/>
            <w:sz w:val="24"/>
            <w:szCs w:val="24"/>
          </w:rPr>
          <w:t xml:space="preserve"> and, as such, the parameter that is associated with object B, </w:t>
        </w:r>
      </w:ins>
      <w:ins w:id="200" w:author="Deon Benton" w:date="2018-11-26T21:31:00Z">
        <w:r w:rsidR="00032737" w:rsidRPr="00C537E5">
          <w:rPr>
            <w:rFonts w:ascii="Times New Roman" w:eastAsia="Times New Roman" w:hAnsi="Times New Roman" w:cs="Times New Roman"/>
            <w:color w:val="222222"/>
            <w:sz w:val="24"/>
            <w:szCs w:val="24"/>
          </w:rPr>
          <w:t>α</w:t>
        </w:r>
      </w:ins>
      <w:ins w:id="201" w:author="Deon Benton" w:date="2018-11-26T21:30:00Z">
        <w:r w:rsidR="00032737">
          <w:rPr>
            <w:rFonts w:ascii="Times New Roman" w:hAnsi="Times New Roman" w:cs="Times New Roman"/>
            <w:sz w:val="24"/>
            <w:szCs w:val="24"/>
          </w:rPr>
          <w:t>, is set to 0</w:t>
        </w:r>
      </w:ins>
      <w:r w:rsidR="00853656" w:rsidRPr="00853656">
        <w:rPr>
          <w:rFonts w:ascii="Times New Roman" w:hAnsi="Times New Roman" w:cs="Times New Roman"/>
          <w:sz w:val="24"/>
          <w:szCs w:val="24"/>
        </w:rPr>
        <w:t>. In fact, the Rescorla-Wagner model requires that a cue be present</w:t>
      </w:r>
      <w:r w:rsidR="006D1B9F">
        <w:rPr>
          <w:rFonts w:ascii="Times New Roman" w:hAnsi="Times New Roman" w:cs="Times New Roman"/>
          <w:sz w:val="24"/>
          <w:szCs w:val="24"/>
        </w:rPr>
        <w:t>—</w:t>
      </w:r>
      <w:r w:rsidR="00853656" w:rsidRPr="00853656">
        <w:rPr>
          <w:rFonts w:ascii="Times New Roman" w:hAnsi="Times New Roman" w:cs="Times New Roman"/>
          <w:sz w:val="24"/>
          <w:szCs w:val="24"/>
        </w:rPr>
        <w:t>which B is not during the A+ phase of the backwards-blocking event</w:t>
      </w:r>
      <w:r w:rsidR="006D1B9F">
        <w:rPr>
          <w:rFonts w:ascii="Times New Roman" w:hAnsi="Times New Roman" w:cs="Times New Roman"/>
          <w:sz w:val="24"/>
          <w:szCs w:val="24"/>
        </w:rPr>
        <w:t xml:space="preserve">—in order </w:t>
      </w:r>
      <w:r w:rsidR="00853656" w:rsidRPr="00853656">
        <w:rPr>
          <w:rFonts w:ascii="Times New Roman" w:hAnsi="Times New Roman" w:cs="Times New Roman"/>
          <w:sz w:val="24"/>
          <w:szCs w:val="24"/>
        </w:rPr>
        <w:t>for the associative weight between it and the outcome to be modified.</w:t>
      </w:r>
    </w:p>
    <w:p w14:paraId="7C056FEB" w14:textId="0DFF5EEB" w:rsidR="007B77D9" w:rsidRDefault="00174491" w:rsidP="00604706">
      <w:pPr>
        <w:shd w:val="clear" w:color="auto" w:fill="FFFFFF"/>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lastRenderedPageBreak/>
        <w:t xml:space="preserve">Modified Rescorla-Wagner model. </w:t>
      </w:r>
      <w:r>
        <w:rPr>
          <w:rFonts w:ascii="Times New Roman" w:hAnsi="Times New Roman" w:cs="Times New Roman"/>
          <w:sz w:val="24"/>
          <w:szCs w:val="24"/>
        </w:rPr>
        <w:t xml:space="preserve">Despite the fact that the form of the learning rule for the Rescorla-Wagner </w:t>
      </w:r>
      <w:r w:rsidR="006E44A2">
        <w:rPr>
          <w:rFonts w:ascii="Times New Roman" w:hAnsi="Times New Roman" w:cs="Times New Roman"/>
          <w:sz w:val="24"/>
          <w:szCs w:val="24"/>
        </w:rPr>
        <w:t>model</w:t>
      </w:r>
      <w:r w:rsidR="00604706">
        <w:rPr>
          <w:rFonts w:ascii="Times New Roman" w:hAnsi="Times New Roman" w:cs="Times New Roman"/>
          <w:sz w:val="24"/>
          <w:szCs w:val="24"/>
        </w:rPr>
        <w:t xml:space="preserve"> and the</w:t>
      </w:r>
      <w:r>
        <w:rPr>
          <w:rFonts w:ascii="Times New Roman" w:hAnsi="Times New Roman" w:cs="Times New Roman"/>
          <w:sz w:val="24"/>
          <w:szCs w:val="24"/>
        </w:rPr>
        <w:t xml:space="preserve"> modified Rescorla-Wagner model is identical</w:t>
      </w:r>
      <w:r w:rsidR="00604706">
        <w:rPr>
          <w:rFonts w:ascii="Times New Roman" w:hAnsi="Times New Roman" w:cs="Times New Roman"/>
          <w:sz w:val="24"/>
          <w:szCs w:val="24"/>
        </w:rPr>
        <w:t xml:space="preserve"> (i.e., </w:t>
      </w:r>
      <w:r w:rsidR="00604706" w:rsidRPr="00C537E5">
        <w:rPr>
          <w:rFonts w:ascii="Times New Roman" w:eastAsia="Times New Roman" w:hAnsi="Times New Roman" w:cs="Times New Roman"/>
          <w:color w:val="222222"/>
          <w:sz w:val="24"/>
          <w:szCs w:val="24"/>
        </w:rPr>
        <w:t>∆</w:t>
      </w:r>
      <w:r w:rsidR="00604706" w:rsidRPr="00C537E5">
        <w:rPr>
          <w:rFonts w:ascii="Times New Roman" w:eastAsia="Times New Roman" w:hAnsi="Times New Roman" w:cs="Times New Roman"/>
          <w:i/>
          <w:color w:val="222222"/>
          <w:sz w:val="24"/>
          <w:szCs w:val="24"/>
        </w:rPr>
        <w:t>V</w:t>
      </w:r>
      <w:r w:rsidR="00604706">
        <w:rPr>
          <w:rFonts w:ascii="Times New Roman" w:eastAsia="Times New Roman" w:hAnsi="Times New Roman" w:cs="Times New Roman"/>
          <w:i/>
          <w:color w:val="222222"/>
          <w:sz w:val="24"/>
          <w:szCs w:val="24"/>
          <w:vertAlign w:val="subscript"/>
        </w:rPr>
        <w:t>i</w:t>
      </w:r>
      <w:r w:rsidR="00604706" w:rsidRPr="00C537E5">
        <w:rPr>
          <w:rFonts w:ascii="Times New Roman" w:eastAsia="Times New Roman" w:hAnsi="Times New Roman" w:cs="Times New Roman"/>
          <w:color w:val="222222"/>
          <w:sz w:val="24"/>
          <w:szCs w:val="24"/>
        </w:rPr>
        <w:t xml:space="preserve"> = α</w:t>
      </w:r>
      <w:r w:rsidR="00604706">
        <w:rPr>
          <w:rFonts w:ascii="Times New Roman" w:eastAsia="Times New Roman" w:hAnsi="Times New Roman" w:cs="Times New Roman"/>
          <w:i/>
          <w:color w:val="222222"/>
          <w:sz w:val="24"/>
          <w:szCs w:val="24"/>
          <w:vertAlign w:val="subscript"/>
        </w:rPr>
        <w:t>i</w:t>
      </w:r>
      <w:r w:rsidR="00604706" w:rsidRPr="00C537E5">
        <w:rPr>
          <w:rFonts w:ascii="Times New Roman" w:eastAsia="Times New Roman" w:hAnsi="Times New Roman" w:cs="Times New Roman"/>
          <w:color w:val="222222"/>
          <w:sz w:val="24"/>
          <w:szCs w:val="24"/>
        </w:rPr>
        <w:t>β</w:t>
      </w:r>
      <w:r w:rsidR="00604706">
        <w:rPr>
          <w:rFonts w:ascii="Times New Roman" w:eastAsia="Times New Roman" w:hAnsi="Times New Roman" w:cs="Times New Roman"/>
          <w:color w:val="222222"/>
          <w:sz w:val="24"/>
          <w:szCs w:val="24"/>
          <w:vertAlign w:val="subscript"/>
        </w:rPr>
        <w:t>1</w:t>
      </w:r>
      <w:r w:rsidR="00604706" w:rsidRPr="00C537E5">
        <w:rPr>
          <w:rFonts w:ascii="Times New Roman" w:eastAsia="Times New Roman" w:hAnsi="Times New Roman" w:cs="Times New Roman"/>
          <w:color w:val="222222"/>
          <w:sz w:val="24"/>
          <w:szCs w:val="24"/>
        </w:rPr>
        <w:t xml:space="preserve">(λ </w:t>
      </w:r>
      <w:r w:rsidR="00604706">
        <w:rPr>
          <w:rFonts w:ascii="Times New Roman" w:eastAsia="Times New Roman" w:hAnsi="Times New Roman" w:cs="Times New Roman"/>
          <w:color w:val="222222"/>
          <w:sz w:val="24"/>
          <w:szCs w:val="24"/>
        </w:rPr>
        <w:t>–</w:t>
      </w:r>
      <w:r w:rsidR="00604706" w:rsidRPr="00C537E5">
        <w:rPr>
          <w:rFonts w:ascii="Times New Roman" w:eastAsia="Times New Roman" w:hAnsi="Times New Roman" w:cs="Times New Roman"/>
          <w:color w:val="222222"/>
          <w:sz w:val="24"/>
          <w:szCs w:val="24"/>
        </w:rPr>
        <w:t xml:space="preserve"> ΣV</w:t>
      </w:r>
      <w:r w:rsidR="00604706">
        <w:rPr>
          <w:rFonts w:ascii="Times New Roman" w:eastAsia="Times New Roman" w:hAnsi="Times New Roman" w:cs="Times New Roman"/>
          <w:color w:val="222222"/>
          <w:sz w:val="24"/>
          <w:szCs w:val="24"/>
          <w:vertAlign w:val="subscript"/>
        </w:rPr>
        <w:t>k</w:t>
      </w:r>
      <w:r w:rsidR="00604706"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the two models differ in terms of their</w:t>
      </w:r>
      <w:r w:rsidRPr="00174491">
        <w:rPr>
          <w:rFonts w:ascii="Times New Roman" w:hAnsi="Times New Roman" w:cs="Times New Roman"/>
          <w:sz w:val="24"/>
          <w:szCs w:val="24"/>
        </w:rPr>
        <w:t xml:space="preserve"> </w:t>
      </w:r>
      <w:r>
        <w:rPr>
          <w:rFonts w:ascii="Times New Roman" w:hAnsi="Times New Roman" w:cs="Times New Roman"/>
          <w:sz w:val="24"/>
          <w:szCs w:val="24"/>
        </w:rPr>
        <w:t>treatment</w:t>
      </w:r>
      <w:r w:rsidRPr="00174491">
        <w:rPr>
          <w:rFonts w:ascii="Times New Roman" w:hAnsi="Times New Roman" w:cs="Times New Roman"/>
          <w:sz w:val="24"/>
          <w:szCs w:val="24"/>
        </w:rPr>
        <w:t xml:space="preserve"> of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when cues are a</w:t>
      </w:r>
      <w:r>
        <w:rPr>
          <w:rFonts w:ascii="Times New Roman" w:hAnsi="Times New Roman" w:cs="Times New Roman"/>
          <w:sz w:val="24"/>
          <w:szCs w:val="24"/>
        </w:rPr>
        <w:t xml:space="preserve">bsent. </w:t>
      </w:r>
      <w:r w:rsidR="00604706">
        <w:rPr>
          <w:rFonts w:ascii="Times New Roman" w:hAnsi="Times New Roman" w:cs="Times New Roman"/>
          <w:sz w:val="24"/>
          <w:szCs w:val="24"/>
        </w:rPr>
        <w:t xml:space="preserve">In particular, whereas </w:t>
      </w:r>
      <w:r w:rsidR="00604706" w:rsidRPr="00C537E5">
        <w:rPr>
          <w:rFonts w:ascii="Times New Roman" w:eastAsia="Times New Roman" w:hAnsi="Times New Roman" w:cs="Times New Roman"/>
          <w:color w:val="222222"/>
          <w:sz w:val="24"/>
          <w:szCs w:val="24"/>
        </w:rPr>
        <w:t>α</w:t>
      </w:r>
      <w:r w:rsidR="00604706">
        <w:rPr>
          <w:rFonts w:ascii="Times New Roman" w:eastAsia="Times New Roman" w:hAnsi="Times New Roman" w:cs="Times New Roman"/>
          <w:color w:val="222222"/>
          <w:sz w:val="24"/>
          <w:szCs w:val="24"/>
        </w:rPr>
        <w:t xml:space="preserve"> is set to 0 for</w:t>
      </w:r>
      <w:r w:rsidR="00604706">
        <w:rPr>
          <w:rFonts w:ascii="Times New Roman" w:hAnsi="Times New Roman" w:cs="Times New Roman"/>
          <w:sz w:val="24"/>
          <w:szCs w:val="24"/>
        </w:rPr>
        <w:t xml:space="preserve"> </w:t>
      </w:r>
      <w:r>
        <w:rPr>
          <w:rFonts w:ascii="Times New Roman" w:hAnsi="Times New Roman" w:cs="Times New Roman"/>
          <w:sz w:val="24"/>
          <w:szCs w:val="24"/>
        </w:rPr>
        <w:t xml:space="preserve"> absent cues</w:t>
      </w:r>
      <w:r w:rsidR="00604706">
        <w:rPr>
          <w:rFonts w:ascii="Times New Roman" w:hAnsi="Times New Roman" w:cs="Times New Roman"/>
          <w:sz w:val="24"/>
          <w:szCs w:val="24"/>
        </w:rPr>
        <w:t xml:space="preserve"> in </w:t>
      </w:r>
      <w:r w:rsidR="00604706" w:rsidRPr="00174491">
        <w:rPr>
          <w:rFonts w:ascii="Times New Roman" w:hAnsi="Times New Roman" w:cs="Times New Roman"/>
          <w:sz w:val="24"/>
          <w:szCs w:val="24"/>
        </w:rPr>
        <w:t xml:space="preserve">the traditional </w:t>
      </w:r>
      <w:r w:rsidR="00604706">
        <w:rPr>
          <w:rFonts w:ascii="Times New Roman" w:hAnsi="Times New Roman" w:cs="Times New Roman"/>
          <w:sz w:val="24"/>
          <w:szCs w:val="24"/>
        </w:rPr>
        <w:t>Rescorla-Wagner</w:t>
      </w:r>
      <w:r w:rsidR="00604706" w:rsidRPr="00174491">
        <w:rPr>
          <w:rFonts w:ascii="Times New Roman" w:hAnsi="Times New Roman" w:cs="Times New Roman"/>
          <w:sz w:val="24"/>
          <w:szCs w:val="24"/>
        </w:rPr>
        <w:t xml:space="preserve"> model</w:t>
      </w:r>
      <w:r w:rsidR="00604706">
        <w:rPr>
          <w:rFonts w:ascii="Times New Roman" w:hAnsi="Times New Roman" w:cs="Times New Roman"/>
          <w:sz w:val="24"/>
          <w:szCs w:val="24"/>
        </w:rPr>
        <w:t xml:space="preserve"> because they</w:t>
      </w:r>
      <w:r>
        <w:rPr>
          <w:rFonts w:ascii="Times New Roman" w:hAnsi="Times New Roman" w:cs="Times New Roman"/>
          <w:sz w:val="24"/>
          <w:szCs w:val="24"/>
        </w:rPr>
        <w:t xml:space="preserve"> are </w:t>
      </w:r>
      <w:r w:rsidRPr="00174491">
        <w:rPr>
          <w:rFonts w:ascii="Times New Roman" w:hAnsi="Times New Roman" w:cs="Times New Roman"/>
          <w:sz w:val="24"/>
          <w:szCs w:val="24"/>
        </w:rPr>
        <w:t xml:space="preserve">assumed to have no salience, </w:t>
      </w:r>
      <w:r w:rsidR="00604706" w:rsidRPr="00C537E5">
        <w:rPr>
          <w:rFonts w:ascii="Times New Roman" w:eastAsia="Times New Roman" w:hAnsi="Times New Roman" w:cs="Times New Roman"/>
          <w:color w:val="222222"/>
          <w:sz w:val="24"/>
          <w:szCs w:val="24"/>
        </w:rPr>
        <w:t>α</w:t>
      </w:r>
      <w:r w:rsidR="00604706" w:rsidRPr="00174491">
        <w:rPr>
          <w:rFonts w:ascii="Times New Roman" w:hAnsi="Times New Roman" w:cs="Times New Roman"/>
          <w:sz w:val="24"/>
          <w:szCs w:val="24"/>
        </w:rPr>
        <w:t xml:space="preserve"> is set to a nonzero (negative) </w:t>
      </w:r>
      <w:r w:rsidR="00604706">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sidR="00604706">
        <w:rPr>
          <w:rFonts w:ascii="Times New Roman" w:hAnsi="Times New Roman" w:cs="Times New Roman"/>
          <w:sz w:val="24"/>
          <w:szCs w:val="24"/>
        </w:rPr>
        <w:t>in the modified Rescorla-Wagner model</w:t>
      </w:r>
      <w:r w:rsidRPr="00174491">
        <w:rPr>
          <w:rFonts w:ascii="Times New Roman" w:hAnsi="Times New Roman" w:cs="Times New Roman"/>
          <w:sz w:val="24"/>
          <w:szCs w:val="24"/>
        </w:rPr>
        <w:t xml:space="preserve">. </w:t>
      </w:r>
      <w:r w:rsidR="00454041">
        <w:rPr>
          <w:rFonts w:ascii="Times New Roman" w:hAnsi="Times New Roman" w:cs="Times New Roman"/>
          <w:sz w:val="24"/>
          <w:szCs w:val="24"/>
        </w:rPr>
        <w:t>Importantly, t</w:t>
      </w:r>
      <w:r w:rsidRPr="00174491">
        <w:rPr>
          <w:rFonts w:ascii="Times New Roman" w:hAnsi="Times New Roman" w:cs="Times New Roman"/>
          <w:sz w:val="24"/>
          <w:szCs w:val="24"/>
        </w:rPr>
        <w:t xml:space="preserve">his key difference </w:t>
      </w:r>
      <w:r w:rsidR="00A73E4B">
        <w:rPr>
          <w:rFonts w:ascii="Times New Roman" w:hAnsi="Times New Roman" w:cs="Times New Roman"/>
          <w:sz w:val="24"/>
          <w:szCs w:val="24"/>
        </w:rPr>
        <w:t>enabled</w:t>
      </w:r>
      <w:r w:rsidRPr="00174491">
        <w:rPr>
          <w:rFonts w:ascii="Times New Roman" w:hAnsi="Times New Roman" w:cs="Times New Roman"/>
          <w:sz w:val="24"/>
          <w:szCs w:val="24"/>
        </w:rPr>
        <w:t xml:space="preserve"> the modified </w:t>
      </w:r>
      <w:r w:rsidR="00134C09">
        <w:rPr>
          <w:rFonts w:ascii="Times New Roman" w:hAnsi="Times New Roman" w:cs="Times New Roman"/>
          <w:sz w:val="24"/>
          <w:szCs w:val="24"/>
        </w:rPr>
        <w:t>Rescorla-Wagner</w:t>
      </w:r>
      <w:r w:rsidRPr="00174491">
        <w:rPr>
          <w:rFonts w:ascii="Times New Roman" w:hAnsi="Times New Roman" w:cs="Times New Roman"/>
          <w:sz w:val="24"/>
          <w:szCs w:val="24"/>
        </w:rPr>
        <w:t xml:space="preserve"> model, but not the tr</w:t>
      </w:r>
      <w:r>
        <w:rPr>
          <w:rFonts w:ascii="Times New Roman" w:hAnsi="Times New Roman" w:cs="Times New Roman"/>
          <w:sz w:val="24"/>
          <w:szCs w:val="24"/>
        </w:rPr>
        <w:t xml:space="preserve">aditional </w:t>
      </w:r>
      <w:r w:rsidR="006334C7">
        <w:rPr>
          <w:rFonts w:ascii="Times New Roman" w:hAnsi="Times New Roman" w:cs="Times New Roman"/>
          <w:sz w:val="24"/>
          <w:szCs w:val="24"/>
        </w:rPr>
        <w:t>Rescorla-Wagner</w:t>
      </w:r>
      <w:r>
        <w:rPr>
          <w:rFonts w:ascii="Times New Roman" w:hAnsi="Times New Roman" w:cs="Times New Roman"/>
          <w:sz w:val="24"/>
          <w:szCs w:val="24"/>
        </w:rPr>
        <w:t xml:space="preserve"> model, to account </w:t>
      </w:r>
      <w:r w:rsidRPr="00174491">
        <w:rPr>
          <w:rFonts w:ascii="Times New Roman" w:hAnsi="Times New Roman" w:cs="Times New Roman"/>
          <w:sz w:val="24"/>
          <w:szCs w:val="24"/>
        </w:rPr>
        <w:t>for the backwards-blocking finding</w:t>
      </w:r>
      <w:r w:rsidR="005B60B3">
        <w:rPr>
          <w:rFonts w:ascii="Times New Roman" w:hAnsi="Times New Roman" w:cs="Times New Roman"/>
          <w:sz w:val="24"/>
          <w:szCs w:val="24"/>
        </w:rPr>
        <w:t xml:space="preserve"> (e.g., Van Hamme &amp; Wasserman, 1994)</w:t>
      </w:r>
      <w:r w:rsidRPr="00174491">
        <w:rPr>
          <w:rFonts w:ascii="Times New Roman" w:hAnsi="Times New Roman" w:cs="Times New Roman"/>
          <w:sz w:val="24"/>
          <w:szCs w:val="24"/>
        </w:rPr>
        <w:t xml:space="preserve">. Similar to the model presented above,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Pr>
          <w:rFonts w:ascii="Times New Roman" w:hAnsi="Times New Roman" w:cs="Times New Roman"/>
          <w:sz w:val="24"/>
          <w:szCs w:val="24"/>
        </w:rPr>
        <w:t xml:space="preserve"> was set to .5</w:t>
      </w:r>
      <w:r w:rsidR="006334C7">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and </w:t>
      </w:r>
      <w:r w:rsidRPr="00C537E5">
        <w:rPr>
          <w:rFonts w:ascii="Times New Roman" w:eastAsia="Times New Roman" w:hAnsi="Times New Roman" w:cs="Times New Roman"/>
          <w:color w:val="222222"/>
          <w:sz w:val="24"/>
          <w:szCs w:val="24"/>
        </w:rPr>
        <w:t>β</w:t>
      </w:r>
      <w:r>
        <w:rPr>
          <w:rFonts w:ascii="Times New Roman" w:hAnsi="Times New Roman" w:cs="Times New Roman"/>
          <w:sz w:val="24"/>
          <w:szCs w:val="24"/>
        </w:rPr>
        <w:t xml:space="preserve"> arbitrarily to </w:t>
      </w:r>
      <w:r w:rsidRPr="00174491">
        <w:rPr>
          <w:rFonts w:ascii="Times New Roman" w:hAnsi="Times New Roman" w:cs="Times New Roman"/>
          <w:sz w:val="24"/>
          <w:szCs w:val="24"/>
        </w:rPr>
        <w:t>.</w:t>
      </w:r>
      <w:r w:rsidR="00EE2B5A">
        <w:rPr>
          <w:rFonts w:ascii="Times New Roman" w:hAnsi="Times New Roman" w:cs="Times New Roman"/>
          <w:sz w:val="24"/>
          <w:szCs w:val="24"/>
        </w:rPr>
        <w:t>5</w:t>
      </w:r>
      <w:r w:rsidRPr="00174491">
        <w:rPr>
          <w:rFonts w:ascii="Times New Roman" w:hAnsi="Times New Roman" w:cs="Times New Roman"/>
          <w:sz w:val="24"/>
          <w:szCs w:val="24"/>
        </w:rPr>
        <w:t xml:space="preserve">. </w:t>
      </w:r>
      <w:r w:rsidR="00025691">
        <w:rPr>
          <w:rFonts w:ascii="Times New Roman" w:hAnsi="Times New Roman" w:cs="Times New Roman"/>
          <w:sz w:val="24"/>
          <w:szCs w:val="24"/>
        </w:rPr>
        <w:t>In addition</w:t>
      </w:r>
      <w:r w:rsidRPr="00174491">
        <w:rPr>
          <w:rFonts w:ascii="Times New Roman" w:hAnsi="Times New Roman" w:cs="Times New Roman"/>
          <w:sz w:val="24"/>
          <w:szCs w:val="24"/>
        </w:rPr>
        <w:t xml:space="preserve">, the modified model </w:t>
      </w:r>
      <w:r>
        <w:rPr>
          <w:rFonts w:ascii="Times New Roman" w:hAnsi="Times New Roman" w:cs="Times New Roman"/>
          <w:sz w:val="24"/>
          <w:szCs w:val="24"/>
        </w:rPr>
        <w:t xml:space="preserve">received 20 AB+ training </w:t>
      </w:r>
      <w:r w:rsidRPr="00174491">
        <w:rPr>
          <w:rFonts w:ascii="Times New Roman" w:hAnsi="Times New Roman" w:cs="Times New Roman"/>
          <w:sz w:val="24"/>
          <w:szCs w:val="24"/>
        </w:rPr>
        <w:t xml:space="preserve">trials and 20 A+ training trials and the model's predictions for A and B were assessed </w:t>
      </w:r>
      <w:r w:rsidR="006E44A2">
        <w:rPr>
          <w:rFonts w:ascii="Times New Roman" w:hAnsi="Times New Roman" w:cs="Times New Roman"/>
          <w:sz w:val="24"/>
          <w:szCs w:val="24"/>
        </w:rPr>
        <w:t>before the backwards-blocking event, after the AB+ event, and then after the A+ event</w:t>
      </w:r>
      <w:r w:rsidR="007B77D9">
        <w:rPr>
          <w:rFonts w:ascii="Times New Roman" w:hAnsi="Times New Roman" w:cs="Times New Roman"/>
          <w:sz w:val="24"/>
          <w:szCs w:val="24"/>
        </w:rPr>
        <w:t xml:space="preserve"> (Table 3)</w:t>
      </w:r>
      <w:r w:rsidRPr="0017449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106"/>
        <w:gridCol w:w="2106"/>
        <w:gridCol w:w="2106"/>
        <w:gridCol w:w="2106"/>
      </w:tblGrid>
      <w:tr w:rsidR="00EE2B5A" w14:paraId="4A703A4C" w14:textId="77777777" w:rsidTr="00CF7B71">
        <w:trPr>
          <w:trHeight w:val="547"/>
        </w:trPr>
        <w:tc>
          <w:tcPr>
            <w:tcW w:w="8422" w:type="dxa"/>
            <w:gridSpan w:val="4"/>
            <w:shd w:val="clear" w:color="auto" w:fill="000000" w:themeFill="text1"/>
          </w:tcPr>
          <w:p w14:paraId="653C03F2" w14:textId="31C0E61F" w:rsidR="00EE2B5A" w:rsidRDefault="00CF7B71" w:rsidP="00EE2B5A">
            <w:pPr>
              <w:tabs>
                <w:tab w:val="left" w:pos="3456"/>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E2B5A">
              <w:rPr>
                <w:rFonts w:ascii="Times New Roman" w:hAnsi="Times New Roman" w:cs="Times New Roman"/>
                <w:sz w:val="24"/>
                <w:szCs w:val="24"/>
              </w:rPr>
              <w:t xml:space="preserve"> MODIFIED RESCORLA-WAGNER MODEL PREDICTIONS</w:t>
            </w:r>
          </w:p>
        </w:tc>
      </w:tr>
      <w:tr w:rsidR="00EE2B5A" w14:paraId="77B7DED4" w14:textId="77777777" w:rsidTr="00CF7B71">
        <w:trPr>
          <w:trHeight w:val="547"/>
        </w:trPr>
        <w:tc>
          <w:tcPr>
            <w:tcW w:w="2106" w:type="dxa"/>
            <w:shd w:val="clear" w:color="auto" w:fill="808080" w:themeFill="background1" w:themeFillShade="80"/>
          </w:tcPr>
          <w:p w14:paraId="4E795837" w14:textId="77777777" w:rsidR="00EE2B5A" w:rsidRPr="00EE2B5A" w:rsidRDefault="00EE2B5A" w:rsidP="00604706">
            <w:pPr>
              <w:spacing w:line="480" w:lineRule="auto"/>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203A1152" w14:textId="6F161AAD"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6EB73A5F" w14:textId="3E0A59BB"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06474893" w14:textId="2E213094"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EE2B5A" w14:paraId="4D921E5B" w14:textId="77777777" w:rsidTr="00CF7B71">
        <w:trPr>
          <w:trHeight w:val="535"/>
        </w:trPr>
        <w:tc>
          <w:tcPr>
            <w:tcW w:w="2106" w:type="dxa"/>
            <w:shd w:val="clear" w:color="auto" w:fill="808080" w:themeFill="background1" w:themeFillShade="80"/>
          </w:tcPr>
          <w:p w14:paraId="63EC6A64" w14:textId="4A5168D8"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7FBA766F" w14:textId="64370A86" w:rsidR="00EE2B5A" w:rsidRDefault="00450A26" w:rsidP="00CF7B71">
            <w:pPr>
              <w:spacing w:line="480" w:lineRule="auto"/>
              <w:jc w:val="center"/>
              <w:rPr>
                <w:rFonts w:ascii="Times New Roman" w:hAnsi="Times New Roman" w:cs="Times New Roman"/>
                <w:sz w:val="24"/>
                <w:szCs w:val="24"/>
              </w:rPr>
            </w:pPr>
            <w:ins w:id="202" w:author="Deon Benton" w:date="2018-11-26T20:51:00Z">
              <w:r w:rsidRPr="00450A26">
                <w:rPr>
                  <w:rFonts w:ascii="Times New Roman" w:hAnsi="Times New Roman" w:cs="Times New Roman"/>
                  <w:i/>
                  <w:sz w:val="24"/>
                  <w:szCs w:val="24"/>
                  <w:rPrChange w:id="203" w:author="Deon Benton" w:date="2018-11-26T20:51:00Z">
                    <w:rPr>
                      <w:rFonts w:ascii="Times New Roman" w:hAnsi="Times New Roman" w:cs="Times New Roman"/>
                      <w:sz w:val="24"/>
                      <w:szCs w:val="24"/>
                    </w:rPr>
                  </w:rPrChange>
                </w:rPr>
                <w:t>p</w:t>
              </w:r>
            </w:ins>
          </w:p>
        </w:tc>
        <w:tc>
          <w:tcPr>
            <w:tcW w:w="2106" w:type="dxa"/>
          </w:tcPr>
          <w:p w14:paraId="2F5E870C" w14:textId="7E54D301" w:rsidR="00EE2B5A" w:rsidRDefault="00F812A3" w:rsidP="00CF7B71">
            <w:pPr>
              <w:spacing w:line="480" w:lineRule="auto"/>
              <w:jc w:val="center"/>
              <w:rPr>
                <w:rFonts w:ascii="Times New Roman" w:hAnsi="Times New Roman" w:cs="Times New Roman"/>
                <w:sz w:val="24"/>
                <w:szCs w:val="24"/>
              </w:rPr>
            </w:pPr>
            <w:ins w:id="204" w:author="Deon Benton" w:date="2018-11-26T20:52:00Z">
              <w:r w:rsidRPr="00F812A3">
                <w:rPr>
                  <w:rFonts w:ascii="Times New Roman" w:hAnsi="Times New Roman" w:cs="Times New Roman"/>
                  <w:i/>
                  <w:sz w:val="24"/>
                  <w:szCs w:val="24"/>
                  <w:rPrChange w:id="205" w:author="Deon Benton" w:date="2018-11-26T20:52:00Z">
                    <w:rPr>
                      <w:rFonts w:ascii="Times New Roman" w:hAnsi="Times New Roman" w:cs="Times New Roman"/>
                      <w:sz w:val="24"/>
                      <w:szCs w:val="24"/>
                    </w:rPr>
                  </w:rPrChange>
                </w:rPr>
                <w:t>p</w:t>
              </w:r>
            </w:ins>
          </w:p>
        </w:tc>
        <w:tc>
          <w:tcPr>
            <w:tcW w:w="2106" w:type="dxa"/>
          </w:tcPr>
          <w:p w14:paraId="586FA176" w14:textId="175AF382" w:rsidR="00EE2B5A" w:rsidRDefault="00F812A3" w:rsidP="00CF7B71">
            <w:pPr>
              <w:spacing w:line="480" w:lineRule="auto"/>
              <w:jc w:val="center"/>
              <w:rPr>
                <w:rFonts w:ascii="Times New Roman" w:hAnsi="Times New Roman" w:cs="Times New Roman"/>
                <w:sz w:val="24"/>
                <w:szCs w:val="24"/>
              </w:rPr>
            </w:pPr>
            <w:ins w:id="206" w:author="Deon Benton" w:date="2018-11-26T20:52:00Z">
              <w:r>
                <w:rPr>
                  <w:rFonts w:ascii="Times New Roman" w:hAnsi="Times New Roman" w:cs="Times New Roman"/>
                  <w:sz w:val="24"/>
                  <w:szCs w:val="24"/>
                </w:rPr>
                <w:t>1</w:t>
              </w:r>
            </w:ins>
          </w:p>
        </w:tc>
      </w:tr>
      <w:tr w:rsidR="00EE2B5A" w14:paraId="4B2E25CA" w14:textId="77777777" w:rsidTr="00CF7B71">
        <w:trPr>
          <w:trHeight w:val="558"/>
        </w:trPr>
        <w:tc>
          <w:tcPr>
            <w:tcW w:w="2106" w:type="dxa"/>
            <w:shd w:val="clear" w:color="auto" w:fill="808080" w:themeFill="background1" w:themeFillShade="80"/>
          </w:tcPr>
          <w:p w14:paraId="79A377E0" w14:textId="30300075"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0F3ABF05" w14:textId="1E169AA2" w:rsidR="00EE2B5A" w:rsidRDefault="00450A26" w:rsidP="00CF7B71">
            <w:pPr>
              <w:spacing w:line="480" w:lineRule="auto"/>
              <w:jc w:val="center"/>
              <w:rPr>
                <w:rFonts w:ascii="Times New Roman" w:hAnsi="Times New Roman" w:cs="Times New Roman"/>
                <w:sz w:val="24"/>
                <w:szCs w:val="24"/>
              </w:rPr>
            </w:pPr>
            <w:ins w:id="207" w:author="Deon Benton" w:date="2018-11-26T20:51:00Z">
              <w:r w:rsidRPr="00450A26">
                <w:rPr>
                  <w:rFonts w:ascii="Times New Roman" w:hAnsi="Times New Roman" w:cs="Times New Roman"/>
                  <w:i/>
                  <w:sz w:val="24"/>
                  <w:szCs w:val="24"/>
                  <w:u w:val="single"/>
                  <w:rPrChange w:id="208" w:author="Deon Benton" w:date="2018-11-26T20:51:00Z">
                    <w:rPr>
                      <w:rFonts w:ascii="Times New Roman" w:hAnsi="Times New Roman" w:cs="Times New Roman"/>
                      <w:sz w:val="24"/>
                      <w:szCs w:val="24"/>
                    </w:rPr>
                  </w:rPrChange>
                </w:rPr>
                <w:t>p</w:t>
              </w:r>
            </w:ins>
          </w:p>
        </w:tc>
        <w:tc>
          <w:tcPr>
            <w:tcW w:w="2106" w:type="dxa"/>
          </w:tcPr>
          <w:p w14:paraId="5BBED2D8" w14:textId="172FC148" w:rsidR="00EE2B5A" w:rsidRDefault="00450A26" w:rsidP="00CF7B71">
            <w:pPr>
              <w:spacing w:line="480" w:lineRule="auto"/>
              <w:jc w:val="center"/>
              <w:rPr>
                <w:rFonts w:ascii="Times New Roman" w:hAnsi="Times New Roman" w:cs="Times New Roman"/>
                <w:sz w:val="24"/>
                <w:szCs w:val="24"/>
              </w:rPr>
            </w:pPr>
            <w:ins w:id="209" w:author="Deon Benton" w:date="2018-11-26T20:51:00Z">
              <w:r w:rsidRPr="00450A26">
                <w:rPr>
                  <w:rFonts w:ascii="Times New Roman" w:hAnsi="Times New Roman" w:cs="Times New Roman"/>
                  <w:i/>
                  <w:sz w:val="24"/>
                  <w:szCs w:val="24"/>
                  <w:rPrChange w:id="210" w:author="Deon Benton" w:date="2018-11-26T20:51:00Z">
                    <w:rPr>
                      <w:rFonts w:ascii="Times New Roman" w:hAnsi="Times New Roman" w:cs="Times New Roman"/>
                      <w:sz w:val="24"/>
                      <w:szCs w:val="24"/>
                    </w:rPr>
                  </w:rPrChange>
                </w:rPr>
                <w:t>p</w:t>
              </w:r>
            </w:ins>
          </w:p>
        </w:tc>
        <w:tc>
          <w:tcPr>
            <w:tcW w:w="2106" w:type="dxa"/>
          </w:tcPr>
          <w:p w14:paraId="42AB92DE" w14:textId="07C3D1D0" w:rsidR="00EE2B5A" w:rsidRDefault="00F812A3" w:rsidP="00CF7B71">
            <w:pPr>
              <w:keepNext/>
              <w:spacing w:line="480" w:lineRule="auto"/>
              <w:jc w:val="center"/>
              <w:rPr>
                <w:rFonts w:ascii="Times New Roman" w:hAnsi="Times New Roman" w:cs="Times New Roman"/>
                <w:sz w:val="24"/>
                <w:szCs w:val="24"/>
              </w:rPr>
            </w:pPr>
            <w:ins w:id="211" w:author="Deon Benton" w:date="2018-11-26T20:52:00Z">
              <w:r>
                <w:rPr>
                  <w:rFonts w:ascii="Times New Roman" w:hAnsi="Times New Roman" w:cs="Times New Roman"/>
                  <w:sz w:val="24"/>
                  <w:szCs w:val="24"/>
                </w:rPr>
                <w:t>0</w:t>
              </w:r>
            </w:ins>
          </w:p>
        </w:tc>
      </w:tr>
    </w:tbl>
    <w:p w14:paraId="59B447CE" w14:textId="4AE55F1A" w:rsidR="007B77D9" w:rsidRDefault="00CF7B71" w:rsidP="00CF7B71">
      <w:pPr>
        <w:pStyle w:val="Caption"/>
        <w:rPr>
          <w:rFonts w:ascii="Times New Roman" w:hAnsi="Times New Roman" w:cs="Times New Roman"/>
          <w:sz w:val="24"/>
          <w:szCs w:val="24"/>
        </w:rPr>
      </w:pPr>
      <w:r w:rsidRPr="00CF7B71">
        <w:rPr>
          <w:color w:val="000000" w:themeColor="text1"/>
        </w:rPr>
        <w:t xml:space="preserve">Table </w:t>
      </w:r>
      <w:r w:rsidRPr="00CF7B71">
        <w:rPr>
          <w:color w:val="000000" w:themeColor="text1"/>
        </w:rPr>
        <w:fldChar w:fldCharType="begin"/>
      </w:r>
      <w:r w:rsidRPr="00CF7B71">
        <w:rPr>
          <w:color w:val="000000" w:themeColor="text1"/>
        </w:rPr>
        <w:instrText xml:space="preserve"> SEQ Table \* ARABIC </w:instrText>
      </w:r>
      <w:r w:rsidRPr="00CF7B71">
        <w:rPr>
          <w:color w:val="000000" w:themeColor="text1"/>
        </w:rPr>
        <w:fldChar w:fldCharType="separate"/>
      </w:r>
      <w:r w:rsidR="001629E3">
        <w:rPr>
          <w:noProof/>
          <w:color w:val="000000" w:themeColor="text1"/>
        </w:rPr>
        <w:t>3</w:t>
      </w:r>
      <w:r w:rsidRPr="00CF7B71">
        <w:rPr>
          <w:color w:val="000000" w:themeColor="text1"/>
        </w:rPr>
        <w:fldChar w:fldCharType="end"/>
      </w:r>
      <w:r w:rsidRPr="00CF7B71">
        <w:rPr>
          <w:color w:val="000000" w:themeColor="text1"/>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backwards-blocking event, after the AB+ event, and then after the A+ event.  The ratings in each cell can be thought to represent confidence that a particular object is a cause. Thus, a rating of 0 indicates absolute certainty that a particular object is not a cause, a 50% indicates uncertainty about a particular object’s causal status, and a rating of 100% indicates absolute certainty about the object’s causal status.</w:t>
      </w:r>
    </w:p>
    <w:p w14:paraId="190F52DE" w14:textId="2B4CFB96" w:rsidR="00174491" w:rsidRPr="007606D7" w:rsidRDefault="00604706" w:rsidP="007606D7">
      <w:pPr>
        <w:shd w:val="clear" w:color="auto" w:fill="FFFFFF"/>
        <w:spacing w:after="0" w:line="480" w:lineRule="auto"/>
        <w:ind w:firstLine="720"/>
        <w:rPr>
          <w:rFonts w:ascii="Times New Roman" w:eastAsia="Times New Roman" w:hAnsi="Times New Roman" w:cs="Times New Roman"/>
          <w:color w:val="222222"/>
          <w:sz w:val="24"/>
          <w:szCs w:val="24"/>
        </w:rPr>
      </w:pPr>
      <w:r w:rsidRPr="00604706">
        <w:rPr>
          <w:rFonts w:ascii="Times New Roman" w:hAnsi="Times New Roman" w:cs="Times New Roman"/>
          <w:sz w:val="24"/>
          <w:szCs w:val="24"/>
        </w:rPr>
        <w:t>As can be seen in Table 3 above, the modified RW model, like the traditional mode</w:t>
      </w:r>
      <w:r>
        <w:rPr>
          <w:rFonts w:ascii="Times New Roman" w:hAnsi="Times New Roman" w:cs="Times New Roman"/>
          <w:sz w:val="24"/>
          <w:szCs w:val="24"/>
        </w:rPr>
        <w:t xml:space="preserve">l, predicts that </w:t>
      </w:r>
      <w:r w:rsidR="002C08A7">
        <w:rPr>
          <w:rFonts w:ascii="Times New Roman" w:hAnsi="Times New Roman" w:cs="Times New Roman"/>
          <w:sz w:val="24"/>
          <w:szCs w:val="24"/>
        </w:rPr>
        <w:t>subject</w:t>
      </w:r>
      <w:r>
        <w:rPr>
          <w:rFonts w:ascii="Times New Roman" w:hAnsi="Times New Roman" w:cs="Times New Roman"/>
          <w:sz w:val="24"/>
          <w:szCs w:val="24"/>
        </w:rPr>
        <w:t xml:space="preserve">s </w:t>
      </w:r>
      <w:r w:rsidRPr="00604706">
        <w:rPr>
          <w:rFonts w:ascii="Times New Roman" w:hAnsi="Times New Roman" w:cs="Times New Roman"/>
          <w:sz w:val="24"/>
          <w:szCs w:val="24"/>
        </w:rPr>
        <w:t>should provide the same pre- and mid-ratings for A and B</w:t>
      </w:r>
      <w:r w:rsidR="00C92963">
        <w:rPr>
          <w:rFonts w:ascii="Times New Roman" w:hAnsi="Times New Roman" w:cs="Times New Roman"/>
          <w:sz w:val="24"/>
          <w:szCs w:val="24"/>
        </w:rPr>
        <w:t xml:space="preserve"> and that</w:t>
      </w:r>
      <w:r w:rsidRPr="00604706">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604706">
        <w:rPr>
          <w:rFonts w:ascii="Times New Roman" w:hAnsi="Times New Roman" w:cs="Times New Roman"/>
          <w:sz w:val="24"/>
          <w:szCs w:val="24"/>
        </w:rPr>
        <w:t xml:space="preserve">s' post-ratings of A </w:t>
      </w:r>
      <w:r w:rsidR="00C92963">
        <w:rPr>
          <w:rFonts w:ascii="Times New Roman" w:hAnsi="Times New Roman" w:cs="Times New Roman"/>
          <w:sz w:val="24"/>
          <w:szCs w:val="24"/>
        </w:rPr>
        <w:t>should be</w:t>
      </w:r>
      <w:r w:rsidRPr="00604706">
        <w:rPr>
          <w:rFonts w:ascii="Times New Roman" w:hAnsi="Times New Roman" w:cs="Times New Roman"/>
          <w:sz w:val="24"/>
          <w:szCs w:val="24"/>
        </w:rPr>
        <w:t xml:space="preserve"> higher than their pre- or mid-ratings of it</w:t>
      </w:r>
      <w:r w:rsidR="00C92963">
        <w:rPr>
          <w:rFonts w:ascii="Times New Roman" w:hAnsi="Times New Roman" w:cs="Times New Roman"/>
          <w:sz w:val="24"/>
          <w:szCs w:val="24"/>
        </w:rPr>
        <w:t>.</w:t>
      </w:r>
      <w:r w:rsidR="00C51FF1">
        <w:rPr>
          <w:rFonts w:ascii="Times New Roman" w:hAnsi="Times New Roman" w:cs="Times New Roman"/>
          <w:sz w:val="24"/>
          <w:szCs w:val="24"/>
        </w:rPr>
        <w:t xml:space="preserve"> The reason for this is identical to that listed above. </w:t>
      </w:r>
      <w:r w:rsidR="00AD2F1D" w:rsidRPr="00604706">
        <w:rPr>
          <w:rFonts w:ascii="Times New Roman" w:hAnsi="Times New Roman" w:cs="Times New Roman"/>
          <w:sz w:val="24"/>
          <w:szCs w:val="24"/>
        </w:rPr>
        <w:t xml:space="preserve">That is, </w:t>
      </w:r>
      <w:r w:rsidR="00AD2F1D" w:rsidRPr="00853656">
        <w:rPr>
          <w:rFonts w:ascii="Times New Roman" w:hAnsi="Times New Roman" w:cs="Times New Roman"/>
          <w:sz w:val="24"/>
          <w:szCs w:val="24"/>
        </w:rPr>
        <w:t xml:space="preserve">because </w:t>
      </w:r>
      <w:r w:rsidR="00AD2F1D" w:rsidRPr="00C537E5">
        <w:rPr>
          <w:rFonts w:ascii="Times New Roman" w:eastAsia="Times New Roman" w:hAnsi="Times New Roman" w:cs="Times New Roman"/>
          <w:color w:val="222222"/>
          <w:sz w:val="24"/>
          <w:szCs w:val="24"/>
        </w:rPr>
        <w:t>ΣV</w:t>
      </w:r>
      <w:r w:rsidR="00AD2F1D">
        <w:rPr>
          <w:rFonts w:ascii="Times New Roman" w:eastAsia="Times New Roman" w:hAnsi="Times New Roman" w:cs="Times New Roman"/>
          <w:color w:val="222222"/>
          <w:sz w:val="24"/>
          <w:szCs w:val="24"/>
          <w:vertAlign w:val="subscript"/>
        </w:rPr>
        <w:t>A+B</w:t>
      </w:r>
      <w:r w:rsidR="00AD2F1D" w:rsidRPr="00853656">
        <w:rPr>
          <w:rFonts w:ascii="Times New Roman" w:hAnsi="Times New Roman" w:cs="Times New Roman"/>
          <w:sz w:val="24"/>
          <w:szCs w:val="24"/>
        </w:rPr>
        <w:t xml:space="preserve"> equals</w:t>
      </w:r>
      <w:r w:rsidR="00AD2F1D">
        <w:rPr>
          <w:rFonts w:ascii="Times New Roman" w:hAnsi="Times New Roman" w:cs="Times New Roman"/>
          <w:sz w:val="24"/>
          <w:szCs w:val="24"/>
        </w:rPr>
        <w:t xml:space="preserve"> </w:t>
      </w:r>
      <w:r w:rsidR="00AD2F1D" w:rsidRPr="00C537E5">
        <w:rPr>
          <w:rFonts w:ascii="Times New Roman" w:eastAsia="Times New Roman" w:hAnsi="Times New Roman" w:cs="Times New Roman"/>
          <w:color w:val="222222"/>
          <w:sz w:val="24"/>
          <w:szCs w:val="24"/>
        </w:rPr>
        <w:t>λ</w:t>
      </w:r>
      <w:r w:rsidR="00AD2F1D">
        <w:rPr>
          <w:rFonts w:ascii="Times New Roman" w:hAnsi="Times New Roman" w:cs="Times New Roman"/>
          <w:sz w:val="24"/>
          <w:szCs w:val="24"/>
        </w:rPr>
        <w:t xml:space="preserve">, the associative weights for A and B should remain unchanged between the pre- and post-rating phases. </w:t>
      </w:r>
      <w:r w:rsidR="00C92963">
        <w:rPr>
          <w:rFonts w:ascii="Times New Roman" w:hAnsi="Times New Roman" w:cs="Times New Roman"/>
          <w:sz w:val="24"/>
          <w:szCs w:val="24"/>
        </w:rPr>
        <w:t xml:space="preserve">However and unlike the </w:t>
      </w:r>
      <w:r w:rsidRPr="00604706">
        <w:rPr>
          <w:rFonts w:ascii="Times New Roman" w:hAnsi="Times New Roman" w:cs="Times New Roman"/>
          <w:sz w:val="24"/>
          <w:szCs w:val="24"/>
        </w:rPr>
        <w:lastRenderedPageBreak/>
        <w:t>traditional RW model (Table 2) or the Bayesian model (Table 1), the modified mod</w:t>
      </w:r>
      <w:r w:rsidR="00C92963">
        <w:rPr>
          <w:rFonts w:ascii="Times New Roman" w:hAnsi="Times New Roman" w:cs="Times New Roman"/>
          <w:sz w:val="24"/>
          <w:szCs w:val="24"/>
        </w:rPr>
        <w:t xml:space="preserve">el </w:t>
      </w:r>
      <w:r w:rsidR="00AD2F1D">
        <w:rPr>
          <w:rFonts w:ascii="Times New Roman" w:hAnsi="Times New Roman" w:cs="Times New Roman"/>
          <w:sz w:val="24"/>
          <w:szCs w:val="24"/>
        </w:rPr>
        <w:t xml:space="preserve">(Table 3) </w:t>
      </w:r>
      <w:r w:rsidR="00C92963">
        <w:rPr>
          <w:rFonts w:ascii="Times New Roman" w:hAnsi="Times New Roman" w:cs="Times New Roman"/>
          <w:sz w:val="24"/>
          <w:szCs w:val="24"/>
        </w:rPr>
        <w:t xml:space="preserve">predicts that </w:t>
      </w:r>
      <w:r w:rsidR="002C08A7">
        <w:rPr>
          <w:rFonts w:ascii="Times New Roman" w:hAnsi="Times New Roman" w:cs="Times New Roman"/>
          <w:sz w:val="24"/>
          <w:szCs w:val="24"/>
        </w:rPr>
        <w:t>subject</w:t>
      </w:r>
      <w:r w:rsidR="00C92963">
        <w:rPr>
          <w:rFonts w:ascii="Times New Roman" w:hAnsi="Times New Roman" w:cs="Times New Roman"/>
          <w:sz w:val="24"/>
          <w:szCs w:val="24"/>
        </w:rPr>
        <w:t xml:space="preserve">s' </w:t>
      </w:r>
      <w:r w:rsidRPr="00604706">
        <w:rPr>
          <w:rFonts w:ascii="Times New Roman" w:hAnsi="Times New Roman" w:cs="Times New Roman"/>
          <w:sz w:val="24"/>
          <w:szCs w:val="24"/>
        </w:rPr>
        <w:t xml:space="preserve">post-ratings of B should be lower than either their pre- or mid-ratings of it. </w:t>
      </w:r>
      <w:r w:rsidR="00AD2F1D">
        <w:rPr>
          <w:rFonts w:ascii="Times New Roman" w:hAnsi="Times New Roman" w:cs="Times New Roman"/>
          <w:sz w:val="24"/>
          <w:szCs w:val="24"/>
        </w:rPr>
        <w:t xml:space="preserve">In other words, this model predicts that </w:t>
      </w:r>
      <w:r w:rsidR="002C08A7">
        <w:rPr>
          <w:rFonts w:ascii="Times New Roman" w:hAnsi="Times New Roman" w:cs="Times New Roman"/>
          <w:sz w:val="24"/>
          <w:szCs w:val="24"/>
        </w:rPr>
        <w:t>subject</w:t>
      </w:r>
      <w:r w:rsidR="00AD2F1D">
        <w:rPr>
          <w:rFonts w:ascii="Times New Roman" w:hAnsi="Times New Roman" w:cs="Times New Roman"/>
          <w:sz w:val="24"/>
          <w:szCs w:val="24"/>
        </w:rPr>
        <w:t xml:space="preserve">s should block B only </w:t>
      </w:r>
      <w:r w:rsidRPr="00604706">
        <w:rPr>
          <w:rFonts w:ascii="Times New Roman" w:hAnsi="Times New Roman" w:cs="Times New Roman"/>
          <w:sz w:val="24"/>
          <w:szCs w:val="24"/>
        </w:rPr>
        <w:t>once they observe that</w:t>
      </w:r>
      <w:r w:rsidR="00C92963">
        <w:rPr>
          <w:rFonts w:ascii="Times New Roman" w:hAnsi="Times New Roman" w:cs="Times New Roman"/>
          <w:sz w:val="24"/>
          <w:szCs w:val="24"/>
        </w:rPr>
        <w:t xml:space="preserve"> A alone can produce the effect. </w:t>
      </w:r>
      <w:r w:rsidR="00174491" w:rsidRPr="00174491">
        <w:rPr>
          <w:rFonts w:ascii="Times New Roman" w:hAnsi="Times New Roman" w:cs="Times New Roman"/>
          <w:sz w:val="24"/>
          <w:szCs w:val="24"/>
        </w:rPr>
        <w:t xml:space="preserve">Note that all three models make different qualtiative predictions about how </w:t>
      </w:r>
      <w:r w:rsidR="002C08A7">
        <w:rPr>
          <w:rFonts w:ascii="Times New Roman" w:hAnsi="Times New Roman" w:cs="Times New Roman"/>
          <w:sz w:val="24"/>
          <w:szCs w:val="24"/>
        </w:rPr>
        <w:t>subject</w:t>
      </w:r>
      <w:r w:rsidR="00174491" w:rsidRPr="00174491">
        <w:rPr>
          <w:rFonts w:ascii="Times New Roman" w:hAnsi="Times New Roman" w:cs="Times New Roman"/>
          <w:sz w:val="24"/>
          <w:szCs w:val="24"/>
        </w:rPr>
        <w:t>s should rate B</w:t>
      </w:r>
      <w:r w:rsidR="00174491">
        <w:rPr>
          <w:rFonts w:ascii="Times New Roman" w:hAnsi="Times New Roman" w:cs="Times New Roman"/>
          <w:i/>
          <w:sz w:val="24"/>
          <w:szCs w:val="24"/>
        </w:rPr>
        <w:t xml:space="preserve"> </w:t>
      </w:r>
      <w:r w:rsidR="00174491" w:rsidRPr="00174491">
        <w:rPr>
          <w:rFonts w:ascii="Times New Roman" w:hAnsi="Times New Roman" w:cs="Times New Roman"/>
          <w:sz w:val="24"/>
          <w:szCs w:val="24"/>
        </w:rPr>
        <w:t>across the pre-, mid-, nad post-rating phases, as can be seen in Table 4.</w:t>
      </w:r>
    </w:p>
    <w:p w14:paraId="7BEAE0FE" w14:textId="276131B3" w:rsidR="00174491" w:rsidRPr="007606D7" w:rsidRDefault="007606D7" w:rsidP="007606D7">
      <w:pPr>
        <w:spacing w:line="480" w:lineRule="auto"/>
        <w:contextualSpacing/>
        <w:rPr>
          <w:rFonts w:ascii="Times New Roman" w:hAnsi="Times New Roman" w:cs="Times New Roman"/>
          <w:b/>
          <w:sz w:val="24"/>
          <w:szCs w:val="24"/>
        </w:rPr>
      </w:pPr>
      <w:r w:rsidRPr="007606D7">
        <w:rPr>
          <w:rFonts w:ascii="Times New Roman" w:hAnsi="Times New Roman" w:cs="Times New Roman"/>
          <w:b/>
          <w:sz w:val="24"/>
          <w:szCs w:val="24"/>
        </w:rPr>
        <w:t>Discussion</w:t>
      </w:r>
    </w:p>
    <w:p w14:paraId="2FA55631" w14:textId="692B3DF7" w:rsidR="00036A6E" w:rsidRDefault="007606D7" w:rsidP="00B8563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Based on these predictions, we anticipated that if </w:t>
      </w:r>
      <w:r w:rsidR="002C08A7">
        <w:rPr>
          <w:rFonts w:ascii="Times New Roman" w:hAnsi="Times New Roman" w:cs="Times New Roman"/>
          <w:sz w:val="24"/>
          <w:szCs w:val="24"/>
        </w:rPr>
        <w:t>subject</w:t>
      </w:r>
      <w:r>
        <w:rPr>
          <w:rFonts w:ascii="Times New Roman" w:hAnsi="Times New Roman" w:cs="Times New Roman"/>
          <w:sz w:val="24"/>
          <w:szCs w:val="24"/>
        </w:rPr>
        <w:t>s</w:t>
      </w:r>
      <w:r w:rsidR="00DA2953">
        <w:rPr>
          <w:rFonts w:ascii="Times New Roman" w:hAnsi="Times New Roman" w:cs="Times New Roman"/>
          <w:sz w:val="24"/>
          <w:szCs w:val="24"/>
        </w:rPr>
        <w:t xml:space="preserve"> engaged in backwards-blocking in a manner that confirms the predictions of the Bayesian model</w:t>
      </w:r>
      <w:r>
        <w:rPr>
          <w:rFonts w:ascii="Times New Roman" w:hAnsi="Times New Roman" w:cs="Times New Roman"/>
          <w:sz w:val="24"/>
          <w:szCs w:val="24"/>
        </w:rPr>
        <w:t xml:space="preserve">, </w:t>
      </w:r>
      <w:r w:rsidR="00A3120A">
        <w:rPr>
          <w:rFonts w:ascii="Times New Roman" w:hAnsi="Times New Roman" w:cs="Times New Roman"/>
          <w:sz w:val="24"/>
          <w:szCs w:val="24"/>
        </w:rPr>
        <w:t>then their</w:t>
      </w:r>
      <w:r w:rsidR="00DA195D">
        <w:rPr>
          <w:rFonts w:ascii="Times New Roman" w:hAnsi="Times New Roman" w:cs="Times New Roman"/>
          <w:sz w:val="24"/>
          <w:szCs w:val="24"/>
        </w:rPr>
        <w:t xml:space="preserve"> </w:t>
      </w:r>
      <w:r w:rsidR="00A3120A">
        <w:rPr>
          <w:rFonts w:ascii="Times New Roman" w:hAnsi="Times New Roman" w:cs="Times New Roman"/>
          <w:sz w:val="24"/>
          <w:szCs w:val="24"/>
        </w:rPr>
        <w:t xml:space="preserve">ratings </w:t>
      </w:r>
      <w:r w:rsidR="00DA195D">
        <w:rPr>
          <w:rFonts w:ascii="Times New Roman" w:hAnsi="Times New Roman" w:cs="Times New Roman"/>
          <w:sz w:val="24"/>
          <w:szCs w:val="24"/>
        </w:rPr>
        <w:t xml:space="preserve">of the </w:t>
      </w:r>
      <w:r w:rsidR="00DA2953">
        <w:rPr>
          <w:rFonts w:ascii="Times New Roman" w:hAnsi="Times New Roman" w:cs="Times New Roman"/>
          <w:sz w:val="24"/>
          <w:szCs w:val="24"/>
        </w:rPr>
        <w:t>B+ test event (as well as the A+ test event)</w:t>
      </w:r>
      <w:r w:rsidR="00A3120A">
        <w:rPr>
          <w:rFonts w:ascii="Times New Roman" w:hAnsi="Times New Roman" w:cs="Times New Roman"/>
          <w:sz w:val="24"/>
          <w:szCs w:val="24"/>
        </w:rPr>
        <w:t xml:space="preserve"> after the AB+ event</w:t>
      </w:r>
      <w:r w:rsidR="00DA195D">
        <w:rPr>
          <w:rFonts w:ascii="Times New Roman" w:hAnsi="Times New Roman" w:cs="Times New Roman"/>
          <w:sz w:val="24"/>
          <w:szCs w:val="24"/>
        </w:rPr>
        <w:t xml:space="preserve"> </w:t>
      </w:r>
      <w:r w:rsidR="00FB3F30">
        <w:rPr>
          <w:rFonts w:ascii="Times New Roman" w:hAnsi="Times New Roman" w:cs="Times New Roman"/>
          <w:sz w:val="24"/>
          <w:szCs w:val="24"/>
        </w:rPr>
        <w:t>would be</w:t>
      </w:r>
      <w:r w:rsidR="00DA195D">
        <w:rPr>
          <w:rFonts w:ascii="Times New Roman" w:hAnsi="Times New Roman" w:cs="Times New Roman"/>
          <w:sz w:val="24"/>
          <w:szCs w:val="24"/>
        </w:rPr>
        <w:t xml:space="preserve"> higher than their pre-ratings of the same events </w:t>
      </w:r>
      <w:r w:rsidR="00A3120A">
        <w:rPr>
          <w:rFonts w:ascii="Times New Roman" w:hAnsi="Times New Roman" w:cs="Times New Roman"/>
          <w:sz w:val="24"/>
          <w:szCs w:val="24"/>
        </w:rPr>
        <w:t xml:space="preserve">before the AB+ event, and </w:t>
      </w:r>
      <w:r w:rsidR="002C08A7">
        <w:rPr>
          <w:rFonts w:ascii="Times New Roman" w:hAnsi="Times New Roman" w:cs="Times New Roman"/>
          <w:sz w:val="24"/>
          <w:szCs w:val="24"/>
        </w:rPr>
        <w:t>subject</w:t>
      </w:r>
      <w:r w:rsidR="00A3120A">
        <w:rPr>
          <w:rFonts w:ascii="Times New Roman" w:hAnsi="Times New Roman" w:cs="Times New Roman"/>
          <w:sz w:val="24"/>
          <w:szCs w:val="24"/>
        </w:rPr>
        <w:t>s</w:t>
      </w:r>
      <w:r w:rsidR="00DA2953">
        <w:rPr>
          <w:rFonts w:ascii="Times New Roman" w:hAnsi="Times New Roman" w:cs="Times New Roman"/>
          <w:sz w:val="24"/>
          <w:szCs w:val="24"/>
        </w:rPr>
        <w:t>’</w:t>
      </w:r>
      <w:r w:rsidR="00A3120A">
        <w:rPr>
          <w:rFonts w:ascii="Times New Roman" w:hAnsi="Times New Roman" w:cs="Times New Roman"/>
          <w:sz w:val="24"/>
          <w:szCs w:val="24"/>
        </w:rPr>
        <w:t xml:space="preserve"> post-ratings of the A+ event should be higher than their pre- and mid-ratings of it. </w:t>
      </w:r>
      <w:r w:rsidR="00036A6E">
        <w:rPr>
          <w:rFonts w:ascii="Times New Roman" w:hAnsi="Times New Roman" w:cs="Times New Roman"/>
          <w:sz w:val="24"/>
          <w:szCs w:val="24"/>
        </w:rPr>
        <w:t>However</w:t>
      </w:r>
      <w:r w:rsidR="00A3120A">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DA195D">
        <w:rPr>
          <w:rFonts w:ascii="Times New Roman" w:hAnsi="Times New Roman" w:cs="Times New Roman"/>
          <w:sz w:val="24"/>
          <w:szCs w:val="24"/>
        </w:rPr>
        <w:t>s’ post-ratings of the B+ event</w:t>
      </w:r>
      <w:r w:rsidR="00A3120A">
        <w:rPr>
          <w:rFonts w:ascii="Times New Roman" w:hAnsi="Times New Roman" w:cs="Times New Roman"/>
          <w:sz w:val="24"/>
          <w:szCs w:val="24"/>
        </w:rPr>
        <w:t xml:space="preserve"> were expected to </w:t>
      </w:r>
      <w:r w:rsidR="00DA195D">
        <w:rPr>
          <w:rFonts w:ascii="Times New Roman" w:hAnsi="Times New Roman" w:cs="Times New Roman"/>
          <w:sz w:val="24"/>
          <w:szCs w:val="24"/>
        </w:rPr>
        <w:t>be lower than</w:t>
      </w:r>
      <w:r w:rsidR="00036A6E">
        <w:rPr>
          <w:rFonts w:ascii="Times New Roman" w:hAnsi="Times New Roman" w:cs="Times New Roman"/>
          <w:sz w:val="24"/>
          <w:szCs w:val="24"/>
        </w:rPr>
        <w:t xml:space="preserve"> their</w:t>
      </w:r>
      <w:r w:rsidR="00DA195D">
        <w:rPr>
          <w:rFonts w:ascii="Times New Roman" w:hAnsi="Times New Roman" w:cs="Times New Roman"/>
          <w:sz w:val="24"/>
          <w:szCs w:val="24"/>
        </w:rPr>
        <w:t xml:space="preserve"> </w:t>
      </w:r>
      <w:r w:rsidR="00A3120A">
        <w:rPr>
          <w:rFonts w:ascii="Times New Roman" w:hAnsi="Times New Roman" w:cs="Times New Roman"/>
          <w:sz w:val="24"/>
          <w:szCs w:val="24"/>
        </w:rPr>
        <w:t>mid</w:t>
      </w:r>
      <w:r w:rsidR="00206231">
        <w:rPr>
          <w:rFonts w:ascii="Times New Roman" w:hAnsi="Times New Roman" w:cs="Times New Roman"/>
          <w:sz w:val="24"/>
          <w:szCs w:val="24"/>
        </w:rPr>
        <w:t xml:space="preserve">-ratings </w:t>
      </w:r>
      <w:r w:rsidR="00036A6E">
        <w:rPr>
          <w:rFonts w:ascii="Times New Roman" w:hAnsi="Times New Roman" w:cs="Times New Roman"/>
          <w:sz w:val="24"/>
          <w:szCs w:val="24"/>
        </w:rPr>
        <w:t xml:space="preserve">of the same event </w:t>
      </w:r>
      <w:r w:rsidR="00DA195D">
        <w:rPr>
          <w:rFonts w:ascii="Times New Roman" w:hAnsi="Times New Roman" w:cs="Times New Roman"/>
          <w:sz w:val="24"/>
          <w:szCs w:val="24"/>
        </w:rPr>
        <w:t xml:space="preserve">following the </w:t>
      </w:r>
      <w:r w:rsidR="00A3120A">
        <w:rPr>
          <w:rFonts w:ascii="Times New Roman" w:hAnsi="Times New Roman" w:cs="Times New Roman"/>
          <w:sz w:val="24"/>
          <w:szCs w:val="24"/>
        </w:rPr>
        <w:t>A+ test event</w:t>
      </w:r>
      <w:r w:rsidR="00DA2953">
        <w:rPr>
          <w:rFonts w:ascii="Times New Roman" w:hAnsi="Times New Roman" w:cs="Times New Roman"/>
          <w:sz w:val="24"/>
          <w:szCs w:val="24"/>
        </w:rPr>
        <w:t>; that is, the rating of the B+ test event should undergo a drop between the mid- and post-rating phases, whereas the rating of the B- event should undergo an increase between both phases</w:t>
      </w:r>
      <w:r w:rsidR="00A3120A">
        <w:rPr>
          <w:rFonts w:ascii="Times New Roman" w:hAnsi="Times New Roman" w:cs="Times New Roman"/>
          <w:sz w:val="24"/>
          <w:szCs w:val="24"/>
        </w:rPr>
        <w:t xml:space="preserve">. </w:t>
      </w:r>
      <w:r w:rsidR="00036A6E">
        <w:rPr>
          <w:rFonts w:ascii="Times New Roman" w:hAnsi="Times New Roman" w:cs="Times New Roman"/>
          <w:sz w:val="24"/>
          <w:szCs w:val="24"/>
        </w:rPr>
        <w:t xml:space="preserve">Thus, </w:t>
      </w:r>
      <w:r w:rsidR="002C08A7">
        <w:rPr>
          <w:rFonts w:ascii="Times New Roman" w:hAnsi="Times New Roman" w:cs="Times New Roman"/>
          <w:sz w:val="24"/>
          <w:szCs w:val="24"/>
        </w:rPr>
        <w:t>subject</w:t>
      </w:r>
      <w:r w:rsidR="00036A6E">
        <w:rPr>
          <w:rFonts w:ascii="Times New Roman" w:hAnsi="Times New Roman" w:cs="Times New Roman"/>
          <w:sz w:val="24"/>
          <w:szCs w:val="24"/>
        </w:rPr>
        <w:t xml:space="preserve">s were expected to block B between the mid- and post-rating phases. </w:t>
      </w:r>
      <w:r w:rsidR="00DA195D">
        <w:rPr>
          <w:rFonts w:ascii="Times New Roman" w:hAnsi="Times New Roman" w:cs="Times New Roman"/>
          <w:sz w:val="24"/>
          <w:szCs w:val="24"/>
        </w:rPr>
        <w:t>Finally</w:t>
      </w:r>
      <w:r w:rsidR="00036A6E">
        <w:rPr>
          <w:rFonts w:ascii="Times New Roman" w:hAnsi="Times New Roman" w:cs="Times New Roman"/>
          <w:sz w:val="24"/>
          <w:szCs w:val="24"/>
        </w:rPr>
        <w:t xml:space="preserve"> and consistent with the discussion above</w:t>
      </w:r>
      <w:r w:rsidR="00DA195D">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DA195D">
        <w:rPr>
          <w:rFonts w:ascii="Times New Roman" w:hAnsi="Times New Roman" w:cs="Times New Roman"/>
          <w:sz w:val="24"/>
          <w:szCs w:val="24"/>
        </w:rPr>
        <w:t xml:space="preserve">s’ pre-ratings of the B+ test events were expected not to differ from their post-ratings of the same event. </w:t>
      </w:r>
    </w:p>
    <w:p w14:paraId="7BC34BE8" w14:textId="6EF448CD" w:rsidR="00B959EF" w:rsidRDefault="00DA195D" w:rsidP="00DA29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w:t>
      </w:r>
      <w:r w:rsidR="00036A6E">
        <w:rPr>
          <w:rFonts w:ascii="Times New Roman" w:hAnsi="Times New Roman" w:cs="Times New Roman"/>
          <w:sz w:val="24"/>
          <w:szCs w:val="24"/>
        </w:rPr>
        <w:t xml:space="preserve"> if </w:t>
      </w:r>
      <w:r w:rsidR="002C08A7">
        <w:rPr>
          <w:rFonts w:ascii="Times New Roman" w:hAnsi="Times New Roman" w:cs="Times New Roman"/>
          <w:sz w:val="24"/>
          <w:szCs w:val="24"/>
        </w:rPr>
        <w:t>subject</w:t>
      </w:r>
      <w:r w:rsidR="00036A6E">
        <w:rPr>
          <w:rFonts w:ascii="Times New Roman" w:hAnsi="Times New Roman" w:cs="Times New Roman"/>
          <w:sz w:val="24"/>
          <w:szCs w:val="24"/>
        </w:rPr>
        <w:t>s used a rule similar to the Rescorla-Wagner rule to reason about causal events, it was predicted that their pre-</w:t>
      </w:r>
      <w:r w:rsidR="00DA2953">
        <w:rPr>
          <w:rFonts w:ascii="Times New Roman" w:hAnsi="Times New Roman" w:cs="Times New Roman"/>
          <w:sz w:val="24"/>
          <w:szCs w:val="24"/>
        </w:rPr>
        <w:t>, mid-, and post-ratings</w:t>
      </w:r>
      <w:r w:rsidR="00036A6E">
        <w:rPr>
          <w:rFonts w:ascii="Times New Roman" w:hAnsi="Times New Roman" w:cs="Times New Roman"/>
          <w:sz w:val="24"/>
          <w:szCs w:val="24"/>
        </w:rPr>
        <w:t xml:space="preserve"> </w:t>
      </w:r>
      <w:r w:rsidR="00DA2953">
        <w:rPr>
          <w:rFonts w:ascii="Times New Roman" w:hAnsi="Times New Roman" w:cs="Times New Roman"/>
          <w:sz w:val="24"/>
          <w:szCs w:val="24"/>
        </w:rPr>
        <w:t>of the B+ and B- test events</w:t>
      </w:r>
      <w:r w:rsidR="00036A6E">
        <w:rPr>
          <w:rFonts w:ascii="Times New Roman" w:hAnsi="Times New Roman" w:cs="Times New Roman"/>
          <w:sz w:val="24"/>
          <w:szCs w:val="24"/>
        </w:rPr>
        <w:t xml:space="preserve"> should not differ following the AB+ and A+ test events. </w:t>
      </w:r>
      <w:r>
        <w:rPr>
          <w:rFonts w:ascii="Times New Roman" w:hAnsi="Times New Roman" w:cs="Times New Roman"/>
          <w:sz w:val="24"/>
          <w:szCs w:val="24"/>
        </w:rPr>
        <w:t xml:space="preserve"> </w:t>
      </w:r>
      <w:r w:rsidR="00B959EF">
        <w:rPr>
          <w:rFonts w:ascii="Times New Roman" w:hAnsi="Times New Roman" w:cs="Times New Roman"/>
          <w:sz w:val="24"/>
          <w:szCs w:val="24"/>
        </w:rPr>
        <w:t>Finally, if adults used the modified Rescorla-Wagner learning rule to reason about causal events, their ratings of the test events should be similar to those that are predicted by the tra</w:t>
      </w:r>
      <w:r w:rsidR="009B1CA7">
        <w:rPr>
          <w:rFonts w:ascii="Times New Roman" w:hAnsi="Times New Roman" w:cs="Times New Roman"/>
          <w:sz w:val="24"/>
          <w:szCs w:val="24"/>
        </w:rPr>
        <w:t>ditional Rescorla-Wagner model</w:t>
      </w:r>
      <w:r w:rsidR="001F4910">
        <w:rPr>
          <w:rFonts w:ascii="Times New Roman" w:hAnsi="Times New Roman" w:cs="Times New Roman"/>
          <w:sz w:val="24"/>
          <w:szCs w:val="24"/>
        </w:rPr>
        <w:t xml:space="preserve"> with one </w:t>
      </w:r>
      <w:r w:rsidR="001F4910">
        <w:rPr>
          <w:rFonts w:ascii="Times New Roman" w:hAnsi="Times New Roman" w:cs="Times New Roman"/>
          <w:sz w:val="24"/>
          <w:szCs w:val="24"/>
        </w:rPr>
        <w:lastRenderedPageBreak/>
        <w:t>exception</w:t>
      </w:r>
      <w:r w:rsidR="00DA2953">
        <w:rPr>
          <w:rFonts w:ascii="Times New Roman" w:hAnsi="Times New Roman" w:cs="Times New Roman"/>
          <w:sz w:val="24"/>
          <w:szCs w:val="24"/>
        </w:rPr>
        <w:t>: subjects</w:t>
      </w:r>
      <w:r w:rsidR="001F4910">
        <w:rPr>
          <w:rFonts w:ascii="Times New Roman" w:hAnsi="Times New Roman" w:cs="Times New Roman"/>
          <w:sz w:val="24"/>
          <w:szCs w:val="24"/>
        </w:rPr>
        <w:t xml:space="preserve"> should provide lower post-ratings of the B+ (and higher post-ratings of the B-) test events than either their pre- and mid-ratings of the same event. In addition, </w:t>
      </w:r>
      <w:r w:rsidR="002C08A7">
        <w:rPr>
          <w:rFonts w:ascii="Times New Roman" w:hAnsi="Times New Roman" w:cs="Times New Roman"/>
          <w:sz w:val="24"/>
          <w:szCs w:val="24"/>
        </w:rPr>
        <w:t>subject</w:t>
      </w:r>
      <w:r w:rsidR="001F4910">
        <w:rPr>
          <w:rFonts w:ascii="Times New Roman" w:hAnsi="Times New Roman" w:cs="Times New Roman"/>
          <w:sz w:val="24"/>
          <w:szCs w:val="24"/>
        </w:rPr>
        <w:t xml:space="preserve">s’ pre- and mid-ratings of the B+ (and B-) test event were not expected to differ. Thus, unlike the Rescorla-Wagner model but similar to the Bayesian model, the modified model predicts that </w:t>
      </w:r>
      <w:r w:rsidR="002C08A7">
        <w:rPr>
          <w:rFonts w:ascii="Times New Roman" w:hAnsi="Times New Roman" w:cs="Times New Roman"/>
          <w:sz w:val="24"/>
          <w:szCs w:val="24"/>
        </w:rPr>
        <w:t>subject</w:t>
      </w:r>
      <w:r w:rsidR="001F4910">
        <w:rPr>
          <w:rFonts w:ascii="Times New Roman" w:hAnsi="Times New Roman" w:cs="Times New Roman"/>
          <w:sz w:val="24"/>
          <w:szCs w:val="24"/>
        </w:rPr>
        <w:t xml:space="preserve">s should block B following the A+ </w:t>
      </w:r>
      <w:r w:rsidR="00E514AA">
        <w:rPr>
          <w:rFonts w:ascii="Times New Roman" w:hAnsi="Times New Roman" w:cs="Times New Roman"/>
          <w:sz w:val="24"/>
          <w:szCs w:val="24"/>
        </w:rPr>
        <w:t>training event</w:t>
      </w:r>
      <w:r w:rsidR="00DA2953">
        <w:rPr>
          <w:rFonts w:ascii="Times New Roman" w:hAnsi="Times New Roman" w:cs="Times New Roman"/>
          <w:sz w:val="24"/>
          <w:szCs w:val="24"/>
        </w:rPr>
        <w:t xml:space="preserve"> but not before</w:t>
      </w:r>
      <w:r w:rsidR="001F4910">
        <w:rPr>
          <w:rFonts w:ascii="Times New Roman" w:hAnsi="Times New Roman" w:cs="Times New Roman"/>
          <w:sz w:val="24"/>
          <w:szCs w:val="24"/>
        </w:rPr>
        <w:t xml:space="preserve">. </w:t>
      </w:r>
      <w:r w:rsidR="005148E0">
        <w:rPr>
          <w:rFonts w:ascii="Times New Roman" w:hAnsi="Times New Roman" w:cs="Times New Roman"/>
          <w:sz w:val="24"/>
          <w:szCs w:val="24"/>
        </w:rPr>
        <w:t>We test</w:t>
      </w:r>
      <w:r w:rsidR="00C92186">
        <w:rPr>
          <w:rFonts w:ascii="Times New Roman" w:hAnsi="Times New Roman" w:cs="Times New Roman"/>
          <w:sz w:val="24"/>
          <w:szCs w:val="24"/>
        </w:rPr>
        <w:t>ed</w:t>
      </w:r>
      <w:r w:rsidR="005148E0">
        <w:rPr>
          <w:rFonts w:ascii="Times New Roman" w:hAnsi="Times New Roman" w:cs="Times New Roman"/>
          <w:sz w:val="24"/>
          <w:szCs w:val="24"/>
        </w:rPr>
        <w:t xml:space="preserve"> these predictions below in Experiment 4. </w:t>
      </w:r>
    </w:p>
    <w:p w14:paraId="1FB1688E" w14:textId="77777777" w:rsidR="00E51062" w:rsidRDefault="00E51062" w:rsidP="00E5106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4</w:t>
      </w:r>
    </w:p>
    <w:p w14:paraId="7404CC93" w14:textId="0BBAFBCE" w:rsidR="00E51062" w:rsidRDefault="00E51062" w:rsidP="00E51062">
      <w:pPr>
        <w:spacing w:line="480" w:lineRule="auto"/>
        <w:ind w:firstLine="720"/>
        <w:contextualSpacing/>
        <w:rPr>
          <w:rFonts w:ascii="Times New Roman" w:hAnsi="Times New Roman" w:cs="Times New Roman"/>
          <w:sz w:val="24"/>
          <w:szCs w:val="24"/>
        </w:rPr>
      </w:pPr>
      <w:r w:rsidRPr="00E51062">
        <w:rPr>
          <w:rFonts w:ascii="Times New Roman" w:hAnsi="Times New Roman" w:cs="Times New Roman"/>
          <w:sz w:val="24"/>
          <w:szCs w:val="24"/>
        </w:rPr>
        <w:t>The aim</w:t>
      </w:r>
      <w:r w:rsidR="004E7B2E">
        <w:rPr>
          <w:rFonts w:ascii="Times New Roman" w:hAnsi="Times New Roman" w:cs="Times New Roman"/>
          <w:sz w:val="24"/>
          <w:szCs w:val="24"/>
        </w:rPr>
        <w:t>s</w:t>
      </w:r>
      <w:r w:rsidRPr="00E51062">
        <w:rPr>
          <w:rFonts w:ascii="Times New Roman" w:hAnsi="Times New Roman" w:cs="Times New Roman"/>
          <w:sz w:val="24"/>
          <w:szCs w:val="24"/>
        </w:rPr>
        <w:t xml:space="preserve"> of Experiment 4</w:t>
      </w:r>
      <w:r>
        <w:rPr>
          <w:rFonts w:ascii="Times New Roman" w:hAnsi="Times New Roman" w:cs="Times New Roman"/>
          <w:sz w:val="24"/>
          <w:szCs w:val="24"/>
        </w:rPr>
        <w:t xml:space="preserve"> </w:t>
      </w:r>
      <w:r w:rsidR="004E7B2E">
        <w:rPr>
          <w:rFonts w:ascii="Times New Roman" w:hAnsi="Times New Roman" w:cs="Times New Roman"/>
          <w:sz w:val="24"/>
          <w:szCs w:val="24"/>
        </w:rPr>
        <w:t xml:space="preserve">were </w:t>
      </w:r>
      <w:r w:rsidR="003B1B00">
        <w:rPr>
          <w:rFonts w:ascii="Times New Roman" w:hAnsi="Times New Roman" w:cs="Times New Roman"/>
          <w:sz w:val="24"/>
          <w:szCs w:val="24"/>
        </w:rPr>
        <w:t>three</w:t>
      </w:r>
      <w:r>
        <w:rPr>
          <w:rFonts w:ascii="Times New Roman" w:hAnsi="Times New Roman" w:cs="Times New Roman"/>
          <w:sz w:val="24"/>
          <w:szCs w:val="24"/>
        </w:rPr>
        <w:t>fold. First,</w:t>
      </w:r>
      <w:r w:rsidRPr="00E51062">
        <w:rPr>
          <w:rFonts w:ascii="Times New Roman" w:hAnsi="Times New Roman" w:cs="Times New Roman"/>
          <w:sz w:val="24"/>
          <w:szCs w:val="24"/>
        </w:rPr>
        <w:t xml:space="preserve"> </w:t>
      </w:r>
      <w:r>
        <w:rPr>
          <w:rFonts w:ascii="Times New Roman" w:hAnsi="Times New Roman" w:cs="Times New Roman"/>
          <w:sz w:val="24"/>
          <w:szCs w:val="24"/>
        </w:rPr>
        <w:t xml:space="preserve">we examined </w:t>
      </w:r>
      <w:r w:rsidRPr="00E51062">
        <w:rPr>
          <w:rFonts w:ascii="Times New Roman" w:hAnsi="Times New Roman" w:cs="Times New Roman"/>
          <w:sz w:val="24"/>
          <w:szCs w:val="24"/>
        </w:rPr>
        <w:t>whether</w:t>
      </w:r>
      <w:r>
        <w:rPr>
          <w:rFonts w:ascii="Times New Roman" w:hAnsi="Times New Roman" w:cs="Times New Roman"/>
          <w:sz w:val="24"/>
          <w:szCs w:val="24"/>
        </w:rPr>
        <w:t>, and to what extent,</w:t>
      </w:r>
      <w:r w:rsidRPr="00E51062">
        <w:rPr>
          <w:rFonts w:ascii="Times New Roman" w:hAnsi="Times New Roman" w:cs="Times New Roman"/>
          <w:sz w:val="24"/>
          <w:szCs w:val="24"/>
        </w:rPr>
        <w:t xml:space="preserve"> adults engaged in </w:t>
      </w:r>
      <w:r w:rsidR="00341569">
        <w:rPr>
          <w:rFonts w:ascii="Times New Roman" w:hAnsi="Times New Roman" w:cs="Times New Roman"/>
          <w:sz w:val="24"/>
          <w:szCs w:val="24"/>
        </w:rPr>
        <w:t>backwards blocking</w:t>
      </w:r>
      <w:r w:rsidRPr="00E51062">
        <w:rPr>
          <w:rFonts w:ascii="Times New Roman" w:hAnsi="Times New Roman" w:cs="Times New Roman"/>
          <w:sz w:val="24"/>
          <w:szCs w:val="24"/>
        </w:rPr>
        <w:t xml:space="preserve"> reasoning </w:t>
      </w:r>
      <w:r>
        <w:rPr>
          <w:rFonts w:ascii="Times New Roman" w:hAnsi="Times New Roman" w:cs="Times New Roman"/>
          <w:sz w:val="24"/>
          <w:szCs w:val="24"/>
        </w:rPr>
        <w:t>across a pre-, mid-, and post-</w:t>
      </w:r>
      <w:r w:rsidRPr="00E51062">
        <w:rPr>
          <w:rFonts w:ascii="Times New Roman" w:hAnsi="Times New Roman" w:cs="Times New Roman"/>
          <w:sz w:val="24"/>
          <w:szCs w:val="24"/>
        </w:rPr>
        <w:t>rating phase</w:t>
      </w:r>
      <w:r>
        <w:rPr>
          <w:rFonts w:ascii="Times New Roman" w:hAnsi="Times New Roman" w:cs="Times New Roman"/>
          <w:sz w:val="24"/>
          <w:szCs w:val="24"/>
        </w:rPr>
        <w:t>. Second, we examined</w:t>
      </w:r>
      <w:r w:rsidRPr="00E51062">
        <w:rPr>
          <w:rFonts w:ascii="Times New Roman" w:hAnsi="Times New Roman" w:cs="Times New Roman"/>
          <w:sz w:val="24"/>
          <w:szCs w:val="24"/>
        </w:rPr>
        <w:t xml:space="preserve"> whether</w:t>
      </w:r>
      <w:r>
        <w:rPr>
          <w:rFonts w:ascii="Times New Roman" w:hAnsi="Times New Roman" w:cs="Times New Roman"/>
          <w:sz w:val="24"/>
          <w:szCs w:val="24"/>
        </w:rPr>
        <w:t>, and to what extent,</w:t>
      </w:r>
      <w:r w:rsidRPr="00E51062">
        <w:rPr>
          <w:rFonts w:ascii="Times New Roman" w:hAnsi="Times New Roman" w:cs="Times New Roman"/>
          <w:sz w:val="24"/>
          <w:szCs w:val="24"/>
        </w:rPr>
        <w:t xml:space="preserve"> </w:t>
      </w:r>
      <w:r>
        <w:rPr>
          <w:rFonts w:ascii="Times New Roman" w:hAnsi="Times New Roman" w:cs="Times New Roman"/>
          <w:sz w:val="24"/>
          <w:szCs w:val="24"/>
        </w:rPr>
        <w:t xml:space="preserve">adults engaged in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reasoning in a novel task that used video sequences</w:t>
      </w:r>
      <w:r w:rsidR="00095286">
        <w:rPr>
          <w:rFonts w:ascii="Times New Roman" w:hAnsi="Times New Roman" w:cs="Times New Roman"/>
          <w:sz w:val="24"/>
          <w:szCs w:val="24"/>
        </w:rPr>
        <w:t xml:space="preserve"> as opposed to the physical blicket detector</w:t>
      </w:r>
      <w:r w:rsidR="003B1B00">
        <w:rPr>
          <w:rFonts w:ascii="Times New Roman" w:hAnsi="Times New Roman" w:cs="Times New Roman"/>
          <w:sz w:val="24"/>
          <w:szCs w:val="24"/>
        </w:rPr>
        <w:t xml:space="preserve"> and that required </w:t>
      </w:r>
      <w:r w:rsidR="002C08A7">
        <w:rPr>
          <w:rFonts w:ascii="Times New Roman" w:hAnsi="Times New Roman" w:cs="Times New Roman"/>
          <w:sz w:val="24"/>
          <w:szCs w:val="24"/>
        </w:rPr>
        <w:t>subject</w:t>
      </w:r>
      <w:r w:rsidR="003B1B00">
        <w:rPr>
          <w:rFonts w:ascii="Times New Roman" w:hAnsi="Times New Roman" w:cs="Times New Roman"/>
          <w:sz w:val="24"/>
          <w:szCs w:val="24"/>
        </w:rPr>
        <w:t>s to rate four different test events</w:t>
      </w:r>
      <w:r>
        <w:rPr>
          <w:rFonts w:ascii="Times New Roman" w:hAnsi="Times New Roman" w:cs="Times New Roman"/>
          <w:sz w:val="24"/>
          <w:szCs w:val="24"/>
        </w:rPr>
        <w:t xml:space="preserve">. </w:t>
      </w:r>
      <w:r w:rsidR="003B1B00">
        <w:rPr>
          <w:rFonts w:ascii="Times New Roman" w:hAnsi="Times New Roman" w:cs="Times New Roman"/>
          <w:sz w:val="24"/>
          <w:szCs w:val="24"/>
        </w:rPr>
        <w:t xml:space="preserve">Third, Experiment 4 was designed to test the predictions of the models described above to determine on what basis adults reason about causal events and to clarify the results from Experiments 1 to 3. </w:t>
      </w:r>
    </w:p>
    <w:p w14:paraId="77291E0F" w14:textId="77777777" w:rsidR="00E51062" w:rsidRDefault="00E51062" w:rsidP="00E5106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w:t>
      </w:r>
    </w:p>
    <w:p w14:paraId="7F730C9F" w14:textId="6599A608" w:rsidR="00E51062" w:rsidRDefault="00E51062" w:rsidP="00E5106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E51062">
        <w:rPr>
          <w:rFonts w:ascii="Times New Roman" w:hAnsi="Times New Roman" w:cs="Times New Roman"/>
          <w:b/>
          <w:sz w:val="24"/>
          <w:szCs w:val="24"/>
        </w:rPr>
        <w:t>Subjects.</w:t>
      </w:r>
      <w:r w:rsidRPr="00E51062">
        <w:rPr>
          <w:rFonts w:ascii="Times New Roman" w:hAnsi="Times New Roman" w:cs="Times New Roman"/>
          <w:sz w:val="24"/>
          <w:szCs w:val="24"/>
        </w:rPr>
        <w:t xml:space="preserve"> </w:t>
      </w:r>
      <w:r w:rsidR="002F6C75">
        <w:rPr>
          <w:rFonts w:ascii="Times New Roman" w:hAnsi="Times New Roman" w:cs="Times New Roman"/>
          <w:sz w:val="24"/>
          <w:szCs w:val="24"/>
        </w:rPr>
        <w:t>Sixty</w:t>
      </w:r>
      <w:r w:rsidRPr="00E51062">
        <w:rPr>
          <w:rFonts w:ascii="Times New Roman" w:hAnsi="Times New Roman" w:cs="Times New Roman"/>
          <w:sz w:val="24"/>
          <w:szCs w:val="24"/>
        </w:rPr>
        <w:t xml:space="preserve"> college students were recruited for Experiment 4 and were given course credit for their participation.</w:t>
      </w:r>
      <w:r w:rsidR="00F179F1">
        <w:rPr>
          <w:rFonts w:ascii="Times New Roman" w:hAnsi="Times New Roman" w:cs="Times New Roman"/>
          <w:sz w:val="24"/>
          <w:szCs w:val="24"/>
        </w:rPr>
        <w:t xml:space="preserve"> There were approximately equal numbers of males and females in the final sample.</w:t>
      </w:r>
    </w:p>
    <w:p w14:paraId="7BB8349B" w14:textId="5F1989B3"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b/>
          <w:sz w:val="24"/>
          <w:szCs w:val="24"/>
        </w:rPr>
        <w:t>Stimuli and Design.</w:t>
      </w:r>
      <w:r w:rsidRPr="0058138F">
        <w:rPr>
          <w:rFonts w:ascii="Times New Roman" w:hAnsi="Times New Roman" w:cs="Times New Roman"/>
          <w:sz w:val="24"/>
          <w:szCs w:val="24"/>
        </w:rPr>
        <w:t xml:space="preserve"> The </w:t>
      </w:r>
      <w:r w:rsidR="003B1B00">
        <w:rPr>
          <w:rFonts w:ascii="Times New Roman" w:hAnsi="Times New Roman" w:cs="Times New Roman"/>
          <w:sz w:val="24"/>
          <w:szCs w:val="24"/>
        </w:rPr>
        <w:t>training</w:t>
      </w:r>
      <w:r w:rsidRPr="0058138F">
        <w:rPr>
          <w:rFonts w:ascii="Times New Roman" w:hAnsi="Times New Roman" w:cs="Times New Roman"/>
          <w:sz w:val="24"/>
          <w:szCs w:val="24"/>
        </w:rPr>
        <w:t xml:space="preserve"> and test</w:t>
      </w:r>
      <w:r>
        <w:rPr>
          <w:rFonts w:ascii="Times New Roman" w:hAnsi="Times New Roman" w:cs="Times New Roman"/>
          <w:sz w:val="24"/>
          <w:szCs w:val="24"/>
        </w:rPr>
        <w:t xml:space="preserve"> events</w:t>
      </w:r>
      <w:r w:rsidRPr="0058138F">
        <w:rPr>
          <w:rFonts w:ascii="Times New Roman" w:hAnsi="Times New Roman" w:cs="Times New Roman"/>
          <w:sz w:val="24"/>
          <w:szCs w:val="24"/>
        </w:rPr>
        <w:t xml:space="preserve"> were computer-animated e</w:t>
      </w:r>
      <w:r>
        <w:rPr>
          <w:rFonts w:ascii="Times New Roman" w:hAnsi="Times New Roman" w:cs="Times New Roman"/>
          <w:sz w:val="24"/>
          <w:szCs w:val="24"/>
        </w:rPr>
        <w:t xml:space="preserve">vents that were created on the </w:t>
      </w:r>
      <w:r w:rsidRPr="0058138F">
        <w:rPr>
          <w:rFonts w:ascii="Times New Roman" w:hAnsi="Times New Roman" w:cs="Times New Roman"/>
          <w:sz w:val="24"/>
          <w:szCs w:val="24"/>
        </w:rPr>
        <w:t>personal computer (PC) with Macromedia Director 8.0. The movies were presented on a co</w:t>
      </w:r>
      <w:r>
        <w:rPr>
          <w:rFonts w:ascii="Times New Roman" w:hAnsi="Times New Roman" w:cs="Times New Roman"/>
          <w:sz w:val="24"/>
          <w:szCs w:val="24"/>
        </w:rPr>
        <w:t xml:space="preserve">mputer-generated orange stage </w:t>
      </w:r>
      <w:r w:rsidRPr="0058138F">
        <w:rPr>
          <w:rFonts w:ascii="Times New Roman" w:hAnsi="Times New Roman" w:cs="Times New Roman"/>
          <w:sz w:val="24"/>
          <w:szCs w:val="24"/>
        </w:rPr>
        <w:t xml:space="preserve">with a light purple background. The four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movies each consisted of</w:t>
      </w:r>
      <w:r>
        <w:rPr>
          <w:rFonts w:ascii="Times New Roman" w:hAnsi="Times New Roman" w:cs="Times New Roman"/>
          <w:sz w:val="24"/>
          <w:szCs w:val="24"/>
        </w:rPr>
        <w:t xml:space="preserve"> a red and green circle, each </w:t>
      </w:r>
      <w:r w:rsidRPr="0058138F">
        <w:rPr>
          <w:rFonts w:ascii="Times New Roman" w:hAnsi="Times New Roman" w:cs="Times New Roman"/>
          <w:sz w:val="24"/>
          <w:szCs w:val="24"/>
        </w:rPr>
        <w:t>approximately 86 pixels in circumference, and square box, approximately 173 pixels wide by 103 pixels i</w:t>
      </w:r>
      <w:r>
        <w:rPr>
          <w:rFonts w:ascii="Times New Roman" w:hAnsi="Times New Roman" w:cs="Times New Roman"/>
          <w:sz w:val="24"/>
          <w:szCs w:val="24"/>
        </w:rPr>
        <w:t xml:space="preserve">n height, </w:t>
      </w:r>
      <w:r w:rsidRPr="0058138F">
        <w:rPr>
          <w:rFonts w:ascii="Times New Roman" w:hAnsi="Times New Roman" w:cs="Times New Roman"/>
          <w:sz w:val="24"/>
          <w:szCs w:val="24"/>
        </w:rPr>
        <w:t xml:space="preserve">with a </w:t>
      </w:r>
      <w:r w:rsidRPr="0058138F">
        <w:rPr>
          <w:rFonts w:ascii="Times New Roman" w:hAnsi="Times New Roman" w:cs="Times New Roman"/>
          <w:sz w:val="24"/>
          <w:szCs w:val="24"/>
        </w:rPr>
        <w:lastRenderedPageBreak/>
        <w:t>yellow star drawn in the middle of the box. The purpose of the star in the mi</w:t>
      </w:r>
      <w:r>
        <w:rPr>
          <w:rFonts w:ascii="Times New Roman" w:hAnsi="Times New Roman" w:cs="Times New Roman"/>
          <w:sz w:val="24"/>
          <w:szCs w:val="24"/>
        </w:rPr>
        <w:t xml:space="preserve">ddle of the square was to make </w:t>
      </w:r>
      <w:r w:rsidRPr="0058138F">
        <w:rPr>
          <w:rFonts w:ascii="Times New Roman" w:hAnsi="Times New Roman" w:cs="Times New Roman"/>
          <w:sz w:val="24"/>
          <w:szCs w:val="24"/>
        </w:rPr>
        <w:t xml:space="preserve">the object more perceptually salient and thereby to increase </w:t>
      </w:r>
      <w:r w:rsidR="002C08A7">
        <w:rPr>
          <w:rFonts w:ascii="Times New Roman" w:hAnsi="Times New Roman" w:cs="Times New Roman"/>
          <w:sz w:val="24"/>
          <w:szCs w:val="24"/>
        </w:rPr>
        <w:t>subject</w:t>
      </w:r>
      <w:r w:rsidRPr="0058138F">
        <w:rPr>
          <w:rFonts w:ascii="Times New Roman" w:hAnsi="Times New Roman" w:cs="Times New Roman"/>
          <w:sz w:val="24"/>
          <w:szCs w:val="24"/>
        </w:rPr>
        <w:t>s' interest in the box.</w:t>
      </w:r>
    </w:p>
    <w:p w14:paraId="64C72075" w14:textId="1F5ABE18"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b/>
          <w:sz w:val="24"/>
          <w:szCs w:val="24"/>
        </w:rPr>
        <w:t>Procedure.</w:t>
      </w:r>
      <w:r w:rsidRPr="0058138F">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58138F">
        <w:rPr>
          <w:rFonts w:ascii="Times New Roman" w:hAnsi="Times New Roman" w:cs="Times New Roman"/>
          <w:sz w:val="24"/>
          <w:szCs w:val="24"/>
        </w:rPr>
        <w:t>s were tested in a quiet room on the campus of Carnegie Mellon</w:t>
      </w:r>
      <w:r>
        <w:rPr>
          <w:rFonts w:ascii="Times New Roman" w:hAnsi="Times New Roman" w:cs="Times New Roman"/>
          <w:sz w:val="24"/>
          <w:szCs w:val="24"/>
        </w:rPr>
        <w:t xml:space="preserve"> University. At the beginning </w:t>
      </w:r>
      <w:r w:rsidRPr="0058138F">
        <w:rPr>
          <w:rFonts w:ascii="Times New Roman" w:hAnsi="Times New Roman" w:cs="Times New Roman"/>
          <w:sz w:val="24"/>
          <w:szCs w:val="24"/>
        </w:rPr>
        <w:t xml:space="preserve">of the experiment, </w:t>
      </w:r>
      <w:r w:rsidR="002C08A7">
        <w:rPr>
          <w:rFonts w:ascii="Times New Roman" w:hAnsi="Times New Roman" w:cs="Times New Roman"/>
          <w:sz w:val="24"/>
          <w:szCs w:val="24"/>
        </w:rPr>
        <w:t>subject</w:t>
      </w:r>
      <w:r w:rsidRPr="0058138F">
        <w:rPr>
          <w:rFonts w:ascii="Times New Roman" w:hAnsi="Times New Roman" w:cs="Times New Roman"/>
          <w:sz w:val="24"/>
          <w:szCs w:val="24"/>
        </w:rPr>
        <w:t>s were told first that they would be shown f</w:t>
      </w:r>
      <w:r>
        <w:rPr>
          <w:rFonts w:ascii="Times New Roman" w:hAnsi="Times New Roman" w:cs="Times New Roman"/>
          <w:sz w:val="24"/>
          <w:szCs w:val="24"/>
        </w:rPr>
        <w:t xml:space="preserve">our </w:t>
      </w:r>
      <w:r w:rsidR="00E514AA">
        <w:rPr>
          <w:rFonts w:ascii="Times New Roman" w:hAnsi="Times New Roman" w:cs="Times New Roman"/>
          <w:sz w:val="24"/>
          <w:szCs w:val="24"/>
        </w:rPr>
        <w:t>training event</w:t>
      </w:r>
      <w:r>
        <w:rPr>
          <w:rFonts w:ascii="Times New Roman" w:hAnsi="Times New Roman" w:cs="Times New Roman"/>
          <w:sz w:val="24"/>
          <w:szCs w:val="24"/>
        </w:rPr>
        <w:t xml:space="preserve"> sequences</w:t>
      </w:r>
      <w:r w:rsidR="004E7B2E">
        <w:rPr>
          <w:rFonts w:ascii="Times New Roman" w:hAnsi="Times New Roman" w:cs="Times New Roman"/>
          <w:sz w:val="24"/>
          <w:szCs w:val="24"/>
        </w:rPr>
        <w:t xml:space="preserve">; these events </w:t>
      </w:r>
      <w:r w:rsidRPr="0058138F">
        <w:rPr>
          <w:rFonts w:ascii="Times New Roman" w:hAnsi="Times New Roman" w:cs="Times New Roman"/>
          <w:sz w:val="24"/>
          <w:szCs w:val="24"/>
        </w:rPr>
        <w:t xml:space="preserve">corresponded to the </w:t>
      </w:r>
      <w:r w:rsidR="00341569">
        <w:rPr>
          <w:rFonts w:ascii="Times New Roman" w:hAnsi="Times New Roman" w:cs="Times New Roman"/>
          <w:sz w:val="24"/>
          <w:szCs w:val="24"/>
        </w:rPr>
        <w:t>backwards blocking</w:t>
      </w:r>
      <w:r w:rsidRPr="0058138F">
        <w:rPr>
          <w:rFonts w:ascii="Times New Roman" w:hAnsi="Times New Roman" w:cs="Times New Roman"/>
          <w:sz w:val="24"/>
          <w:szCs w:val="24"/>
        </w:rPr>
        <w:t>, IS, 1C, and 2C conditions</w:t>
      </w:r>
      <w:r w:rsidR="003B1B00">
        <w:rPr>
          <w:rFonts w:ascii="Times New Roman" w:hAnsi="Times New Roman" w:cs="Times New Roman"/>
          <w:sz w:val="24"/>
          <w:szCs w:val="24"/>
        </w:rPr>
        <w:t>.</w:t>
      </w:r>
      <w:r w:rsidR="00B4291C">
        <w:rPr>
          <w:rFonts w:ascii="Times New Roman" w:hAnsi="Times New Roman" w:cs="Times New Roman"/>
          <w:sz w:val="24"/>
          <w:szCs w:val="24"/>
        </w:rPr>
        <w:t xml:space="preserve"> Note that </w:t>
      </w:r>
      <w:r w:rsidR="002C08A7">
        <w:rPr>
          <w:rFonts w:ascii="Times New Roman" w:hAnsi="Times New Roman" w:cs="Times New Roman"/>
          <w:sz w:val="24"/>
          <w:szCs w:val="24"/>
        </w:rPr>
        <w:t>subject</w:t>
      </w:r>
      <w:r w:rsidR="00B4291C">
        <w:rPr>
          <w:rFonts w:ascii="Times New Roman" w:hAnsi="Times New Roman" w:cs="Times New Roman"/>
          <w:sz w:val="24"/>
          <w:szCs w:val="24"/>
        </w:rPr>
        <w:t>s were merely told that they would be shown four test events and thus did not receive information about the kinds of events that they were to be shown.</w:t>
      </w:r>
      <w:r w:rsidR="003B1B00">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3B1B00">
        <w:rPr>
          <w:rFonts w:ascii="Times New Roman" w:hAnsi="Times New Roman" w:cs="Times New Roman"/>
          <w:sz w:val="24"/>
          <w:szCs w:val="24"/>
        </w:rPr>
        <w:t>s were then</w:t>
      </w:r>
      <w:r w:rsidRPr="0058138F">
        <w:rPr>
          <w:rFonts w:ascii="Times New Roman" w:hAnsi="Times New Roman" w:cs="Times New Roman"/>
          <w:sz w:val="24"/>
          <w:szCs w:val="24"/>
        </w:rPr>
        <w:t xml:space="preserve"> instructed to rat</w:t>
      </w:r>
      <w:r>
        <w:rPr>
          <w:rFonts w:ascii="Times New Roman" w:hAnsi="Times New Roman" w:cs="Times New Roman"/>
          <w:sz w:val="24"/>
          <w:szCs w:val="24"/>
        </w:rPr>
        <w:t xml:space="preserve">e </w:t>
      </w:r>
      <w:r w:rsidR="004E7B2E" w:rsidRPr="0058138F">
        <w:rPr>
          <w:rFonts w:ascii="Times New Roman" w:hAnsi="Times New Roman" w:cs="Times New Roman"/>
          <w:sz w:val="24"/>
          <w:szCs w:val="24"/>
        </w:rPr>
        <w:t>at th</w:t>
      </w:r>
      <w:r w:rsidR="004E7B2E">
        <w:rPr>
          <w:rFonts w:ascii="Times New Roman" w:hAnsi="Times New Roman" w:cs="Times New Roman"/>
          <w:sz w:val="24"/>
          <w:szCs w:val="24"/>
        </w:rPr>
        <w:t xml:space="preserve">ree different points—before a </w:t>
      </w:r>
      <w:r w:rsidR="004E7B2E" w:rsidRPr="0058138F">
        <w:rPr>
          <w:rFonts w:ascii="Times New Roman" w:hAnsi="Times New Roman" w:cs="Times New Roman"/>
          <w:sz w:val="24"/>
          <w:szCs w:val="24"/>
        </w:rPr>
        <w:t xml:space="preserve">particular </w:t>
      </w:r>
      <w:r w:rsidR="00B4291C">
        <w:rPr>
          <w:rFonts w:ascii="Times New Roman" w:hAnsi="Times New Roman" w:cs="Times New Roman"/>
          <w:sz w:val="24"/>
          <w:szCs w:val="24"/>
        </w:rPr>
        <w:t>training event,</w:t>
      </w:r>
      <w:r w:rsidR="004E7B2E" w:rsidRPr="0058138F">
        <w:rPr>
          <w:rFonts w:ascii="Times New Roman" w:hAnsi="Times New Roman" w:cs="Times New Roman"/>
          <w:sz w:val="24"/>
          <w:szCs w:val="24"/>
        </w:rPr>
        <w:t xml:space="preserve"> midway through the </w:t>
      </w:r>
      <w:r w:rsidR="00B4291C">
        <w:rPr>
          <w:rFonts w:ascii="Times New Roman" w:hAnsi="Times New Roman" w:cs="Times New Roman"/>
          <w:sz w:val="24"/>
          <w:szCs w:val="24"/>
        </w:rPr>
        <w:t>training event</w:t>
      </w:r>
      <w:r w:rsidR="004E7B2E" w:rsidRPr="0058138F">
        <w:rPr>
          <w:rFonts w:ascii="Times New Roman" w:hAnsi="Times New Roman" w:cs="Times New Roman"/>
          <w:sz w:val="24"/>
          <w:szCs w:val="24"/>
        </w:rPr>
        <w:t xml:space="preserve">, and following the full </w:t>
      </w:r>
      <w:r w:rsidR="00B4291C">
        <w:rPr>
          <w:rFonts w:ascii="Times New Roman" w:hAnsi="Times New Roman" w:cs="Times New Roman"/>
          <w:sz w:val="24"/>
          <w:szCs w:val="24"/>
        </w:rPr>
        <w:t>training event</w:t>
      </w:r>
      <w:r w:rsidR="004E7B2E">
        <w:rPr>
          <w:rFonts w:ascii="Times New Roman" w:hAnsi="Times New Roman" w:cs="Times New Roman"/>
          <w:sz w:val="24"/>
          <w:szCs w:val="24"/>
        </w:rPr>
        <w:t>—</w:t>
      </w:r>
      <w:r>
        <w:rPr>
          <w:rFonts w:ascii="Times New Roman" w:hAnsi="Times New Roman" w:cs="Times New Roman"/>
          <w:sz w:val="24"/>
          <w:szCs w:val="24"/>
        </w:rPr>
        <w:t xml:space="preserve">how likely each of four test </w:t>
      </w:r>
      <w:r w:rsidRPr="0058138F">
        <w:rPr>
          <w:rFonts w:ascii="Times New Roman" w:hAnsi="Times New Roman" w:cs="Times New Roman"/>
          <w:sz w:val="24"/>
          <w:szCs w:val="24"/>
        </w:rPr>
        <w:t xml:space="preserve">events were to occur following the presentation of a particular </w:t>
      </w:r>
      <w:r w:rsidR="00E514AA">
        <w:rPr>
          <w:rFonts w:ascii="Times New Roman" w:hAnsi="Times New Roman" w:cs="Times New Roman"/>
          <w:sz w:val="24"/>
          <w:szCs w:val="24"/>
        </w:rPr>
        <w:t>training event</w:t>
      </w:r>
      <w:r w:rsidR="00B4291C">
        <w:rPr>
          <w:rFonts w:ascii="Times New Roman" w:hAnsi="Times New Roman" w:cs="Times New Roman"/>
          <w:sz w:val="24"/>
          <w:szCs w:val="24"/>
        </w:rPr>
        <w:t xml:space="preserve">. In particular, </w:t>
      </w:r>
      <w:r w:rsidR="002C08A7">
        <w:rPr>
          <w:rFonts w:ascii="Times New Roman" w:hAnsi="Times New Roman" w:cs="Times New Roman"/>
          <w:sz w:val="24"/>
          <w:szCs w:val="24"/>
        </w:rPr>
        <w:t>subject</w:t>
      </w:r>
      <w:r w:rsidR="00B4291C" w:rsidRPr="00763587">
        <w:rPr>
          <w:rFonts w:ascii="Times New Roman" w:hAnsi="Times New Roman" w:cs="Times New Roman"/>
          <w:sz w:val="24"/>
          <w:szCs w:val="24"/>
        </w:rPr>
        <w:t>s were then asked to rate how likely each of four test e</w:t>
      </w:r>
      <w:r w:rsidR="00B4291C">
        <w:rPr>
          <w:rFonts w:ascii="Times New Roman" w:hAnsi="Times New Roman" w:cs="Times New Roman"/>
          <w:sz w:val="24"/>
          <w:szCs w:val="24"/>
        </w:rPr>
        <w:t xml:space="preserve">vents were to occur on a scale </w:t>
      </w:r>
      <w:r w:rsidR="00B4291C" w:rsidRPr="00763587">
        <w:rPr>
          <w:rFonts w:ascii="Times New Roman" w:hAnsi="Times New Roman" w:cs="Times New Roman"/>
          <w:sz w:val="24"/>
          <w:szCs w:val="24"/>
        </w:rPr>
        <w:t>between 0 (certainly unlikely) and 100 (certainly likely).</w:t>
      </w:r>
      <w:r w:rsidR="00B4291C">
        <w:rPr>
          <w:rFonts w:ascii="Times New Roman" w:hAnsi="Times New Roman" w:cs="Times New Roman"/>
          <w:sz w:val="24"/>
          <w:szCs w:val="24"/>
        </w:rPr>
        <w:t xml:space="preserve"> </w:t>
      </w:r>
      <w:r w:rsidR="002C08A7">
        <w:rPr>
          <w:rFonts w:ascii="Times New Roman" w:hAnsi="Times New Roman" w:cs="Times New Roman"/>
          <w:sz w:val="24"/>
          <w:szCs w:val="24"/>
        </w:rPr>
        <w:t>Subject</w:t>
      </w:r>
      <w:r w:rsidR="00B4291C">
        <w:rPr>
          <w:rFonts w:ascii="Times New Roman" w:hAnsi="Times New Roman" w:cs="Times New Roman"/>
          <w:sz w:val="24"/>
          <w:szCs w:val="24"/>
        </w:rPr>
        <w:t xml:space="preserve">s were encouraged to use the entire range. </w:t>
      </w:r>
    </w:p>
    <w:p w14:paraId="463515F9" w14:textId="190568EA"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The </w:t>
      </w:r>
      <w:r w:rsidR="00B4291C">
        <w:rPr>
          <w:rFonts w:ascii="Times New Roman" w:hAnsi="Times New Roman" w:cs="Times New Roman"/>
          <w:sz w:val="24"/>
          <w:szCs w:val="24"/>
        </w:rPr>
        <w:t>training</w:t>
      </w:r>
      <w:r w:rsidRPr="0058138F">
        <w:rPr>
          <w:rFonts w:ascii="Times New Roman" w:hAnsi="Times New Roman" w:cs="Times New Roman"/>
          <w:sz w:val="24"/>
          <w:szCs w:val="24"/>
        </w:rPr>
        <w:t xml:space="preserve"> and test stimuli were computer-animated </w:t>
      </w:r>
      <w:r w:rsidR="00B4291C">
        <w:rPr>
          <w:rFonts w:ascii="Times New Roman" w:hAnsi="Times New Roman" w:cs="Times New Roman"/>
          <w:sz w:val="24"/>
          <w:szCs w:val="24"/>
        </w:rPr>
        <w:t>and</w:t>
      </w:r>
      <w:r w:rsidRPr="0058138F">
        <w:rPr>
          <w:rFonts w:ascii="Times New Roman" w:hAnsi="Times New Roman" w:cs="Times New Roman"/>
          <w:sz w:val="24"/>
          <w:szCs w:val="24"/>
        </w:rPr>
        <w:t xml:space="preserve"> were created on th</w:t>
      </w:r>
      <w:r>
        <w:rPr>
          <w:rFonts w:ascii="Times New Roman" w:hAnsi="Times New Roman" w:cs="Times New Roman"/>
          <w:sz w:val="24"/>
          <w:szCs w:val="24"/>
        </w:rPr>
        <w:t xml:space="preserve">e personal computer (PC) with </w:t>
      </w:r>
      <w:r w:rsidRPr="0058138F">
        <w:rPr>
          <w:rFonts w:ascii="Times New Roman" w:hAnsi="Times New Roman" w:cs="Times New Roman"/>
          <w:sz w:val="24"/>
          <w:szCs w:val="24"/>
        </w:rPr>
        <w:t>Macromedia Director 8.0. The movies were presented on a computer-generated or</w:t>
      </w:r>
      <w:r>
        <w:rPr>
          <w:rFonts w:ascii="Times New Roman" w:hAnsi="Times New Roman" w:cs="Times New Roman"/>
          <w:sz w:val="24"/>
          <w:szCs w:val="24"/>
        </w:rPr>
        <w:t xml:space="preserve">ange stage with a light purple </w:t>
      </w:r>
      <w:r w:rsidRPr="0058138F">
        <w:rPr>
          <w:rFonts w:ascii="Times New Roman" w:hAnsi="Times New Roman" w:cs="Times New Roman"/>
          <w:sz w:val="24"/>
          <w:szCs w:val="24"/>
        </w:rPr>
        <w:t xml:space="preserve">background. The four </w:t>
      </w:r>
      <w:r w:rsidR="00B4291C">
        <w:rPr>
          <w:rFonts w:ascii="Times New Roman" w:hAnsi="Times New Roman" w:cs="Times New Roman"/>
          <w:sz w:val="24"/>
          <w:szCs w:val="24"/>
        </w:rPr>
        <w:t>training</w:t>
      </w:r>
      <w:r w:rsidRPr="0058138F">
        <w:rPr>
          <w:rFonts w:ascii="Times New Roman" w:hAnsi="Times New Roman" w:cs="Times New Roman"/>
          <w:sz w:val="24"/>
          <w:szCs w:val="24"/>
        </w:rPr>
        <w:t xml:space="preserve"> movies each consisted of a red and blue circle, e</w:t>
      </w:r>
      <w:r>
        <w:rPr>
          <w:rFonts w:ascii="Times New Roman" w:hAnsi="Times New Roman" w:cs="Times New Roman"/>
          <w:sz w:val="24"/>
          <w:szCs w:val="24"/>
        </w:rPr>
        <w:t xml:space="preserve">ach approximately 86 pixels in </w:t>
      </w:r>
      <w:r w:rsidRPr="0058138F">
        <w:rPr>
          <w:rFonts w:ascii="Times New Roman" w:hAnsi="Times New Roman" w:cs="Times New Roman"/>
          <w:sz w:val="24"/>
          <w:szCs w:val="24"/>
        </w:rPr>
        <w:t>circumference, and square box, approximately 173 pixels wide by 103 pixels in heigh</w:t>
      </w:r>
      <w:r>
        <w:rPr>
          <w:rFonts w:ascii="Times New Roman" w:hAnsi="Times New Roman" w:cs="Times New Roman"/>
          <w:sz w:val="24"/>
          <w:szCs w:val="24"/>
        </w:rPr>
        <w:t xml:space="preserve">t, with a yellow star drawn in </w:t>
      </w:r>
      <w:r w:rsidRPr="0058138F">
        <w:rPr>
          <w:rFonts w:ascii="Times New Roman" w:hAnsi="Times New Roman" w:cs="Times New Roman"/>
          <w:sz w:val="24"/>
          <w:szCs w:val="24"/>
        </w:rPr>
        <w:t>the middle of the box. The purpose of the star in the middle of the square was to mak</w:t>
      </w:r>
      <w:r>
        <w:rPr>
          <w:rFonts w:ascii="Times New Roman" w:hAnsi="Times New Roman" w:cs="Times New Roman"/>
          <w:sz w:val="24"/>
          <w:szCs w:val="24"/>
        </w:rPr>
        <w:t xml:space="preserve">e the object more perceptually </w:t>
      </w:r>
      <w:r w:rsidRPr="0058138F">
        <w:rPr>
          <w:rFonts w:ascii="Times New Roman" w:hAnsi="Times New Roman" w:cs="Times New Roman"/>
          <w:sz w:val="24"/>
          <w:szCs w:val="24"/>
        </w:rPr>
        <w:t xml:space="preserve">salient and thereby to increase </w:t>
      </w:r>
      <w:r w:rsidR="002C08A7">
        <w:rPr>
          <w:rFonts w:ascii="Times New Roman" w:hAnsi="Times New Roman" w:cs="Times New Roman"/>
          <w:sz w:val="24"/>
          <w:szCs w:val="24"/>
        </w:rPr>
        <w:t>subject</w:t>
      </w:r>
      <w:r w:rsidRPr="0058138F">
        <w:rPr>
          <w:rFonts w:ascii="Times New Roman" w:hAnsi="Times New Roman" w:cs="Times New Roman"/>
          <w:sz w:val="24"/>
          <w:szCs w:val="24"/>
        </w:rPr>
        <w:t>s' interest in the box.</w:t>
      </w:r>
    </w:p>
    <w:p w14:paraId="7D98D9C1" w14:textId="39AA9B63"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In the </w:t>
      </w:r>
      <w:r w:rsidR="00341569">
        <w:rPr>
          <w:rFonts w:ascii="Times New Roman" w:hAnsi="Times New Roman" w:cs="Times New Roman"/>
          <w:sz w:val="24"/>
          <w:szCs w:val="24"/>
        </w:rPr>
        <w:t>backwards blocking</w:t>
      </w:r>
      <w:r w:rsidRPr="0058138F">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a red and blue circle entered the stage from the right and </w:t>
      </w:r>
      <w:r>
        <w:rPr>
          <w:rFonts w:ascii="Times New Roman" w:hAnsi="Times New Roman" w:cs="Times New Roman"/>
          <w:sz w:val="24"/>
          <w:szCs w:val="24"/>
        </w:rPr>
        <w:t xml:space="preserve">left (counterbalanced), moved </w:t>
      </w:r>
      <w:r w:rsidRPr="0058138F">
        <w:rPr>
          <w:rFonts w:ascii="Times New Roman" w:hAnsi="Times New Roman" w:cs="Times New Roman"/>
          <w:sz w:val="24"/>
          <w:szCs w:val="24"/>
        </w:rPr>
        <w:t xml:space="preserve">horizontally across the stage (at a rate of approximately </w:t>
      </w:r>
      <w:r w:rsidRPr="0058138F">
        <w:rPr>
          <w:rFonts w:ascii="Times New Roman" w:hAnsi="Times New Roman" w:cs="Times New Roman"/>
          <w:sz w:val="24"/>
          <w:szCs w:val="24"/>
        </w:rPr>
        <w:lastRenderedPageBreak/>
        <w:t xml:space="preserve">30 fps) for approximately </w:t>
      </w:r>
      <w:r>
        <w:rPr>
          <w:rFonts w:ascii="Times New Roman" w:hAnsi="Times New Roman" w:cs="Times New Roman"/>
          <w:sz w:val="24"/>
          <w:szCs w:val="24"/>
        </w:rPr>
        <w:t xml:space="preserve">172 pixels, at which point the </w:t>
      </w:r>
      <w:r w:rsidRPr="0058138F">
        <w:rPr>
          <w:rFonts w:ascii="Times New Roman" w:hAnsi="Times New Roman" w:cs="Times New Roman"/>
          <w:sz w:val="24"/>
          <w:szCs w:val="24"/>
        </w:rPr>
        <w:t>red and green circles became adjoined with the square that was located in the m</w:t>
      </w:r>
      <w:r>
        <w:rPr>
          <w:rFonts w:ascii="Times New Roman" w:hAnsi="Times New Roman" w:cs="Times New Roman"/>
          <w:sz w:val="24"/>
          <w:szCs w:val="24"/>
        </w:rPr>
        <w:t xml:space="preserve">iddle of the screen. When both </w:t>
      </w:r>
      <w:r w:rsidRPr="0058138F">
        <w:rPr>
          <w:rFonts w:ascii="Times New Roman" w:hAnsi="Times New Roman" w:cs="Times New Roman"/>
          <w:sz w:val="24"/>
          <w:szCs w:val="24"/>
        </w:rPr>
        <w:t xml:space="preserve">objects were adjoined with the box, a sun popped out of the box and ascended upwards </w:t>
      </w:r>
      <w:r>
        <w:rPr>
          <w:rFonts w:ascii="Times New Roman" w:hAnsi="Times New Roman" w:cs="Times New Roman"/>
          <w:sz w:val="24"/>
          <w:szCs w:val="24"/>
        </w:rPr>
        <w:t xml:space="preserve">for 297 pixels, at which point </w:t>
      </w:r>
      <w:r w:rsidRPr="0058138F">
        <w:rPr>
          <w:rFonts w:ascii="Times New Roman" w:hAnsi="Times New Roman" w:cs="Times New Roman"/>
          <w:sz w:val="24"/>
          <w:szCs w:val="24"/>
        </w:rPr>
        <w:t>the sun engaged in a bouncing motion for 1 s before stopping while suspen</w:t>
      </w:r>
      <w:r>
        <w:rPr>
          <w:rFonts w:ascii="Times New Roman" w:hAnsi="Times New Roman" w:cs="Times New Roman"/>
          <w:sz w:val="24"/>
          <w:szCs w:val="24"/>
        </w:rPr>
        <w:t xml:space="preserve">ded above the box. The sun was </w:t>
      </w:r>
      <w:r w:rsidRPr="0058138F">
        <w:rPr>
          <w:rFonts w:ascii="Times New Roman" w:hAnsi="Times New Roman" w:cs="Times New Roman"/>
          <w:sz w:val="24"/>
          <w:szCs w:val="24"/>
        </w:rPr>
        <w:t xml:space="preserve">approximately 192 pixels wide by 123 pixels in height. </w:t>
      </w:r>
      <w:r w:rsidR="002C08A7">
        <w:rPr>
          <w:rFonts w:ascii="Times New Roman" w:hAnsi="Times New Roman" w:cs="Times New Roman"/>
          <w:sz w:val="24"/>
          <w:szCs w:val="24"/>
        </w:rPr>
        <w:t>Subject</w:t>
      </w:r>
      <w:r w:rsidRPr="0058138F">
        <w:rPr>
          <w:rFonts w:ascii="Times New Roman" w:hAnsi="Times New Roman" w:cs="Times New Roman"/>
          <w:sz w:val="24"/>
          <w:szCs w:val="24"/>
        </w:rPr>
        <w:t>s were then show</w:t>
      </w:r>
      <w:r>
        <w:rPr>
          <w:rFonts w:ascii="Times New Roman" w:hAnsi="Times New Roman" w:cs="Times New Roman"/>
          <w:sz w:val="24"/>
          <w:szCs w:val="24"/>
        </w:rPr>
        <w:t>n that one of the two objects—</w:t>
      </w:r>
      <w:r w:rsidRPr="0058138F">
        <w:rPr>
          <w:rFonts w:ascii="Times New Roman" w:hAnsi="Times New Roman" w:cs="Times New Roman"/>
          <w:sz w:val="24"/>
          <w:szCs w:val="24"/>
        </w:rPr>
        <w:t>which represented object A (counterbalanced)</w:t>
      </w:r>
      <w:r>
        <w:rPr>
          <w:rFonts w:ascii="Times New Roman" w:hAnsi="Times New Roman" w:cs="Times New Roman"/>
          <w:sz w:val="24"/>
          <w:szCs w:val="24"/>
        </w:rPr>
        <w:t>—</w:t>
      </w:r>
      <w:r w:rsidRPr="0058138F">
        <w:rPr>
          <w:rFonts w:ascii="Times New Roman" w:hAnsi="Times New Roman" w:cs="Times New Roman"/>
          <w:sz w:val="24"/>
          <w:szCs w:val="24"/>
        </w:rPr>
        <w:t>caused the sun to emerge when it m</w:t>
      </w:r>
      <w:r>
        <w:rPr>
          <w:rFonts w:ascii="Times New Roman" w:hAnsi="Times New Roman" w:cs="Times New Roman"/>
          <w:sz w:val="24"/>
          <w:szCs w:val="24"/>
        </w:rPr>
        <w:t xml:space="preserve">ade contact with the centrally </w:t>
      </w:r>
      <w:r w:rsidRPr="0058138F">
        <w:rPr>
          <w:rFonts w:ascii="Times New Roman" w:hAnsi="Times New Roman" w:cs="Times New Roman"/>
          <w:sz w:val="24"/>
          <w:szCs w:val="24"/>
        </w:rPr>
        <w:t xml:space="preserve">located square. For notation purposes,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"AB+</w:t>
      </w:r>
      <w:r w:rsidR="00E514AA">
        <w:rPr>
          <w:rFonts w:ascii="Times New Roman" w:hAnsi="Times New Roman" w:cs="Times New Roman"/>
          <w:sz w:val="24"/>
          <w:szCs w:val="24"/>
        </w:rPr>
        <w:t>;</w:t>
      </w:r>
      <w:r w:rsidRPr="0058138F">
        <w:rPr>
          <w:rFonts w:ascii="Times New Roman" w:hAnsi="Times New Roman" w:cs="Times New Roman"/>
          <w:sz w:val="24"/>
          <w:szCs w:val="24"/>
        </w:rPr>
        <w:t xml:space="preserve"> A+" event, where A and B denote the objects and the "+" refers to the presence of the effect (i.e., the sun). The IS </w:t>
      </w:r>
      <w:r w:rsidR="00E514AA">
        <w:rPr>
          <w:rFonts w:ascii="Times New Roman" w:hAnsi="Times New Roman" w:cs="Times New Roman"/>
          <w:sz w:val="24"/>
          <w:szCs w:val="24"/>
        </w:rPr>
        <w:t>training event</w:t>
      </w:r>
      <w:r>
        <w:rPr>
          <w:rFonts w:ascii="Times New Roman" w:hAnsi="Times New Roman" w:cs="Times New Roman"/>
          <w:sz w:val="24"/>
          <w:szCs w:val="24"/>
        </w:rPr>
        <w:t xml:space="preserve"> was identical to the </w:t>
      </w:r>
      <w:r w:rsidR="00341569">
        <w:rPr>
          <w:rFonts w:ascii="Times New Roman" w:hAnsi="Times New Roman" w:cs="Times New Roman"/>
          <w:sz w:val="24"/>
          <w:szCs w:val="24"/>
        </w:rPr>
        <w:t>backwards blocking</w:t>
      </w:r>
      <w:r>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except that A failed to make the sun emerge when alone it contacted the box. </w:t>
      </w:r>
      <w:r>
        <w:rPr>
          <w:rFonts w:ascii="Times New Roman" w:hAnsi="Times New Roman" w:cs="Times New Roman"/>
          <w:sz w:val="24"/>
          <w:szCs w:val="24"/>
        </w:rPr>
        <w:t xml:space="preserve">This event </w:t>
      </w:r>
      <w:r w:rsidR="00743077">
        <w:rPr>
          <w:rFonts w:ascii="Times New Roman" w:hAnsi="Times New Roman" w:cs="Times New Roman"/>
          <w:sz w:val="24"/>
          <w:szCs w:val="24"/>
        </w:rPr>
        <w:t xml:space="preserve">was </w:t>
      </w:r>
      <w:r>
        <w:rPr>
          <w:rFonts w:ascii="Times New Roman" w:hAnsi="Times New Roman" w:cs="Times New Roman"/>
          <w:sz w:val="24"/>
          <w:szCs w:val="24"/>
        </w:rPr>
        <w:t>labeled the "AB+</w:t>
      </w:r>
      <w:r w:rsidR="00E514AA">
        <w:rPr>
          <w:rFonts w:ascii="Times New Roman" w:hAnsi="Times New Roman" w:cs="Times New Roman"/>
          <w:sz w:val="24"/>
          <w:szCs w:val="24"/>
        </w:rPr>
        <w:t>;</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A-" event. In the 1C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object A made the sun emerge by itself, whereas </w:t>
      </w:r>
      <w:r>
        <w:rPr>
          <w:rFonts w:ascii="Times New Roman" w:hAnsi="Times New Roman" w:cs="Times New Roman"/>
          <w:sz w:val="24"/>
          <w:szCs w:val="24"/>
        </w:rPr>
        <w:t xml:space="preserve">object B did not. Both objects </w:t>
      </w:r>
      <w:r w:rsidRPr="0058138F">
        <w:rPr>
          <w:rFonts w:ascii="Times New Roman" w:hAnsi="Times New Roman" w:cs="Times New Roman"/>
          <w:sz w:val="24"/>
          <w:szCs w:val="24"/>
        </w:rPr>
        <w:t>then made the sun emerge twice when they made contact with the box from the right a</w:t>
      </w:r>
      <w:r>
        <w:rPr>
          <w:rFonts w:ascii="Times New Roman" w:hAnsi="Times New Roman" w:cs="Times New Roman"/>
          <w:sz w:val="24"/>
          <w:szCs w:val="24"/>
        </w:rPr>
        <w:t xml:space="preserve">nd left both times.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 B-</w:t>
      </w:r>
      <w:r w:rsidR="00E514AA">
        <w:rPr>
          <w:rFonts w:ascii="Times New Roman" w:hAnsi="Times New Roman" w:cs="Times New Roman"/>
          <w:sz w:val="24"/>
          <w:szCs w:val="24"/>
        </w:rPr>
        <w:t>;</w:t>
      </w:r>
      <w:r w:rsidRPr="0058138F">
        <w:rPr>
          <w:rFonts w:ascii="Times New Roman" w:hAnsi="Times New Roman" w:cs="Times New Roman"/>
          <w:sz w:val="24"/>
          <w:szCs w:val="24"/>
        </w:rPr>
        <w:t xml:space="preserve"> AB+" event. Finally, in the 2C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object A made </w:t>
      </w:r>
      <w:r>
        <w:rPr>
          <w:rFonts w:ascii="Times New Roman" w:hAnsi="Times New Roman" w:cs="Times New Roman"/>
          <w:sz w:val="24"/>
          <w:szCs w:val="24"/>
        </w:rPr>
        <w:t xml:space="preserve">the sun emerge by itself three </w:t>
      </w:r>
      <w:r w:rsidRPr="0058138F">
        <w:rPr>
          <w:rFonts w:ascii="Times New Roman" w:hAnsi="Times New Roman" w:cs="Times New Roman"/>
          <w:sz w:val="24"/>
          <w:szCs w:val="24"/>
        </w:rPr>
        <w:t xml:space="preserve">times, whereas object B failed to make the sun emerge the first time but then made the sun emerge when it made contact with the box on two additional occasions.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w:t>
      </w:r>
      <w:r>
        <w:rPr>
          <w:rFonts w:ascii="Times New Roman" w:hAnsi="Times New Roman" w:cs="Times New Roman"/>
          <w:sz w:val="24"/>
          <w:szCs w:val="24"/>
        </w:rPr>
        <w:t>++</w:t>
      </w:r>
      <w:r w:rsidR="00E514AA">
        <w:rPr>
          <w:rFonts w:ascii="Times New Roman" w:hAnsi="Times New Roman" w:cs="Times New Roman"/>
          <w:sz w:val="24"/>
          <w:szCs w:val="24"/>
        </w:rPr>
        <w:t>;</w:t>
      </w:r>
      <w:r>
        <w:rPr>
          <w:rFonts w:ascii="Times New Roman" w:hAnsi="Times New Roman" w:cs="Times New Roman"/>
          <w:sz w:val="24"/>
          <w:szCs w:val="24"/>
        </w:rPr>
        <w:t xml:space="preserve"> B-</w:t>
      </w:r>
      <w:r w:rsidR="00E514AA">
        <w:rPr>
          <w:rFonts w:ascii="Times New Roman" w:hAnsi="Times New Roman" w:cs="Times New Roman"/>
          <w:sz w:val="24"/>
          <w:szCs w:val="24"/>
        </w:rPr>
        <w:t>;</w:t>
      </w:r>
      <w:r>
        <w:rPr>
          <w:rFonts w:ascii="Times New Roman" w:hAnsi="Times New Roman" w:cs="Times New Roman"/>
          <w:sz w:val="24"/>
          <w:szCs w:val="24"/>
        </w:rPr>
        <w:t xml:space="preserve"> B++" event. </w:t>
      </w:r>
      <w:r w:rsidR="002C08A7">
        <w:rPr>
          <w:rFonts w:ascii="Times New Roman" w:hAnsi="Times New Roman" w:cs="Times New Roman"/>
          <w:sz w:val="24"/>
          <w:szCs w:val="24"/>
        </w:rPr>
        <w:t>Subject</w:t>
      </w:r>
      <w:r>
        <w:rPr>
          <w:rFonts w:ascii="Times New Roman" w:hAnsi="Times New Roman" w:cs="Times New Roman"/>
          <w:sz w:val="24"/>
          <w:szCs w:val="24"/>
        </w:rPr>
        <w:t xml:space="preserve">s </w:t>
      </w:r>
      <w:r w:rsidRPr="0058138F">
        <w:rPr>
          <w:rFonts w:ascii="Times New Roman" w:hAnsi="Times New Roman" w:cs="Times New Roman"/>
          <w:sz w:val="24"/>
          <w:szCs w:val="24"/>
        </w:rPr>
        <w:t xml:space="preserve">were shown each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three times to ensure sufficient encoding of the events.</w:t>
      </w:r>
    </w:p>
    <w:p w14:paraId="6BE6BB52" w14:textId="7A3032EF"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Following each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58138F">
        <w:rPr>
          <w:rFonts w:ascii="Times New Roman" w:hAnsi="Times New Roman" w:cs="Times New Roman"/>
          <w:sz w:val="24"/>
          <w:szCs w:val="24"/>
        </w:rPr>
        <w:t>s were shown four test events: A+, A-, B+, B-. I</w:t>
      </w:r>
      <w:r>
        <w:rPr>
          <w:rFonts w:ascii="Times New Roman" w:hAnsi="Times New Roman" w:cs="Times New Roman"/>
          <w:sz w:val="24"/>
          <w:szCs w:val="24"/>
        </w:rPr>
        <w:t xml:space="preserve">n the A+ event, A made the </w:t>
      </w:r>
      <w:r w:rsidRPr="0058138F">
        <w:rPr>
          <w:rFonts w:ascii="Times New Roman" w:hAnsi="Times New Roman" w:cs="Times New Roman"/>
          <w:sz w:val="24"/>
          <w:szCs w:val="24"/>
        </w:rPr>
        <w:t xml:space="preserve">sun emerge when alone it contacted the box. </w:t>
      </w:r>
      <w:r w:rsidR="00E514AA">
        <w:rPr>
          <w:rFonts w:ascii="Times New Roman" w:hAnsi="Times New Roman" w:cs="Times New Roman"/>
          <w:sz w:val="24"/>
          <w:szCs w:val="24"/>
        </w:rPr>
        <w:t xml:space="preserve"> T</w:t>
      </w:r>
      <w:r w:rsidR="00E514AA" w:rsidRPr="0058138F">
        <w:rPr>
          <w:rFonts w:ascii="Times New Roman" w:hAnsi="Times New Roman" w:cs="Times New Roman"/>
          <w:sz w:val="24"/>
          <w:szCs w:val="24"/>
        </w:rPr>
        <w:t>he B+ test event was similar to the A+ test event, except that object B, but n</w:t>
      </w:r>
      <w:r w:rsidR="00E514AA">
        <w:rPr>
          <w:rFonts w:ascii="Times New Roman" w:hAnsi="Times New Roman" w:cs="Times New Roman"/>
          <w:sz w:val="24"/>
          <w:szCs w:val="24"/>
        </w:rPr>
        <w:t xml:space="preserve">ot object A, caused the sun to </w:t>
      </w:r>
      <w:r w:rsidR="00E514AA" w:rsidRPr="0058138F">
        <w:rPr>
          <w:rFonts w:ascii="Times New Roman" w:hAnsi="Times New Roman" w:cs="Times New Roman"/>
          <w:sz w:val="24"/>
          <w:szCs w:val="24"/>
        </w:rPr>
        <w:t>appear when it became adjoined with the box.</w:t>
      </w:r>
      <w:r w:rsidR="00E514AA">
        <w:rPr>
          <w:rFonts w:ascii="Times New Roman" w:hAnsi="Times New Roman" w:cs="Times New Roman"/>
          <w:sz w:val="24"/>
          <w:szCs w:val="24"/>
        </w:rPr>
        <w:t xml:space="preserve"> Finally, t</w:t>
      </w:r>
      <w:r w:rsidRPr="0058138F">
        <w:rPr>
          <w:rFonts w:ascii="Times New Roman" w:hAnsi="Times New Roman" w:cs="Times New Roman"/>
          <w:sz w:val="24"/>
          <w:szCs w:val="24"/>
        </w:rPr>
        <w:t xml:space="preserve">he A- and B- events were similar to </w:t>
      </w:r>
      <w:r>
        <w:rPr>
          <w:rFonts w:ascii="Times New Roman" w:hAnsi="Times New Roman" w:cs="Times New Roman"/>
          <w:sz w:val="24"/>
          <w:szCs w:val="24"/>
        </w:rPr>
        <w:t xml:space="preserve">the A+ event, </w:t>
      </w:r>
      <w:r>
        <w:rPr>
          <w:rFonts w:ascii="Times New Roman" w:hAnsi="Times New Roman" w:cs="Times New Roman"/>
          <w:sz w:val="24"/>
          <w:szCs w:val="24"/>
        </w:rPr>
        <w:lastRenderedPageBreak/>
        <w:t xml:space="preserve">except that when </w:t>
      </w:r>
      <w:r w:rsidRPr="0058138F">
        <w:rPr>
          <w:rFonts w:ascii="Times New Roman" w:hAnsi="Times New Roman" w:cs="Times New Roman"/>
          <w:sz w:val="24"/>
          <w:szCs w:val="24"/>
        </w:rPr>
        <w:t>objects A (in the A- event) and B (in the B- event) became adjoined with the box, the sun did not appear. Finally</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The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s and test events each lasted 6 s.</w:t>
      </w:r>
    </w:p>
    <w:p w14:paraId="0DAD1C86" w14:textId="77777777" w:rsidR="0058138F" w:rsidRDefault="009C549E" w:rsidP="009C549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452BEB2A" w14:textId="390EF6F4" w:rsidR="00AA325B" w:rsidRDefault="00AA325B" w:rsidP="00AA325B">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A325B">
        <w:rPr>
          <w:rFonts w:ascii="Times New Roman" w:hAnsi="Times New Roman" w:cs="Times New Roman"/>
          <w:b/>
          <w:sz w:val="24"/>
          <w:szCs w:val="24"/>
        </w:rPr>
        <w:t xml:space="preserve">Control condition: 1C. </w:t>
      </w:r>
      <w:r w:rsidRPr="00AA325B">
        <w:rPr>
          <w:rFonts w:ascii="Times New Roman" w:hAnsi="Times New Roman" w:cs="Times New Roman"/>
          <w:sz w:val="24"/>
          <w:szCs w:val="24"/>
        </w:rPr>
        <w:t xml:space="preserve">The first analysis examined whether adults engaged in </w:t>
      </w:r>
      <w:r w:rsidR="00F15615">
        <w:rPr>
          <w:rFonts w:ascii="Times New Roman" w:hAnsi="Times New Roman" w:cs="Times New Roman"/>
          <w:sz w:val="24"/>
          <w:szCs w:val="24"/>
        </w:rPr>
        <w:t>1C</w:t>
      </w:r>
      <w:r w:rsidRPr="00AA325B">
        <w:rPr>
          <w:rFonts w:ascii="Times New Roman" w:hAnsi="Times New Roman" w:cs="Times New Roman"/>
          <w:sz w:val="24"/>
          <w:szCs w:val="24"/>
        </w:rPr>
        <w:t xml:space="preserve"> and </w:t>
      </w:r>
      <w:r w:rsidR="00F15615">
        <w:rPr>
          <w:rFonts w:ascii="Times New Roman" w:hAnsi="Times New Roman" w:cs="Times New Roman"/>
          <w:sz w:val="24"/>
          <w:szCs w:val="24"/>
        </w:rPr>
        <w:t>2C</w:t>
      </w:r>
      <w:r w:rsidRPr="00AA325B">
        <w:rPr>
          <w:rFonts w:ascii="Times New Roman" w:hAnsi="Times New Roman" w:cs="Times New Roman"/>
          <w:sz w:val="24"/>
          <w:szCs w:val="24"/>
        </w:rPr>
        <w:t xml:space="preserve"> reasoning. Similar to the previous experiments reported here</w:t>
      </w:r>
      <w:r w:rsidR="00F15615">
        <w:rPr>
          <w:rFonts w:ascii="Times New Roman" w:hAnsi="Times New Roman" w:cs="Times New Roman"/>
          <w:sz w:val="24"/>
          <w:szCs w:val="24"/>
        </w:rPr>
        <w:t>,</w:t>
      </w:r>
      <w:r w:rsidRPr="00AA325B">
        <w:rPr>
          <w:rFonts w:ascii="Times New Roman" w:hAnsi="Times New Roman" w:cs="Times New Roman"/>
          <w:sz w:val="24"/>
          <w:szCs w:val="24"/>
        </w:rPr>
        <w:t xml:space="preserve"> these two conditions served as the control</w:t>
      </w:r>
      <w:r w:rsidR="00F15615">
        <w:rPr>
          <w:rFonts w:ascii="Times New Roman" w:hAnsi="Times New Roman" w:cs="Times New Roman"/>
          <w:sz w:val="24"/>
          <w:szCs w:val="24"/>
        </w:rPr>
        <w:t xml:space="preserve"> conditions</w:t>
      </w:r>
      <w:r w:rsidRPr="00AA325B">
        <w:rPr>
          <w:rFonts w:ascii="Times New Roman" w:hAnsi="Times New Roman" w:cs="Times New Roman"/>
          <w:sz w:val="24"/>
          <w:szCs w:val="24"/>
        </w:rPr>
        <w:t>. We first examined whether adults' ratings of the A+ event differed across the pre-, mid-, and post-rating phases. Note that if adults engaged in 1C reasoning, they should provide higher mid- and post-ratings of the A+ event than pre-ratings of it and higher post-ratings of the same event th</w:t>
      </w:r>
      <w:r>
        <w:rPr>
          <w:rFonts w:ascii="Times New Roman" w:hAnsi="Times New Roman" w:cs="Times New Roman"/>
          <w:sz w:val="24"/>
          <w:szCs w:val="24"/>
        </w:rPr>
        <w:t>an</w:t>
      </w:r>
      <w:r w:rsidRPr="00AA325B">
        <w:rPr>
          <w:rFonts w:ascii="Times New Roman" w:hAnsi="Times New Roman" w:cs="Times New Roman"/>
          <w:sz w:val="24"/>
          <w:szCs w:val="24"/>
        </w:rPr>
        <w:t xml:space="preserve"> mid-ratings of it. A mixed-effects model was thus fit to determine whether </w:t>
      </w:r>
      <w:r w:rsidR="002C08A7">
        <w:rPr>
          <w:rFonts w:ascii="Times New Roman" w:hAnsi="Times New Roman" w:cs="Times New Roman"/>
          <w:sz w:val="24"/>
          <w:szCs w:val="24"/>
        </w:rPr>
        <w:t>subject</w:t>
      </w:r>
      <w:r w:rsidRPr="00AA325B">
        <w:rPr>
          <w:rFonts w:ascii="Times New Roman" w:hAnsi="Times New Roman" w:cs="Times New Roman"/>
          <w:sz w:val="24"/>
          <w:szCs w:val="24"/>
        </w:rPr>
        <w:t xml:space="preserve">s' ratings of the A+ event changed across the three rating phases. This analysis revealed a significant main effect of Causal Rating, Type III </w:t>
      </w:r>
      <w:r w:rsidRPr="00AA325B">
        <w:rPr>
          <w:rFonts w:ascii="Times New Roman" w:hAnsi="Times New Roman" w:cs="Times New Roman"/>
          <w:i/>
          <w:sz w:val="24"/>
          <w:szCs w:val="24"/>
        </w:rPr>
        <w:t>F</w:t>
      </w:r>
      <w:r w:rsidRPr="00AA325B">
        <w:rPr>
          <w:rFonts w:ascii="Times New Roman" w:hAnsi="Times New Roman" w:cs="Times New Roman"/>
          <w:sz w:val="24"/>
          <w:szCs w:val="24"/>
        </w:rPr>
        <w:t>(</w:t>
      </w:r>
      <w:r w:rsidR="006B1534">
        <w:rPr>
          <w:rFonts w:ascii="Times New Roman" w:hAnsi="Times New Roman" w:cs="Times New Roman"/>
          <w:sz w:val="24"/>
          <w:szCs w:val="24"/>
        </w:rPr>
        <w:t>2</w:t>
      </w:r>
      <w:r w:rsidRPr="00AA325B">
        <w:rPr>
          <w:rFonts w:ascii="Times New Roman" w:hAnsi="Times New Roman" w:cs="Times New Roman"/>
          <w:sz w:val="24"/>
          <w:szCs w:val="24"/>
        </w:rPr>
        <w:t>,</w:t>
      </w:r>
      <w:r w:rsidR="00B45B80">
        <w:rPr>
          <w:rFonts w:ascii="Times New Roman" w:hAnsi="Times New Roman" w:cs="Times New Roman"/>
          <w:sz w:val="24"/>
          <w:szCs w:val="24"/>
        </w:rPr>
        <w:t>59</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65.03</w:t>
      </w:r>
      <w:r w:rsidRPr="00AA325B">
        <w:rPr>
          <w:rFonts w:ascii="Times New Roman" w:hAnsi="Times New Roman" w:cs="Times New Roman"/>
          <w:sz w:val="24"/>
          <w:szCs w:val="24"/>
        </w:rPr>
        <w:t xml:space="preserve">,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&lt; .</w:t>
      </w:r>
      <w:r w:rsidR="006B1534" w:rsidRPr="00AA325B">
        <w:rPr>
          <w:rFonts w:ascii="Times New Roman" w:hAnsi="Times New Roman" w:cs="Times New Roman"/>
          <w:sz w:val="24"/>
          <w:szCs w:val="24"/>
        </w:rPr>
        <w:t>00</w:t>
      </w:r>
      <w:r w:rsidR="006B1534">
        <w:rPr>
          <w:rFonts w:ascii="Times New Roman" w:hAnsi="Times New Roman" w:cs="Times New Roman"/>
          <w:sz w:val="24"/>
          <w:szCs w:val="24"/>
        </w:rPr>
        <w:t>1</w:t>
      </w:r>
      <w:r w:rsidRPr="00AA325B">
        <w:rPr>
          <w:rFonts w:ascii="Times New Roman" w:hAnsi="Times New Roman" w:cs="Times New Roman"/>
          <w:sz w:val="24"/>
          <w:szCs w:val="24"/>
        </w:rPr>
        <w:t xml:space="preserve">. Planned comparisons using non-parametric permutation tests and bootstrapping revealed that </w:t>
      </w:r>
      <w:r w:rsidR="002C08A7">
        <w:rPr>
          <w:rFonts w:ascii="Times New Roman" w:hAnsi="Times New Roman" w:cs="Times New Roman"/>
          <w:sz w:val="24"/>
          <w:szCs w:val="24"/>
        </w:rPr>
        <w:t>subject</w:t>
      </w:r>
      <w:r w:rsidRPr="00AA325B">
        <w:rPr>
          <w:rFonts w:ascii="Times New Roman" w:hAnsi="Times New Roman" w:cs="Times New Roman"/>
          <w:sz w:val="24"/>
          <w:szCs w:val="24"/>
        </w:rPr>
        <w:t>s' provided higher mid-ratings of A+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90.33</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85.53, 95.13</w:t>
      </w:r>
      <w:r w:rsidRPr="00AA325B">
        <w:rPr>
          <w:rFonts w:ascii="Times New Roman" w:hAnsi="Times New Roman" w:cs="Times New Roman"/>
          <w:sz w:val="24"/>
          <w:szCs w:val="24"/>
        </w:rPr>
        <w:t>]) than pre-ratings of it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61.58</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56.52, 66.64</w:t>
      </w:r>
      <w:r w:rsidRPr="00AA325B">
        <w:rPr>
          <w:rFonts w:ascii="Times New Roman" w:hAnsi="Times New Roman" w:cs="Times New Roman"/>
          <w:sz w:val="24"/>
          <w:szCs w:val="24"/>
        </w:rPr>
        <w:t xml:space="preserve">]),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&lt; .0</w:t>
      </w:r>
      <w:r w:rsidR="000752F8">
        <w:rPr>
          <w:rFonts w:ascii="Times New Roman" w:hAnsi="Times New Roman" w:cs="Times New Roman"/>
          <w:sz w:val="24"/>
          <w:szCs w:val="24"/>
        </w:rPr>
        <w:t>0</w:t>
      </w:r>
      <w:r w:rsidRPr="00AA325B">
        <w:rPr>
          <w:rFonts w:ascii="Times New Roman" w:hAnsi="Times New Roman" w:cs="Times New Roman"/>
          <w:sz w:val="24"/>
          <w:szCs w:val="24"/>
        </w:rPr>
        <w:t xml:space="preserve">1, although </w:t>
      </w:r>
      <w:r w:rsidR="002C08A7">
        <w:rPr>
          <w:rFonts w:ascii="Times New Roman" w:hAnsi="Times New Roman" w:cs="Times New Roman"/>
          <w:sz w:val="24"/>
          <w:szCs w:val="24"/>
        </w:rPr>
        <w:t>subject</w:t>
      </w:r>
      <w:r w:rsidRPr="00AA325B">
        <w:rPr>
          <w:rFonts w:ascii="Times New Roman" w:hAnsi="Times New Roman" w:cs="Times New Roman"/>
          <w:sz w:val="24"/>
          <w:szCs w:val="24"/>
        </w:rPr>
        <w:t>s' post-ratings of A+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92.08</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88.33, 95.84</w:t>
      </w:r>
      <w:r w:rsidRPr="00AA325B">
        <w:rPr>
          <w:rFonts w:ascii="Times New Roman" w:hAnsi="Times New Roman" w:cs="Times New Roman"/>
          <w:sz w:val="24"/>
          <w:szCs w:val="24"/>
        </w:rPr>
        <w:t xml:space="preserve">]) did not differ significantly from their mid-ratings of it,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 .</w:t>
      </w:r>
      <w:r w:rsidR="000752F8">
        <w:rPr>
          <w:rFonts w:ascii="Times New Roman" w:hAnsi="Times New Roman" w:cs="Times New Roman"/>
          <w:sz w:val="24"/>
          <w:szCs w:val="24"/>
        </w:rPr>
        <w:t>43</w:t>
      </w:r>
      <w:r w:rsidRPr="00AA325B">
        <w:rPr>
          <w:rFonts w:ascii="Times New Roman" w:hAnsi="Times New Roman" w:cs="Times New Roman"/>
          <w:sz w:val="24"/>
          <w:szCs w:val="24"/>
        </w:rPr>
        <w:t>.</w:t>
      </w:r>
    </w:p>
    <w:p w14:paraId="40E983B9" w14:textId="514F8E7D" w:rsidR="00C75966" w:rsidRDefault="00C75966" w:rsidP="00C7596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75966">
        <w:rPr>
          <w:rFonts w:ascii="Times New Roman" w:hAnsi="Times New Roman" w:cs="Times New Roman"/>
          <w:sz w:val="24"/>
          <w:szCs w:val="24"/>
        </w:rPr>
        <w:t xml:space="preserve">We next entered </w:t>
      </w:r>
      <w:r w:rsidR="002C08A7">
        <w:rPr>
          <w:rFonts w:ascii="Times New Roman" w:hAnsi="Times New Roman" w:cs="Times New Roman"/>
          <w:sz w:val="24"/>
          <w:szCs w:val="24"/>
        </w:rPr>
        <w:t>subject</w:t>
      </w:r>
      <w:r w:rsidRPr="00C75966">
        <w:rPr>
          <w:rFonts w:ascii="Times New Roman" w:hAnsi="Times New Roman" w:cs="Times New Roman"/>
          <w:sz w:val="24"/>
          <w:szCs w:val="24"/>
        </w:rPr>
        <w:t>s' ratings of the A- event into a mixed-effects model, whic</w:t>
      </w:r>
      <w:r>
        <w:rPr>
          <w:rFonts w:ascii="Times New Roman" w:hAnsi="Times New Roman" w:cs="Times New Roman"/>
          <w:sz w:val="24"/>
          <w:szCs w:val="24"/>
        </w:rPr>
        <w:t xml:space="preserve">h revealed a significant main </w:t>
      </w:r>
      <w:r w:rsidRPr="00C75966">
        <w:rPr>
          <w:rFonts w:ascii="Times New Roman" w:hAnsi="Times New Roman" w:cs="Times New Roman"/>
          <w:sz w:val="24"/>
          <w:szCs w:val="24"/>
        </w:rPr>
        <w:t xml:space="preserve">effect of Causal Rating, Type III </w:t>
      </w:r>
      <w:r w:rsidRPr="00C75966">
        <w:rPr>
          <w:rFonts w:ascii="Times New Roman" w:hAnsi="Times New Roman" w:cs="Times New Roman"/>
          <w:i/>
          <w:sz w:val="24"/>
          <w:szCs w:val="24"/>
        </w:rPr>
        <w:t>F</w:t>
      </w:r>
      <w:r w:rsidRPr="00C75966">
        <w:rPr>
          <w:rFonts w:ascii="Times New Roman" w:hAnsi="Times New Roman" w:cs="Times New Roman"/>
          <w:sz w:val="24"/>
          <w:szCs w:val="24"/>
        </w:rPr>
        <w:t>(</w:t>
      </w:r>
      <w:r w:rsidR="000752F8">
        <w:rPr>
          <w:rFonts w:ascii="Times New Roman" w:hAnsi="Times New Roman" w:cs="Times New Roman"/>
          <w:sz w:val="24"/>
          <w:szCs w:val="24"/>
        </w:rPr>
        <w:t>2, 5</w:t>
      </w:r>
      <w:r w:rsidR="00B45B80">
        <w:rPr>
          <w:rFonts w:ascii="Times New Roman" w:hAnsi="Times New Roman" w:cs="Times New Roman"/>
          <w:sz w:val="24"/>
          <w:szCs w:val="24"/>
        </w:rPr>
        <w:t>9</w:t>
      </w:r>
      <w:r w:rsidRPr="00C75966">
        <w:rPr>
          <w:rFonts w:ascii="Times New Roman" w:hAnsi="Times New Roman" w:cs="Times New Roman"/>
          <w:sz w:val="24"/>
          <w:szCs w:val="24"/>
        </w:rPr>
        <w:t xml:space="preserve">) = </w:t>
      </w:r>
      <w:r w:rsidR="000752F8">
        <w:rPr>
          <w:rFonts w:ascii="Times New Roman" w:hAnsi="Times New Roman" w:cs="Times New Roman"/>
          <w:sz w:val="24"/>
          <w:szCs w:val="24"/>
        </w:rPr>
        <w:t>81.65</w:t>
      </w:r>
      <w:r w:rsidR="000752F8" w:rsidRPr="00C75966">
        <w:rPr>
          <w:rFonts w:ascii="Times New Roman" w:hAnsi="Times New Roman" w:cs="Times New Roman"/>
          <w:sz w:val="24"/>
          <w:szCs w:val="24"/>
        </w:rPr>
        <w:t xml:space="preserve">, </w:t>
      </w:r>
      <w:r w:rsidRPr="00C75966">
        <w:rPr>
          <w:rFonts w:ascii="Times New Roman" w:hAnsi="Times New Roman" w:cs="Times New Roman"/>
          <w:i/>
          <w:sz w:val="24"/>
          <w:szCs w:val="24"/>
        </w:rPr>
        <w:t>p</w:t>
      </w:r>
      <w:r w:rsidRPr="00C75966">
        <w:rPr>
          <w:rFonts w:ascii="Times New Roman" w:hAnsi="Times New Roman" w:cs="Times New Roman"/>
          <w:sz w:val="24"/>
          <w:szCs w:val="24"/>
        </w:rPr>
        <w:t xml:space="preserve"> &lt; .00</w:t>
      </w:r>
      <w:r w:rsidR="000752F8">
        <w:rPr>
          <w:rFonts w:ascii="Times New Roman" w:hAnsi="Times New Roman" w:cs="Times New Roman"/>
          <w:sz w:val="24"/>
          <w:szCs w:val="24"/>
        </w:rPr>
        <w:t>0</w:t>
      </w:r>
      <w:r w:rsidRPr="00C75966">
        <w:rPr>
          <w:rFonts w:ascii="Times New Roman" w:hAnsi="Times New Roman" w:cs="Times New Roman"/>
          <w:sz w:val="24"/>
          <w:szCs w:val="24"/>
        </w:rPr>
        <w:t xml:space="preserve">1. Note that adults' ratings </w:t>
      </w:r>
      <w:r>
        <w:rPr>
          <w:rFonts w:ascii="Times New Roman" w:hAnsi="Times New Roman" w:cs="Times New Roman"/>
          <w:sz w:val="24"/>
          <w:szCs w:val="24"/>
        </w:rPr>
        <w:t xml:space="preserve">of the A- event should be the </w:t>
      </w:r>
      <w:r w:rsidRPr="00C75966">
        <w:rPr>
          <w:rFonts w:ascii="Times New Roman" w:hAnsi="Times New Roman" w:cs="Times New Roman"/>
          <w:sz w:val="24"/>
          <w:szCs w:val="24"/>
        </w:rPr>
        <w:t>inverse of their ratings of the A+ event and, in particular, should show a monoto</w:t>
      </w:r>
      <w:r>
        <w:rPr>
          <w:rFonts w:ascii="Times New Roman" w:hAnsi="Times New Roman" w:cs="Times New Roman"/>
          <w:sz w:val="24"/>
          <w:szCs w:val="24"/>
        </w:rPr>
        <w:t xml:space="preserve">nic decrease across the three </w:t>
      </w:r>
      <w:r w:rsidRPr="00C75966">
        <w:rPr>
          <w:rFonts w:ascii="Times New Roman" w:hAnsi="Times New Roman" w:cs="Times New Roman"/>
          <w:sz w:val="24"/>
          <w:szCs w:val="24"/>
        </w:rPr>
        <w:t>rating phases. Planned comparisons</w:t>
      </w:r>
      <w:r>
        <w:rPr>
          <w:rFonts w:ascii="Times New Roman" w:hAnsi="Times New Roman" w:cs="Times New Roman"/>
          <w:sz w:val="24"/>
          <w:szCs w:val="24"/>
        </w:rPr>
        <w:t xml:space="preserve"> corroborated this conclusion and</w:t>
      </w:r>
      <w:r w:rsidRPr="00C75966">
        <w:rPr>
          <w:rFonts w:ascii="Times New Roman" w:hAnsi="Times New Roman" w:cs="Times New Roman"/>
          <w:sz w:val="24"/>
          <w:szCs w:val="24"/>
        </w:rPr>
        <w:t xml:space="preserve"> revealed that </w:t>
      </w:r>
      <w:r w:rsidR="002C08A7">
        <w:rPr>
          <w:rFonts w:ascii="Times New Roman" w:hAnsi="Times New Roman" w:cs="Times New Roman"/>
          <w:sz w:val="24"/>
          <w:szCs w:val="24"/>
        </w:rPr>
        <w:t>subject</w:t>
      </w:r>
      <w:r w:rsidRPr="00C75966">
        <w:rPr>
          <w:rFonts w:ascii="Times New Roman" w:hAnsi="Times New Roman" w:cs="Times New Roman"/>
          <w:sz w:val="24"/>
          <w:szCs w:val="24"/>
        </w:rPr>
        <w:t>s provided lower mid</w:t>
      </w:r>
      <w:r>
        <w:rPr>
          <w:rFonts w:ascii="Times New Roman" w:hAnsi="Times New Roman" w:cs="Times New Roman"/>
          <w:sz w:val="24"/>
          <w:szCs w:val="24"/>
        </w:rPr>
        <w:t>-ratings of the A- event (</w:t>
      </w:r>
      <w:r w:rsidRPr="00C75966">
        <w:rPr>
          <w:rFonts w:ascii="Times New Roman" w:hAnsi="Times New Roman" w:cs="Times New Roman"/>
          <w:i/>
          <w:sz w:val="24"/>
          <w:szCs w:val="24"/>
        </w:rPr>
        <w:t>M</w:t>
      </w:r>
      <w:r>
        <w:rPr>
          <w:rFonts w:ascii="Times New Roman" w:hAnsi="Times New Roman" w:cs="Times New Roman"/>
          <w:sz w:val="24"/>
          <w:szCs w:val="24"/>
        </w:rPr>
        <w:t xml:space="preserve"> = </w:t>
      </w:r>
      <w:r w:rsidR="000752F8">
        <w:rPr>
          <w:rFonts w:ascii="Times New Roman" w:hAnsi="Times New Roman" w:cs="Times New Roman"/>
          <w:sz w:val="24"/>
          <w:szCs w:val="24"/>
        </w:rPr>
        <w:t>16.67</w:t>
      </w:r>
      <w:r w:rsidRPr="00C75966">
        <w:rPr>
          <w:rFonts w:ascii="Times New Roman" w:hAnsi="Times New Roman" w:cs="Times New Roman"/>
          <w:sz w:val="24"/>
          <w:szCs w:val="24"/>
        </w:rPr>
        <w:t>, Bootstrapped 95% CI[</w:t>
      </w:r>
      <w:r w:rsidR="000752F8">
        <w:rPr>
          <w:rFonts w:ascii="Times New Roman" w:hAnsi="Times New Roman" w:cs="Times New Roman"/>
          <w:sz w:val="24"/>
          <w:szCs w:val="24"/>
        </w:rPr>
        <w:t>9.93</w:t>
      </w:r>
      <w:r w:rsidRPr="00C75966">
        <w:rPr>
          <w:rFonts w:ascii="Times New Roman" w:hAnsi="Times New Roman" w:cs="Times New Roman"/>
          <w:sz w:val="24"/>
          <w:szCs w:val="24"/>
        </w:rPr>
        <w:t>,</w:t>
      </w:r>
      <w:r>
        <w:rPr>
          <w:rFonts w:ascii="Times New Roman" w:hAnsi="Times New Roman" w:cs="Times New Roman"/>
          <w:sz w:val="24"/>
          <w:szCs w:val="24"/>
        </w:rPr>
        <w:t xml:space="preserve"> </w:t>
      </w:r>
      <w:r w:rsidR="000752F8">
        <w:rPr>
          <w:rFonts w:ascii="Times New Roman" w:hAnsi="Times New Roman" w:cs="Times New Roman"/>
          <w:sz w:val="24"/>
          <w:szCs w:val="24"/>
        </w:rPr>
        <w:t>23.4</w:t>
      </w:r>
      <w:r w:rsidRPr="00C75966">
        <w:rPr>
          <w:rFonts w:ascii="Times New Roman" w:hAnsi="Times New Roman" w:cs="Times New Roman"/>
          <w:sz w:val="24"/>
          <w:szCs w:val="24"/>
        </w:rPr>
        <w:t>]) than pre-ratings of it (</w:t>
      </w:r>
      <w:r w:rsidRPr="00C75966">
        <w:rPr>
          <w:rFonts w:ascii="Times New Roman" w:hAnsi="Times New Roman" w:cs="Times New Roman"/>
          <w:i/>
          <w:sz w:val="24"/>
          <w:szCs w:val="24"/>
        </w:rPr>
        <w:t>M</w:t>
      </w:r>
      <w:r w:rsidRPr="00C75966">
        <w:rPr>
          <w:rFonts w:ascii="Times New Roman" w:hAnsi="Times New Roman" w:cs="Times New Roman"/>
          <w:sz w:val="24"/>
          <w:szCs w:val="24"/>
        </w:rPr>
        <w:t xml:space="preserve"> = </w:t>
      </w:r>
      <w:r w:rsidR="000752F8">
        <w:rPr>
          <w:rFonts w:ascii="Times New Roman" w:hAnsi="Times New Roman" w:cs="Times New Roman"/>
          <w:sz w:val="24"/>
          <w:szCs w:val="24"/>
        </w:rPr>
        <w:t>48.58</w:t>
      </w:r>
      <w:r w:rsidRPr="00C75966">
        <w:rPr>
          <w:rFonts w:ascii="Times New Roman" w:hAnsi="Times New Roman" w:cs="Times New Roman"/>
          <w:sz w:val="24"/>
          <w:szCs w:val="24"/>
        </w:rPr>
        <w:t>, Bootstrap</w:t>
      </w:r>
      <w:r>
        <w:rPr>
          <w:rFonts w:ascii="Times New Roman" w:hAnsi="Times New Roman" w:cs="Times New Roman"/>
          <w:sz w:val="24"/>
          <w:szCs w:val="24"/>
        </w:rPr>
        <w:t>ped 95% CI[</w:t>
      </w:r>
      <w:r w:rsidR="000752F8">
        <w:rPr>
          <w:rFonts w:ascii="Times New Roman" w:hAnsi="Times New Roman" w:cs="Times New Roman"/>
          <w:sz w:val="24"/>
          <w:szCs w:val="24"/>
        </w:rPr>
        <w:t>46.11, 51.06</w:t>
      </w:r>
      <w:r>
        <w:rPr>
          <w:rFonts w:ascii="Times New Roman" w:hAnsi="Times New Roman" w:cs="Times New Roman"/>
          <w:sz w:val="24"/>
          <w:szCs w:val="24"/>
        </w:rPr>
        <w:t xml:space="preserve">]), </w:t>
      </w:r>
      <w:r w:rsidRPr="00C75966">
        <w:rPr>
          <w:rFonts w:ascii="Times New Roman" w:hAnsi="Times New Roman" w:cs="Times New Roman"/>
          <w:i/>
          <w:sz w:val="24"/>
          <w:szCs w:val="24"/>
        </w:rPr>
        <w:t>p</w:t>
      </w:r>
      <w:r>
        <w:rPr>
          <w:rFonts w:ascii="Times New Roman" w:hAnsi="Times New Roman" w:cs="Times New Roman"/>
          <w:sz w:val="24"/>
          <w:szCs w:val="24"/>
        </w:rPr>
        <w:t xml:space="preserve"> &lt; </w:t>
      </w:r>
      <w:r w:rsidRPr="00C75966">
        <w:rPr>
          <w:rFonts w:ascii="Times New Roman" w:hAnsi="Times New Roman" w:cs="Times New Roman"/>
          <w:sz w:val="24"/>
          <w:szCs w:val="24"/>
        </w:rPr>
        <w:t>.0001</w:t>
      </w:r>
      <w:r w:rsidR="00962B55">
        <w:rPr>
          <w:rFonts w:ascii="Times New Roman" w:hAnsi="Times New Roman" w:cs="Times New Roman"/>
          <w:sz w:val="24"/>
          <w:szCs w:val="24"/>
        </w:rPr>
        <w:t>. Likewise, participants provided lower post-</w:t>
      </w:r>
      <w:r w:rsidR="00962B55">
        <w:rPr>
          <w:rFonts w:ascii="Times New Roman" w:hAnsi="Times New Roman" w:cs="Times New Roman"/>
          <w:sz w:val="24"/>
          <w:szCs w:val="24"/>
        </w:rPr>
        <w:lastRenderedPageBreak/>
        <w:t>ratings of the A- event</w:t>
      </w:r>
      <w:r w:rsidR="00962B55" w:rsidRPr="00C75966">
        <w:rPr>
          <w:rFonts w:ascii="Times New Roman" w:hAnsi="Times New Roman" w:cs="Times New Roman"/>
          <w:sz w:val="24"/>
          <w:szCs w:val="24"/>
        </w:rPr>
        <w:t xml:space="preserve"> </w:t>
      </w:r>
      <w:r>
        <w:rPr>
          <w:rFonts w:ascii="Times New Roman" w:hAnsi="Times New Roman" w:cs="Times New Roman"/>
          <w:sz w:val="24"/>
          <w:szCs w:val="24"/>
        </w:rPr>
        <w:t>(</w:t>
      </w:r>
      <w:r w:rsidRPr="00C75966">
        <w:rPr>
          <w:rFonts w:ascii="Times New Roman" w:hAnsi="Times New Roman" w:cs="Times New Roman"/>
          <w:i/>
          <w:sz w:val="24"/>
          <w:szCs w:val="24"/>
        </w:rPr>
        <w:t>M</w:t>
      </w:r>
      <w:r>
        <w:rPr>
          <w:rFonts w:ascii="Times New Roman" w:hAnsi="Times New Roman" w:cs="Times New Roman"/>
          <w:sz w:val="24"/>
          <w:szCs w:val="24"/>
        </w:rPr>
        <w:t xml:space="preserve"> = </w:t>
      </w:r>
      <w:r w:rsidR="00F50895">
        <w:rPr>
          <w:rFonts w:ascii="Times New Roman" w:hAnsi="Times New Roman" w:cs="Times New Roman"/>
          <w:sz w:val="24"/>
          <w:szCs w:val="24"/>
        </w:rPr>
        <w:t>12.08</w:t>
      </w:r>
      <w:r>
        <w:rPr>
          <w:rFonts w:ascii="Times New Roman" w:hAnsi="Times New Roman" w:cs="Times New Roman"/>
          <w:sz w:val="24"/>
          <w:szCs w:val="24"/>
        </w:rPr>
        <w:t xml:space="preserve">, </w:t>
      </w:r>
      <w:r w:rsidRPr="00C75966">
        <w:rPr>
          <w:rFonts w:ascii="Times New Roman" w:hAnsi="Times New Roman" w:cs="Times New Roman"/>
          <w:sz w:val="24"/>
          <w:szCs w:val="24"/>
        </w:rPr>
        <w:t>Bootstrapped 95% CI[</w:t>
      </w:r>
      <w:r w:rsidR="00F50895">
        <w:rPr>
          <w:rFonts w:ascii="Times New Roman" w:hAnsi="Times New Roman" w:cs="Times New Roman"/>
          <w:sz w:val="24"/>
          <w:szCs w:val="24"/>
        </w:rPr>
        <w:t>6.83, 17.33</w:t>
      </w:r>
      <w:r w:rsidRPr="00C75966">
        <w:rPr>
          <w:rFonts w:ascii="Times New Roman" w:hAnsi="Times New Roman" w:cs="Times New Roman"/>
          <w:sz w:val="24"/>
          <w:szCs w:val="24"/>
        </w:rPr>
        <w:t>])</w:t>
      </w:r>
      <w:r w:rsidR="00962B55">
        <w:rPr>
          <w:rFonts w:ascii="Times New Roman" w:hAnsi="Times New Roman" w:cs="Times New Roman"/>
          <w:sz w:val="24"/>
          <w:szCs w:val="24"/>
        </w:rPr>
        <w:t xml:space="preserve"> than mid-ratings of it</w:t>
      </w:r>
      <w:r w:rsidRPr="00C75966">
        <w:rPr>
          <w:rFonts w:ascii="Times New Roman" w:hAnsi="Times New Roman" w:cs="Times New Roman"/>
          <w:sz w:val="24"/>
          <w:szCs w:val="24"/>
        </w:rPr>
        <w:t xml:space="preserve">, </w:t>
      </w:r>
      <w:r w:rsidRPr="00C75966">
        <w:rPr>
          <w:rFonts w:ascii="Times New Roman" w:hAnsi="Times New Roman" w:cs="Times New Roman"/>
          <w:i/>
          <w:sz w:val="24"/>
          <w:szCs w:val="24"/>
        </w:rPr>
        <w:t>p</w:t>
      </w:r>
      <w:r w:rsidRPr="00C75966">
        <w:rPr>
          <w:rFonts w:ascii="Times New Roman" w:hAnsi="Times New Roman" w:cs="Times New Roman"/>
          <w:sz w:val="24"/>
          <w:szCs w:val="24"/>
        </w:rPr>
        <w:t xml:space="preserve"> </w:t>
      </w:r>
      <w:r w:rsidR="00962B55">
        <w:rPr>
          <w:rFonts w:ascii="Times New Roman" w:hAnsi="Times New Roman" w:cs="Times New Roman"/>
          <w:sz w:val="24"/>
          <w:szCs w:val="24"/>
        </w:rPr>
        <w:t>&lt; .001.</w:t>
      </w:r>
    </w:p>
    <w:p w14:paraId="596F2566" w14:textId="17DFD2C7" w:rsidR="00562372" w:rsidRDefault="00562372" w:rsidP="0056237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C08A7">
        <w:rPr>
          <w:rFonts w:ascii="Times New Roman" w:hAnsi="Times New Roman" w:cs="Times New Roman"/>
          <w:sz w:val="24"/>
          <w:szCs w:val="24"/>
        </w:rPr>
        <w:t>Subject</w:t>
      </w:r>
      <w:r w:rsidRPr="00562372">
        <w:rPr>
          <w:rFonts w:ascii="Times New Roman" w:hAnsi="Times New Roman" w:cs="Times New Roman"/>
          <w:sz w:val="24"/>
          <w:szCs w:val="24"/>
        </w:rPr>
        <w:t>s' ratings of the B+ event</w:t>
      </w:r>
      <w:r>
        <w:rPr>
          <w:rFonts w:ascii="Times New Roman" w:hAnsi="Times New Roman" w:cs="Times New Roman"/>
          <w:sz w:val="24"/>
          <w:szCs w:val="24"/>
        </w:rPr>
        <w:t xml:space="preserve"> were entered</w:t>
      </w:r>
      <w:r w:rsidRPr="00562372">
        <w:rPr>
          <w:rFonts w:ascii="Times New Roman" w:hAnsi="Times New Roman" w:cs="Times New Roman"/>
          <w:sz w:val="24"/>
          <w:szCs w:val="24"/>
        </w:rPr>
        <w:t xml:space="preserve"> into a mixed-eff</w:t>
      </w:r>
      <w:r>
        <w:rPr>
          <w:rFonts w:ascii="Times New Roman" w:hAnsi="Times New Roman" w:cs="Times New Roman"/>
          <w:sz w:val="24"/>
          <w:szCs w:val="24"/>
        </w:rPr>
        <w:t xml:space="preserve">ects model, which revealed a </w:t>
      </w:r>
      <w:r w:rsidRPr="00562372">
        <w:rPr>
          <w:rFonts w:ascii="Times New Roman" w:hAnsi="Times New Roman" w:cs="Times New Roman"/>
          <w:sz w:val="24"/>
          <w:szCs w:val="24"/>
        </w:rPr>
        <w:t xml:space="preserve">significant main effect of Causal Rating, Type III </w:t>
      </w:r>
      <w:r w:rsidRPr="00562372">
        <w:rPr>
          <w:rFonts w:ascii="Times New Roman" w:hAnsi="Times New Roman" w:cs="Times New Roman"/>
          <w:i/>
          <w:sz w:val="24"/>
          <w:szCs w:val="24"/>
        </w:rPr>
        <w:t>F</w:t>
      </w:r>
      <w:r w:rsidRPr="00562372">
        <w:rPr>
          <w:rFonts w:ascii="Times New Roman" w:hAnsi="Times New Roman" w:cs="Times New Roman"/>
          <w:sz w:val="24"/>
          <w:szCs w:val="24"/>
        </w:rPr>
        <w:t>(</w:t>
      </w:r>
      <w:r w:rsidR="00962B55">
        <w:rPr>
          <w:rFonts w:ascii="Times New Roman" w:hAnsi="Times New Roman" w:cs="Times New Roman"/>
          <w:sz w:val="24"/>
          <w:szCs w:val="24"/>
        </w:rPr>
        <w:t>2, 5</w:t>
      </w:r>
      <w:r w:rsidR="00B45B80">
        <w:rPr>
          <w:rFonts w:ascii="Times New Roman" w:hAnsi="Times New Roman" w:cs="Times New Roman"/>
          <w:sz w:val="24"/>
          <w:szCs w:val="24"/>
        </w:rPr>
        <w:t>9</w:t>
      </w:r>
      <w:r w:rsidRPr="00562372">
        <w:rPr>
          <w:rFonts w:ascii="Times New Roman" w:hAnsi="Times New Roman" w:cs="Times New Roman"/>
          <w:sz w:val="24"/>
          <w:szCs w:val="24"/>
        </w:rPr>
        <w:t xml:space="preserve">) = </w:t>
      </w:r>
      <w:r w:rsidR="00962B55">
        <w:rPr>
          <w:rFonts w:ascii="Times New Roman" w:hAnsi="Times New Roman" w:cs="Times New Roman"/>
          <w:sz w:val="24"/>
          <w:szCs w:val="24"/>
        </w:rPr>
        <w:t>157.97</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sidRPr="00562372">
        <w:rPr>
          <w:rFonts w:ascii="Times New Roman" w:hAnsi="Times New Roman" w:cs="Times New Roman"/>
          <w:sz w:val="24"/>
          <w:szCs w:val="24"/>
        </w:rPr>
        <w:t xml:space="preserve"> &lt; .0001. Sim</w:t>
      </w:r>
      <w:r>
        <w:rPr>
          <w:rFonts w:ascii="Times New Roman" w:hAnsi="Times New Roman" w:cs="Times New Roman"/>
          <w:sz w:val="24"/>
          <w:szCs w:val="24"/>
        </w:rPr>
        <w:t xml:space="preserve">ilar to the ratings of the A- </w:t>
      </w:r>
      <w:r w:rsidRPr="00562372">
        <w:rPr>
          <w:rFonts w:ascii="Times New Roman" w:hAnsi="Times New Roman" w:cs="Times New Roman"/>
          <w:sz w:val="24"/>
          <w:szCs w:val="24"/>
        </w:rPr>
        <w:t>event across the three rating phases, adults' ratings of the B+ event should show a</w:t>
      </w:r>
      <w:r>
        <w:rPr>
          <w:rFonts w:ascii="Times New Roman" w:hAnsi="Times New Roman" w:cs="Times New Roman"/>
          <w:sz w:val="24"/>
          <w:szCs w:val="24"/>
        </w:rPr>
        <w:t xml:space="preserve"> monotonic decrease across the </w:t>
      </w:r>
      <w:r w:rsidRPr="00562372">
        <w:rPr>
          <w:rFonts w:ascii="Times New Roman" w:hAnsi="Times New Roman" w:cs="Times New Roman"/>
          <w:sz w:val="24"/>
          <w:szCs w:val="24"/>
        </w:rPr>
        <w:t>three rating phases. Planned comparisons</w:t>
      </w:r>
      <w:r>
        <w:rPr>
          <w:rFonts w:ascii="Times New Roman" w:hAnsi="Times New Roman" w:cs="Times New Roman"/>
          <w:sz w:val="24"/>
          <w:szCs w:val="24"/>
        </w:rPr>
        <w:t xml:space="preserve"> </w:t>
      </w:r>
      <w:r w:rsidR="00355416">
        <w:rPr>
          <w:rFonts w:ascii="Times New Roman" w:hAnsi="Times New Roman" w:cs="Times New Roman"/>
          <w:sz w:val="24"/>
          <w:szCs w:val="24"/>
        </w:rPr>
        <w:t xml:space="preserve">confirmed </w:t>
      </w:r>
      <w:r>
        <w:rPr>
          <w:rFonts w:ascii="Times New Roman" w:hAnsi="Times New Roman" w:cs="Times New Roman"/>
          <w:sz w:val="24"/>
          <w:szCs w:val="24"/>
        </w:rPr>
        <w:t>this</w:t>
      </w:r>
      <w:r w:rsidR="00355416">
        <w:rPr>
          <w:rFonts w:ascii="Times New Roman" w:hAnsi="Times New Roman" w:cs="Times New Roman"/>
          <w:sz w:val="24"/>
          <w:szCs w:val="24"/>
        </w:rPr>
        <w:t xml:space="preserve"> prediction</w:t>
      </w:r>
      <w:r>
        <w:rPr>
          <w:rFonts w:ascii="Times New Roman" w:hAnsi="Times New Roman" w:cs="Times New Roman"/>
          <w:sz w:val="24"/>
          <w:szCs w:val="24"/>
        </w:rPr>
        <w:t xml:space="preserve"> and</w:t>
      </w:r>
      <w:r w:rsidRPr="00562372">
        <w:rPr>
          <w:rFonts w:ascii="Times New Roman" w:hAnsi="Times New Roman" w:cs="Times New Roman"/>
          <w:sz w:val="24"/>
          <w:szCs w:val="24"/>
        </w:rPr>
        <w:t xml:space="preserve"> revealed that </w:t>
      </w:r>
      <w:r w:rsidR="002C08A7">
        <w:rPr>
          <w:rFonts w:ascii="Times New Roman" w:hAnsi="Times New Roman" w:cs="Times New Roman"/>
          <w:sz w:val="24"/>
          <w:szCs w:val="24"/>
        </w:rPr>
        <w:t>subject</w:t>
      </w:r>
      <w:r w:rsidRPr="00562372">
        <w:rPr>
          <w:rFonts w:ascii="Times New Roman" w:hAnsi="Times New Roman" w:cs="Times New Roman"/>
          <w:sz w:val="24"/>
          <w:szCs w:val="24"/>
        </w:rPr>
        <w:t>s provided lower mi</w:t>
      </w:r>
      <w:r>
        <w:rPr>
          <w:rFonts w:ascii="Times New Roman" w:hAnsi="Times New Roman" w:cs="Times New Roman"/>
          <w:sz w:val="24"/>
          <w:szCs w:val="24"/>
        </w:rPr>
        <w:t>d-ratings of the B+ event (</w:t>
      </w:r>
      <w:r w:rsidRPr="00562372">
        <w:rPr>
          <w:rFonts w:ascii="Times New Roman" w:hAnsi="Times New Roman" w:cs="Times New Roman"/>
          <w:i/>
          <w:sz w:val="24"/>
          <w:szCs w:val="24"/>
        </w:rPr>
        <w:t>M</w:t>
      </w:r>
      <w:r>
        <w:rPr>
          <w:rFonts w:ascii="Times New Roman" w:hAnsi="Times New Roman" w:cs="Times New Roman"/>
          <w:sz w:val="24"/>
          <w:szCs w:val="24"/>
        </w:rPr>
        <w:t xml:space="preserve"> = </w:t>
      </w:r>
      <w:r w:rsidR="00962B55">
        <w:rPr>
          <w:rFonts w:ascii="Times New Roman" w:hAnsi="Times New Roman" w:cs="Times New Roman"/>
          <w:sz w:val="24"/>
          <w:szCs w:val="24"/>
        </w:rPr>
        <w:t>15.07</w:t>
      </w:r>
      <w:r w:rsidRPr="00562372">
        <w:rPr>
          <w:rFonts w:ascii="Times New Roman" w:hAnsi="Times New Roman" w:cs="Times New Roman"/>
          <w:sz w:val="24"/>
          <w:szCs w:val="24"/>
        </w:rPr>
        <w:t>, Bootstrapped 95% CI[</w:t>
      </w:r>
      <w:r w:rsidR="00962B55">
        <w:rPr>
          <w:rFonts w:ascii="Times New Roman" w:hAnsi="Times New Roman" w:cs="Times New Roman"/>
          <w:sz w:val="24"/>
          <w:szCs w:val="24"/>
        </w:rPr>
        <w:t>9.19, 20.95</w:t>
      </w:r>
      <w:r w:rsidRPr="00562372">
        <w:rPr>
          <w:rFonts w:ascii="Times New Roman" w:hAnsi="Times New Roman" w:cs="Times New Roman"/>
          <w:sz w:val="24"/>
          <w:szCs w:val="24"/>
        </w:rPr>
        <w:t>]) than pre-ratings of it (</w:t>
      </w:r>
      <w:r w:rsidRPr="00562372">
        <w:rPr>
          <w:rFonts w:ascii="Times New Roman" w:hAnsi="Times New Roman" w:cs="Times New Roman"/>
          <w:i/>
          <w:sz w:val="24"/>
          <w:szCs w:val="24"/>
        </w:rPr>
        <w:t>M</w:t>
      </w:r>
      <w:r w:rsidRPr="00562372">
        <w:rPr>
          <w:rFonts w:ascii="Times New Roman" w:hAnsi="Times New Roman" w:cs="Times New Roman"/>
          <w:sz w:val="24"/>
          <w:szCs w:val="24"/>
        </w:rPr>
        <w:t xml:space="preserve"> = </w:t>
      </w:r>
      <w:r w:rsidR="00962B55">
        <w:rPr>
          <w:rFonts w:ascii="Times New Roman" w:hAnsi="Times New Roman" w:cs="Times New Roman"/>
          <w:sz w:val="24"/>
          <w:szCs w:val="24"/>
        </w:rPr>
        <w:t>62</w:t>
      </w:r>
      <w:r w:rsidRPr="00562372">
        <w:rPr>
          <w:rFonts w:ascii="Times New Roman" w:hAnsi="Times New Roman" w:cs="Times New Roman"/>
          <w:sz w:val="24"/>
          <w:szCs w:val="24"/>
        </w:rPr>
        <w:t>, Bootstrapped 95% CI[</w:t>
      </w:r>
      <w:r w:rsidR="00962B55">
        <w:rPr>
          <w:rFonts w:ascii="Times New Roman" w:hAnsi="Times New Roman" w:cs="Times New Roman"/>
          <w:sz w:val="24"/>
          <w:szCs w:val="24"/>
        </w:rPr>
        <w:t>56.9, 67.09</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Pr>
          <w:rFonts w:ascii="Times New Roman" w:hAnsi="Times New Roman" w:cs="Times New Roman"/>
          <w:sz w:val="24"/>
          <w:szCs w:val="24"/>
        </w:rPr>
        <w:t xml:space="preserve"> &lt; </w:t>
      </w:r>
      <w:r w:rsidRPr="00562372">
        <w:rPr>
          <w:rFonts w:ascii="Times New Roman" w:hAnsi="Times New Roman" w:cs="Times New Roman"/>
          <w:sz w:val="24"/>
          <w:szCs w:val="24"/>
        </w:rPr>
        <w:t>.0001, although their mid-ratings of that event did not differ from their post-ratings of it (</w:t>
      </w:r>
      <w:r w:rsidRPr="00562372">
        <w:rPr>
          <w:rFonts w:ascii="Times New Roman" w:hAnsi="Times New Roman" w:cs="Times New Roman"/>
          <w:i/>
          <w:sz w:val="24"/>
          <w:szCs w:val="24"/>
        </w:rPr>
        <w:t>M</w:t>
      </w:r>
      <w:r w:rsidRPr="00562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962B55">
        <w:rPr>
          <w:rFonts w:ascii="Times New Roman" w:hAnsi="Times New Roman" w:cs="Times New Roman"/>
          <w:sz w:val="24"/>
          <w:szCs w:val="24"/>
        </w:rPr>
        <w:t>14.5</w:t>
      </w:r>
      <w:r>
        <w:rPr>
          <w:rFonts w:ascii="Times New Roman" w:hAnsi="Times New Roman" w:cs="Times New Roman"/>
          <w:sz w:val="24"/>
          <w:szCs w:val="24"/>
        </w:rPr>
        <w:t xml:space="preserve">, </w:t>
      </w:r>
      <w:r w:rsidRPr="00562372">
        <w:rPr>
          <w:rFonts w:ascii="Times New Roman" w:hAnsi="Times New Roman" w:cs="Times New Roman"/>
          <w:sz w:val="24"/>
          <w:szCs w:val="24"/>
        </w:rPr>
        <w:t>Bootstrapped 95% CI[</w:t>
      </w:r>
      <w:r w:rsidR="00962B55">
        <w:rPr>
          <w:rFonts w:ascii="Times New Roman" w:hAnsi="Times New Roman" w:cs="Times New Roman"/>
          <w:sz w:val="24"/>
          <w:szCs w:val="24"/>
        </w:rPr>
        <w:t>9.31, 19.69</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sidRPr="00562372">
        <w:rPr>
          <w:rFonts w:ascii="Times New Roman" w:hAnsi="Times New Roman" w:cs="Times New Roman"/>
          <w:sz w:val="24"/>
          <w:szCs w:val="24"/>
        </w:rPr>
        <w:t xml:space="preserve"> = 1.</w:t>
      </w:r>
    </w:p>
    <w:p w14:paraId="17FAA80D" w14:textId="45B76691" w:rsidR="00550D9E" w:rsidRDefault="00550D9E" w:rsidP="00550D9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50D9E">
        <w:rPr>
          <w:rFonts w:ascii="Times New Roman" w:hAnsi="Times New Roman" w:cs="Times New Roman"/>
          <w:sz w:val="24"/>
          <w:szCs w:val="24"/>
        </w:rPr>
        <w:t xml:space="preserve">Finally, we entered </w:t>
      </w:r>
      <w:r w:rsidR="002C08A7">
        <w:rPr>
          <w:rFonts w:ascii="Times New Roman" w:hAnsi="Times New Roman" w:cs="Times New Roman"/>
          <w:sz w:val="24"/>
          <w:szCs w:val="24"/>
        </w:rPr>
        <w:t>subject</w:t>
      </w:r>
      <w:r w:rsidRPr="00550D9E">
        <w:rPr>
          <w:rFonts w:ascii="Times New Roman" w:hAnsi="Times New Roman" w:cs="Times New Roman"/>
          <w:sz w:val="24"/>
          <w:szCs w:val="24"/>
        </w:rPr>
        <w:t>s' ratings of the B- event into a mixed-effects mo</w:t>
      </w:r>
      <w:r>
        <w:rPr>
          <w:rFonts w:ascii="Times New Roman" w:hAnsi="Times New Roman" w:cs="Times New Roman"/>
          <w:sz w:val="24"/>
          <w:szCs w:val="24"/>
        </w:rPr>
        <w:t xml:space="preserve">del. Note that adults' causal </w:t>
      </w:r>
      <w:r w:rsidRPr="00550D9E">
        <w:rPr>
          <w:rFonts w:ascii="Times New Roman" w:hAnsi="Times New Roman" w:cs="Times New Roman"/>
          <w:sz w:val="24"/>
          <w:szCs w:val="24"/>
        </w:rPr>
        <w:t>ratings of this event, similar to the A+ event, should show a monotonic increase ac</w:t>
      </w:r>
      <w:r>
        <w:rPr>
          <w:rFonts w:ascii="Times New Roman" w:hAnsi="Times New Roman" w:cs="Times New Roman"/>
          <w:sz w:val="24"/>
          <w:szCs w:val="24"/>
        </w:rPr>
        <w:t>ross the pre-, mid-, and post-</w:t>
      </w:r>
      <w:r w:rsidRPr="00550D9E">
        <w:rPr>
          <w:rFonts w:ascii="Times New Roman" w:hAnsi="Times New Roman" w:cs="Times New Roman"/>
          <w:sz w:val="24"/>
          <w:szCs w:val="24"/>
        </w:rPr>
        <w:t xml:space="preserve">rating phases. This </w:t>
      </w:r>
      <w:r>
        <w:rPr>
          <w:rFonts w:ascii="Times New Roman" w:hAnsi="Times New Roman" w:cs="Times New Roman"/>
          <w:sz w:val="24"/>
          <w:szCs w:val="24"/>
        </w:rPr>
        <w:t>was confirmed by a</w:t>
      </w:r>
      <w:r w:rsidRPr="00550D9E">
        <w:rPr>
          <w:rFonts w:ascii="Times New Roman" w:hAnsi="Times New Roman" w:cs="Times New Roman"/>
          <w:sz w:val="24"/>
          <w:szCs w:val="24"/>
        </w:rPr>
        <w:t xml:space="preserve"> significant main effect of Causal Rating, Type II</w:t>
      </w:r>
      <w:r>
        <w:rPr>
          <w:rFonts w:ascii="Times New Roman" w:hAnsi="Times New Roman" w:cs="Times New Roman"/>
          <w:sz w:val="24"/>
          <w:szCs w:val="24"/>
        </w:rPr>
        <w:t xml:space="preserve">I </w:t>
      </w:r>
      <w:r w:rsidRPr="00550D9E">
        <w:rPr>
          <w:rFonts w:ascii="Times New Roman" w:hAnsi="Times New Roman" w:cs="Times New Roman"/>
          <w:i/>
          <w:sz w:val="24"/>
          <w:szCs w:val="24"/>
        </w:rPr>
        <w:t>F</w:t>
      </w:r>
      <w:r>
        <w:rPr>
          <w:rFonts w:ascii="Times New Roman" w:hAnsi="Times New Roman" w:cs="Times New Roman"/>
          <w:sz w:val="24"/>
          <w:szCs w:val="24"/>
        </w:rPr>
        <w:t>(</w:t>
      </w:r>
      <w:r w:rsidR="00EF2F3A">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 xml:space="preserve">) = </w:t>
      </w:r>
      <w:r w:rsidR="00EF2F3A">
        <w:rPr>
          <w:rFonts w:ascii="Times New Roman" w:hAnsi="Times New Roman" w:cs="Times New Roman"/>
          <w:sz w:val="24"/>
          <w:szCs w:val="24"/>
        </w:rPr>
        <w:t>113.74</w:t>
      </w:r>
      <w:r>
        <w:rPr>
          <w:rFonts w:ascii="Times New Roman" w:hAnsi="Times New Roman" w:cs="Times New Roman"/>
          <w:sz w:val="24"/>
          <w:szCs w:val="24"/>
        </w:rPr>
        <w:t xml:space="preserve">, </w:t>
      </w:r>
      <w:r w:rsidRPr="00550D9E">
        <w:rPr>
          <w:rFonts w:ascii="Times New Roman" w:hAnsi="Times New Roman" w:cs="Times New Roman"/>
          <w:i/>
          <w:sz w:val="24"/>
          <w:szCs w:val="24"/>
        </w:rPr>
        <w:t>p</w:t>
      </w:r>
      <w:r>
        <w:rPr>
          <w:rFonts w:ascii="Times New Roman" w:hAnsi="Times New Roman" w:cs="Times New Roman"/>
          <w:sz w:val="24"/>
          <w:szCs w:val="24"/>
        </w:rPr>
        <w:t xml:space="preserve"> &lt; .0001. </w:t>
      </w:r>
      <w:r w:rsidRPr="00550D9E">
        <w:rPr>
          <w:rFonts w:ascii="Times New Roman" w:hAnsi="Times New Roman" w:cs="Times New Roman"/>
          <w:sz w:val="24"/>
          <w:szCs w:val="24"/>
        </w:rPr>
        <w:t xml:space="preserve">Planned comparisons revealed that </w:t>
      </w:r>
      <w:r w:rsidR="002C08A7">
        <w:rPr>
          <w:rFonts w:ascii="Times New Roman" w:hAnsi="Times New Roman" w:cs="Times New Roman"/>
          <w:sz w:val="24"/>
          <w:szCs w:val="24"/>
        </w:rPr>
        <w:t>subject</w:t>
      </w:r>
      <w:r w:rsidRPr="00550D9E">
        <w:rPr>
          <w:rFonts w:ascii="Times New Roman" w:hAnsi="Times New Roman" w:cs="Times New Roman"/>
          <w:sz w:val="24"/>
          <w:szCs w:val="24"/>
        </w:rPr>
        <w:t>s provided higher mid-ratings of the B- e</w:t>
      </w:r>
      <w:r>
        <w:rPr>
          <w:rFonts w:ascii="Times New Roman" w:hAnsi="Times New Roman" w:cs="Times New Roman"/>
          <w:sz w:val="24"/>
          <w:szCs w:val="24"/>
        </w:rPr>
        <w:t>vent (</w:t>
      </w:r>
      <w:r w:rsidRPr="00550D9E">
        <w:rPr>
          <w:rFonts w:ascii="Times New Roman" w:hAnsi="Times New Roman" w:cs="Times New Roman"/>
          <w:i/>
          <w:sz w:val="24"/>
          <w:szCs w:val="24"/>
        </w:rPr>
        <w:t>M</w:t>
      </w:r>
      <w:r>
        <w:rPr>
          <w:rFonts w:ascii="Times New Roman" w:hAnsi="Times New Roman" w:cs="Times New Roman"/>
          <w:sz w:val="24"/>
          <w:szCs w:val="24"/>
        </w:rPr>
        <w:t xml:space="preserve"> = </w:t>
      </w:r>
      <w:r w:rsidR="00EF2F3A">
        <w:rPr>
          <w:rFonts w:ascii="Times New Roman" w:hAnsi="Times New Roman" w:cs="Times New Roman"/>
          <w:sz w:val="24"/>
          <w:szCs w:val="24"/>
        </w:rPr>
        <w:t>84.28</w:t>
      </w:r>
      <w:r>
        <w:rPr>
          <w:rFonts w:ascii="Times New Roman" w:hAnsi="Times New Roman" w:cs="Times New Roman"/>
          <w:sz w:val="24"/>
          <w:szCs w:val="24"/>
        </w:rPr>
        <w:t xml:space="preserve">, Bootstrapped </w:t>
      </w:r>
      <w:r w:rsidRPr="00550D9E">
        <w:rPr>
          <w:rFonts w:ascii="Times New Roman" w:hAnsi="Times New Roman" w:cs="Times New Roman"/>
          <w:sz w:val="24"/>
          <w:szCs w:val="24"/>
        </w:rPr>
        <w:t>95% CI[</w:t>
      </w:r>
      <w:r w:rsidR="00EF2F3A">
        <w:rPr>
          <w:rFonts w:ascii="Times New Roman" w:hAnsi="Times New Roman" w:cs="Times New Roman"/>
          <w:sz w:val="24"/>
          <w:szCs w:val="24"/>
        </w:rPr>
        <w:t>77.67, 90.89</w:t>
      </w:r>
      <w:r w:rsidRPr="00550D9E">
        <w:rPr>
          <w:rFonts w:ascii="Times New Roman" w:hAnsi="Times New Roman" w:cs="Times New Roman"/>
          <w:sz w:val="24"/>
          <w:szCs w:val="24"/>
        </w:rPr>
        <w:t>]) than pre-ratings of it (</w:t>
      </w:r>
      <w:r w:rsidRPr="00550D9E">
        <w:rPr>
          <w:rFonts w:ascii="Times New Roman" w:hAnsi="Times New Roman" w:cs="Times New Roman"/>
          <w:i/>
          <w:sz w:val="24"/>
          <w:szCs w:val="24"/>
        </w:rPr>
        <w:t>M</w:t>
      </w:r>
      <w:r w:rsidRPr="00550D9E">
        <w:rPr>
          <w:rFonts w:ascii="Times New Roman" w:hAnsi="Times New Roman" w:cs="Times New Roman"/>
          <w:sz w:val="24"/>
          <w:szCs w:val="24"/>
        </w:rPr>
        <w:t xml:space="preserve"> = </w:t>
      </w:r>
      <w:r w:rsidR="00EF2F3A">
        <w:rPr>
          <w:rFonts w:ascii="Times New Roman" w:hAnsi="Times New Roman" w:cs="Times New Roman"/>
          <w:sz w:val="24"/>
          <w:szCs w:val="24"/>
        </w:rPr>
        <w:t>48.08</w:t>
      </w:r>
      <w:r w:rsidRPr="00550D9E">
        <w:rPr>
          <w:rFonts w:ascii="Times New Roman" w:hAnsi="Times New Roman" w:cs="Times New Roman"/>
          <w:sz w:val="24"/>
          <w:szCs w:val="24"/>
        </w:rPr>
        <w:t>, Bootstrapped 95% CI[</w:t>
      </w:r>
      <w:r w:rsidR="00EF2F3A">
        <w:rPr>
          <w:rFonts w:ascii="Times New Roman" w:hAnsi="Times New Roman" w:cs="Times New Roman"/>
          <w:sz w:val="24"/>
          <w:szCs w:val="24"/>
        </w:rPr>
        <w:t>45.88, 50.28</w:t>
      </w:r>
      <w:r w:rsidRPr="00550D9E">
        <w:rPr>
          <w:rFonts w:ascii="Times New Roman" w:hAnsi="Times New Roman" w:cs="Times New Roman"/>
          <w:sz w:val="24"/>
          <w:szCs w:val="24"/>
        </w:rPr>
        <w:t xml:space="preserve">]), </w:t>
      </w:r>
      <w:r w:rsidRPr="00550D9E">
        <w:rPr>
          <w:rFonts w:ascii="Times New Roman" w:hAnsi="Times New Roman" w:cs="Times New Roman"/>
          <w:i/>
          <w:sz w:val="24"/>
          <w:szCs w:val="24"/>
        </w:rPr>
        <w:t>p</w:t>
      </w:r>
      <w:r w:rsidRPr="00550D9E">
        <w:rPr>
          <w:rFonts w:ascii="Times New Roman" w:hAnsi="Times New Roman" w:cs="Times New Roman"/>
          <w:sz w:val="24"/>
          <w:szCs w:val="24"/>
        </w:rPr>
        <w:t xml:space="preserve"> &lt; .0001. Howe</w:t>
      </w:r>
      <w:r>
        <w:rPr>
          <w:rFonts w:ascii="Times New Roman" w:hAnsi="Times New Roman" w:cs="Times New Roman"/>
          <w:sz w:val="24"/>
          <w:szCs w:val="24"/>
        </w:rPr>
        <w:t xml:space="preserve">ver, </w:t>
      </w:r>
      <w:r w:rsidR="002C08A7">
        <w:rPr>
          <w:rFonts w:ascii="Times New Roman" w:hAnsi="Times New Roman" w:cs="Times New Roman"/>
          <w:sz w:val="24"/>
          <w:szCs w:val="24"/>
        </w:rPr>
        <w:t>subject</w:t>
      </w:r>
      <w:r w:rsidRPr="00550D9E">
        <w:rPr>
          <w:rFonts w:ascii="Times New Roman" w:hAnsi="Times New Roman" w:cs="Times New Roman"/>
          <w:sz w:val="24"/>
          <w:szCs w:val="24"/>
        </w:rPr>
        <w:t>s' post-ratings of the B- event (</w:t>
      </w:r>
      <w:r w:rsidRPr="00550D9E">
        <w:rPr>
          <w:rFonts w:ascii="Times New Roman" w:hAnsi="Times New Roman" w:cs="Times New Roman"/>
          <w:i/>
          <w:sz w:val="24"/>
          <w:szCs w:val="24"/>
        </w:rPr>
        <w:t>M</w:t>
      </w:r>
      <w:r w:rsidRPr="00550D9E">
        <w:rPr>
          <w:rFonts w:ascii="Times New Roman" w:hAnsi="Times New Roman" w:cs="Times New Roman"/>
          <w:sz w:val="24"/>
          <w:szCs w:val="24"/>
        </w:rPr>
        <w:t xml:space="preserve"> = </w:t>
      </w:r>
      <w:r w:rsidR="00EF2F3A">
        <w:rPr>
          <w:rFonts w:ascii="Times New Roman" w:hAnsi="Times New Roman" w:cs="Times New Roman"/>
          <w:sz w:val="24"/>
          <w:szCs w:val="24"/>
        </w:rPr>
        <w:t>84.07</w:t>
      </w:r>
      <w:r w:rsidRPr="00550D9E">
        <w:rPr>
          <w:rFonts w:ascii="Times New Roman" w:hAnsi="Times New Roman" w:cs="Times New Roman"/>
          <w:sz w:val="24"/>
          <w:szCs w:val="24"/>
        </w:rPr>
        <w:t>, Bootstrapped 95% CI[</w:t>
      </w:r>
      <w:r w:rsidR="00EF2F3A">
        <w:rPr>
          <w:rFonts w:ascii="Times New Roman" w:hAnsi="Times New Roman" w:cs="Times New Roman"/>
          <w:sz w:val="24"/>
          <w:szCs w:val="24"/>
        </w:rPr>
        <w:t>77.79, 90.34</w:t>
      </w:r>
      <w:r>
        <w:rPr>
          <w:rFonts w:ascii="Times New Roman" w:hAnsi="Times New Roman" w:cs="Times New Roman"/>
          <w:sz w:val="24"/>
          <w:szCs w:val="24"/>
        </w:rPr>
        <w:t xml:space="preserve">]) did not differ from their </w:t>
      </w:r>
      <w:r w:rsidRPr="00550D9E">
        <w:rPr>
          <w:rFonts w:ascii="Times New Roman" w:hAnsi="Times New Roman" w:cs="Times New Roman"/>
          <w:sz w:val="24"/>
          <w:szCs w:val="24"/>
        </w:rPr>
        <w:t xml:space="preserve">mid-ratings of that event, </w:t>
      </w:r>
      <w:r w:rsidRPr="00550D9E">
        <w:rPr>
          <w:rFonts w:ascii="Times New Roman" w:hAnsi="Times New Roman" w:cs="Times New Roman"/>
          <w:i/>
          <w:sz w:val="24"/>
          <w:szCs w:val="24"/>
        </w:rPr>
        <w:t>p</w:t>
      </w:r>
      <w:r w:rsidRPr="00550D9E">
        <w:rPr>
          <w:rFonts w:ascii="Times New Roman" w:hAnsi="Times New Roman" w:cs="Times New Roman"/>
          <w:sz w:val="24"/>
          <w:szCs w:val="24"/>
        </w:rPr>
        <w:t xml:space="preserve"> = 1.</w:t>
      </w:r>
    </w:p>
    <w:p w14:paraId="060DC714" w14:textId="43F3F361" w:rsidR="00D54E3B" w:rsidRDefault="003E2807" w:rsidP="00D54E3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3E2807">
        <w:rPr>
          <w:rFonts w:ascii="Times New Roman" w:hAnsi="Times New Roman" w:cs="Times New Roman"/>
          <w:b/>
          <w:sz w:val="24"/>
          <w:szCs w:val="24"/>
        </w:rPr>
        <w:t>Control condition: 2C.</w:t>
      </w:r>
      <w:r w:rsidRPr="003E2807">
        <w:rPr>
          <w:rFonts w:ascii="Times New Roman" w:hAnsi="Times New Roman" w:cs="Times New Roman"/>
          <w:sz w:val="24"/>
          <w:szCs w:val="24"/>
        </w:rPr>
        <w:t xml:space="preserve"> The second analysis examined whether, and to what extent, adults' ratings o</w:t>
      </w:r>
      <w:r>
        <w:rPr>
          <w:rFonts w:ascii="Times New Roman" w:hAnsi="Times New Roman" w:cs="Times New Roman"/>
          <w:sz w:val="24"/>
          <w:szCs w:val="24"/>
        </w:rPr>
        <w:t xml:space="preserve">f the four test </w:t>
      </w:r>
      <w:r w:rsidRPr="003E2807">
        <w:rPr>
          <w:rFonts w:ascii="Times New Roman" w:hAnsi="Times New Roman" w:cs="Times New Roman"/>
          <w:sz w:val="24"/>
          <w:szCs w:val="24"/>
        </w:rPr>
        <w:t>events</w:t>
      </w:r>
      <w:r w:rsidR="00355416">
        <w:rPr>
          <w:rFonts w:ascii="Times New Roman" w:hAnsi="Times New Roman" w:cs="Times New Roman"/>
          <w:sz w:val="24"/>
          <w:szCs w:val="24"/>
        </w:rPr>
        <w:t xml:space="preserve"> changed</w:t>
      </w:r>
      <w:r w:rsidRPr="003E2807">
        <w:rPr>
          <w:rFonts w:ascii="Times New Roman" w:hAnsi="Times New Roman" w:cs="Times New Roman"/>
          <w:sz w:val="24"/>
          <w:szCs w:val="24"/>
        </w:rPr>
        <w:t xml:space="preserve"> across the pre-, mid-, and post-rating phases in the 2C condition. We first ent</w:t>
      </w:r>
      <w:r>
        <w:rPr>
          <w:rFonts w:ascii="Times New Roman" w:hAnsi="Times New Roman" w:cs="Times New Roman"/>
          <w:sz w:val="24"/>
          <w:szCs w:val="24"/>
        </w:rPr>
        <w:t xml:space="preserve">ered </w:t>
      </w:r>
      <w:r w:rsidR="002C08A7">
        <w:rPr>
          <w:rFonts w:ascii="Times New Roman" w:hAnsi="Times New Roman" w:cs="Times New Roman"/>
          <w:sz w:val="24"/>
          <w:szCs w:val="24"/>
        </w:rPr>
        <w:t>subject</w:t>
      </w:r>
      <w:r>
        <w:rPr>
          <w:rFonts w:ascii="Times New Roman" w:hAnsi="Times New Roman" w:cs="Times New Roman"/>
          <w:sz w:val="24"/>
          <w:szCs w:val="24"/>
        </w:rPr>
        <w:t xml:space="preserve">s' ratings of </w:t>
      </w:r>
      <w:r w:rsidRPr="003E2807">
        <w:rPr>
          <w:rFonts w:ascii="Times New Roman" w:hAnsi="Times New Roman" w:cs="Times New Roman"/>
          <w:sz w:val="24"/>
          <w:szCs w:val="24"/>
        </w:rPr>
        <w:t>the A+ into a mixed-effects model.</w:t>
      </w:r>
      <w:r w:rsidR="00D34BED">
        <w:rPr>
          <w:rFonts w:ascii="Times New Roman" w:hAnsi="Times New Roman" w:cs="Times New Roman"/>
          <w:sz w:val="24"/>
          <w:szCs w:val="24"/>
        </w:rPr>
        <w:t xml:space="preserve"> This analysis revealed a </w:t>
      </w:r>
      <w:r w:rsidR="00D34BED" w:rsidRPr="003E2807">
        <w:rPr>
          <w:rFonts w:ascii="Times New Roman" w:hAnsi="Times New Roman" w:cs="Times New Roman"/>
          <w:sz w:val="24"/>
          <w:szCs w:val="24"/>
        </w:rPr>
        <w:t>significant main effect of Causal Rating, Type III F(</w:t>
      </w:r>
      <w:r w:rsidR="006076E2">
        <w:rPr>
          <w:rFonts w:ascii="Times New Roman" w:hAnsi="Times New Roman" w:cs="Times New Roman"/>
          <w:sz w:val="24"/>
          <w:szCs w:val="24"/>
        </w:rPr>
        <w:t>2, 5</w:t>
      </w:r>
      <w:r w:rsidR="00B45B80">
        <w:rPr>
          <w:rFonts w:ascii="Times New Roman" w:hAnsi="Times New Roman" w:cs="Times New Roman"/>
          <w:sz w:val="24"/>
          <w:szCs w:val="24"/>
        </w:rPr>
        <w:t>9</w:t>
      </w:r>
      <w:r w:rsidR="00D34BED" w:rsidRPr="003E2807">
        <w:rPr>
          <w:rFonts w:ascii="Times New Roman" w:hAnsi="Times New Roman" w:cs="Times New Roman"/>
          <w:sz w:val="24"/>
          <w:szCs w:val="24"/>
        </w:rPr>
        <w:t xml:space="preserve">) = </w:t>
      </w:r>
      <w:r w:rsidR="006076E2">
        <w:rPr>
          <w:rFonts w:ascii="Times New Roman" w:hAnsi="Times New Roman" w:cs="Times New Roman"/>
          <w:sz w:val="24"/>
          <w:szCs w:val="24"/>
        </w:rPr>
        <w:t>120.05</w:t>
      </w:r>
      <w:r w:rsidR="00D34BED" w:rsidRPr="003E2807">
        <w:rPr>
          <w:rFonts w:ascii="Times New Roman" w:hAnsi="Times New Roman" w:cs="Times New Roman"/>
          <w:sz w:val="24"/>
          <w:szCs w:val="24"/>
        </w:rPr>
        <w:t xml:space="preserve">, p &lt; .0001. </w:t>
      </w:r>
      <w:r>
        <w:rPr>
          <w:rFonts w:ascii="Times New Roman" w:hAnsi="Times New Roman" w:cs="Times New Roman"/>
          <w:sz w:val="24"/>
          <w:szCs w:val="24"/>
        </w:rPr>
        <w:t xml:space="preserve"> Because A produces the effect each time it is presented in the A+, it was predicted that if </w:t>
      </w:r>
      <w:r w:rsidR="002C08A7">
        <w:rPr>
          <w:rFonts w:ascii="Times New Roman" w:hAnsi="Times New Roman" w:cs="Times New Roman"/>
          <w:sz w:val="24"/>
          <w:szCs w:val="24"/>
        </w:rPr>
        <w:lastRenderedPageBreak/>
        <w:t>subject</w:t>
      </w:r>
      <w:r>
        <w:rPr>
          <w:rFonts w:ascii="Times New Roman" w:hAnsi="Times New Roman" w:cs="Times New Roman"/>
          <w:sz w:val="24"/>
          <w:szCs w:val="24"/>
        </w:rPr>
        <w:t xml:space="preserve">s engaged in 2C reasoning their causal ratings of this event would undergo a </w:t>
      </w:r>
      <w:r w:rsidRPr="003E2807">
        <w:rPr>
          <w:rFonts w:ascii="Times New Roman" w:hAnsi="Times New Roman" w:cs="Times New Roman"/>
          <w:sz w:val="24"/>
          <w:szCs w:val="24"/>
        </w:rPr>
        <w:t>monotonic increase across the three rating phases</w:t>
      </w:r>
      <w:r>
        <w:rPr>
          <w:rFonts w:ascii="Times New Roman" w:hAnsi="Times New Roman" w:cs="Times New Roman"/>
          <w:sz w:val="24"/>
          <w:szCs w:val="24"/>
        </w:rPr>
        <w:t xml:space="preserve">. </w:t>
      </w:r>
      <w:r w:rsidRPr="003E2807">
        <w:rPr>
          <w:rFonts w:ascii="Times New Roman" w:hAnsi="Times New Roman" w:cs="Times New Roman"/>
          <w:sz w:val="24"/>
          <w:szCs w:val="24"/>
        </w:rPr>
        <w:t>Plan</w:t>
      </w:r>
      <w:r>
        <w:rPr>
          <w:rFonts w:ascii="Times New Roman" w:hAnsi="Times New Roman" w:cs="Times New Roman"/>
          <w:sz w:val="24"/>
          <w:szCs w:val="24"/>
        </w:rPr>
        <w:t xml:space="preserve">ned comparisons </w:t>
      </w:r>
      <w:r w:rsidR="00D34BED">
        <w:rPr>
          <w:rFonts w:ascii="Times New Roman" w:hAnsi="Times New Roman" w:cs="Times New Roman"/>
          <w:sz w:val="24"/>
          <w:szCs w:val="24"/>
        </w:rPr>
        <w:t xml:space="preserve">confirmed this prediction and </w:t>
      </w:r>
      <w:r>
        <w:rPr>
          <w:rFonts w:ascii="Times New Roman" w:hAnsi="Times New Roman" w:cs="Times New Roman"/>
          <w:sz w:val="24"/>
          <w:szCs w:val="24"/>
        </w:rPr>
        <w:t xml:space="preserve">revealed that </w:t>
      </w:r>
      <w:r w:rsidR="002C08A7">
        <w:rPr>
          <w:rFonts w:ascii="Times New Roman" w:hAnsi="Times New Roman" w:cs="Times New Roman"/>
          <w:sz w:val="24"/>
          <w:szCs w:val="24"/>
        </w:rPr>
        <w:t>subject</w:t>
      </w:r>
      <w:r w:rsidRPr="003E2807">
        <w:rPr>
          <w:rFonts w:ascii="Times New Roman" w:hAnsi="Times New Roman" w:cs="Times New Roman"/>
          <w:sz w:val="24"/>
          <w:szCs w:val="24"/>
        </w:rPr>
        <w:t>s provided higher mid-ratings of the A+ event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90.67</w:t>
      </w:r>
      <w:r w:rsidRPr="003E2807">
        <w:rPr>
          <w:rFonts w:ascii="Times New Roman" w:hAnsi="Times New Roman" w:cs="Times New Roman"/>
          <w:sz w:val="24"/>
          <w:szCs w:val="24"/>
        </w:rPr>
        <w:t xml:space="preserve">, Bootstrapped </w:t>
      </w:r>
      <w:r>
        <w:rPr>
          <w:rFonts w:ascii="Times New Roman" w:hAnsi="Times New Roman" w:cs="Times New Roman"/>
          <w:sz w:val="24"/>
          <w:szCs w:val="24"/>
        </w:rPr>
        <w:t>95% CI[</w:t>
      </w:r>
      <w:r w:rsidR="0010541E">
        <w:rPr>
          <w:rFonts w:ascii="Times New Roman" w:hAnsi="Times New Roman" w:cs="Times New Roman"/>
          <w:sz w:val="24"/>
          <w:szCs w:val="24"/>
        </w:rPr>
        <w:t>85.21, 96.12</w:t>
      </w:r>
      <w:r>
        <w:rPr>
          <w:rFonts w:ascii="Times New Roman" w:hAnsi="Times New Roman" w:cs="Times New Roman"/>
          <w:sz w:val="24"/>
          <w:szCs w:val="24"/>
        </w:rPr>
        <w:t>]) than pre-</w:t>
      </w:r>
      <w:r w:rsidRPr="003E2807">
        <w:rPr>
          <w:rFonts w:ascii="Times New Roman" w:hAnsi="Times New Roman" w:cs="Times New Roman"/>
          <w:sz w:val="24"/>
          <w:szCs w:val="24"/>
        </w:rPr>
        <w:t>ratings of it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53.92</w:t>
      </w:r>
      <w:r w:rsidRPr="003E2807">
        <w:rPr>
          <w:rFonts w:ascii="Times New Roman" w:hAnsi="Times New Roman" w:cs="Times New Roman"/>
          <w:sz w:val="24"/>
          <w:szCs w:val="24"/>
        </w:rPr>
        <w:t>, Bootstrapped 95% CI[</w:t>
      </w:r>
      <w:r w:rsidR="0010541E">
        <w:rPr>
          <w:rFonts w:ascii="Times New Roman" w:hAnsi="Times New Roman" w:cs="Times New Roman"/>
          <w:sz w:val="24"/>
          <w:szCs w:val="24"/>
        </w:rPr>
        <w:t>50.28, 57.45</w:t>
      </w:r>
      <w:r w:rsidRPr="003E2807">
        <w:rPr>
          <w:rFonts w:ascii="Times New Roman" w:hAnsi="Times New Roman" w:cs="Times New Roman"/>
          <w:sz w:val="24"/>
          <w:szCs w:val="24"/>
        </w:rPr>
        <w:t xml:space="preserve">]), </w:t>
      </w:r>
      <w:r w:rsidRPr="00D54E3B">
        <w:rPr>
          <w:rFonts w:ascii="Times New Roman" w:hAnsi="Times New Roman" w:cs="Times New Roman"/>
          <w:i/>
          <w:sz w:val="24"/>
          <w:szCs w:val="24"/>
        </w:rPr>
        <w:t>p</w:t>
      </w:r>
      <w:r w:rsidRPr="003E2807">
        <w:rPr>
          <w:rFonts w:ascii="Times New Roman" w:hAnsi="Times New Roman" w:cs="Times New Roman"/>
          <w:sz w:val="24"/>
          <w:szCs w:val="24"/>
        </w:rPr>
        <w:t xml:space="preserve"> &lt; .0001. </w:t>
      </w:r>
      <w:r w:rsidR="00355416">
        <w:rPr>
          <w:rFonts w:ascii="Times New Roman" w:hAnsi="Times New Roman" w:cs="Times New Roman"/>
          <w:sz w:val="24"/>
          <w:szCs w:val="24"/>
        </w:rPr>
        <w:t>However</w:t>
      </w:r>
      <w:r w:rsidRPr="003E2807">
        <w:rPr>
          <w:rFonts w:ascii="Times New Roman" w:hAnsi="Times New Roman" w:cs="Times New Roman"/>
          <w:sz w:val="24"/>
          <w:szCs w:val="24"/>
        </w:rPr>
        <w:t xml:space="preserve">, </w:t>
      </w:r>
      <w:r w:rsidR="002C08A7">
        <w:rPr>
          <w:rFonts w:ascii="Times New Roman" w:hAnsi="Times New Roman" w:cs="Times New Roman"/>
          <w:sz w:val="24"/>
          <w:szCs w:val="24"/>
        </w:rPr>
        <w:t>subject</w:t>
      </w:r>
      <w:r>
        <w:rPr>
          <w:rFonts w:ascii="Times New Roman" w:hAnsi="Times New Roman" w:cs="Times New Roman"/>
          <w:sz w:val="24"/>
          <w:szCs w:val="24"/>
        </w:rPr>
        <w:t xml:space="preserve">s' post-ratings of the </w:t>
      </w:r>
      <w:r w:rsidRPr="003E2807">
        <w:rPr>
          <w:rFonts w:ascii="Times New Roman" w:hAnsi="Times New Roman" w:cs="Times New Roman"/>
          <w:sz w:val="24"/>
          <w:szCs w:val="24"/>
        </w:rPr>
        <w:t>A+ event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93.75</w:t>
      </w:r>
      <w:r w:rsidRPr="003E2807">
        <w:rPr>
          <w:rFonts w:ascii="Times New Roman" w:hAnsi="Times New Roman" w:cs="Times New Roman"/>
          <w:sz w:val="24"/>
          <w:szCs w:val="24"/>
        </w:rPr>
        <w:t>, Bootstrapped 95% CI[</w:t>
      </w:r>
      <w:r w:rsidR="0010541E">
        <w:rPr>
          <w:rFonts w:ascii="Times New Roman" w:hAnsi="Times New Roman" w:cs="Times New Roman"/>
          <w:sz w:val="24"/>
          <w:szCs w:val="24"/>
        </w:rPr>
        <w:t>89.89, 97.61</w:t>
      </w:r>
      <w:r w:rsidRPr="003E2807">
        <w:rPr>
          <w:rFonts w:ascii="Times New Roman" w:hAnsi="Times New Roman" w:cs="Times New Roman"/>
          <w:sz w:val="24"/>
          <w:szCs w:val="24"/>
        </w:rPr>
        <w:t xml:space="preserve">]) did not differ from their mid-ratings of it, </w:t>
      </w:r>
      <w:r w:rsidRPr="00D54E3B">
        <w:rPr>
          <w:rFonts w:ascii="Times New Roman" w:hAnsi="Times New Roman" w:cs="Times New Roman"/>
          <w:i/>
          <w:sz w:val="24"/>
          <w:szCs w:val="24"/>
        </w:rPr>
        <w:t>p</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36</w:t>
      </w:r>
      <w:r w:rsidRPr="003E2807">
        <w:rPr>
          <w:rFonts w:ascii="Times New Roman" w:hAnsi="Times New Roman" w:cs="Times New Roman"/>
          <w:sz w:val="24"/>
          <w:szCs w:val="24"/>
        </w:rPr>
        <w:t>.</w:t>
      </w:r>
    </w:p>
    <w:p w14:paraId="599B0143" w14:textId="4D15A5B8" w:rsidR="00D54E3B" w:rsidRDefault="00D54E3B" w:rsidP="00D54E3B">
      <w:pPr>
        <w:spacing w:line="480" w:lineRule="auto"/>
        <w:ind w:firstLine="720"/>
        <w:contextualSpacing/>
        <w:rPr>
          <w:rFonts w:ascii="Times New Roman" w:hAnsi="Times New Roman" w:cs="Times New Roman"/>
          <w:sz w:val="24"/>
          <w:szCs w:val="24"/>
        </w:rPr>
      </w:pPr>
      <w:r w:rsidRPr="00D54E3B">
        <w:rPr>
          <w:rFonts w:ascii="Times New Roman" w:hAnsi="Times New Roman" w:cs="Times New Roman"/>
          <w:sz w:val="24"/>
          <w:szCs w:val="24"/>
        </w:rPr>
        <w:t>We next entered adults' ratings of A- event into a mixed-effects model to determine whether those ratings changed across the three rating phases. This analysis revealed a significant</w:t>
      </w:r>
      <w:r>
        <w:rPr>
          <w:rFonts w:ascii="Times New Roman" w:hAnsi="Times New Roman" w:cs="Times New Roman"/>
          <w:sz w:val="24"/>
          <w:szCs w:val="24"/>
        </w:rPr>
        <w:t xml:space="preserve"> </w:t>
      </w:r>
      <w:r w:rsidRPr="00D54E3B">
        <w:rPr>
          <w:rFonts w:ascii="Times New Roman" w:hAnsi="Times New Roman" w:cs="Times New Roman"/>
          <w:sz w:val="24"/>
          <w:szCs w:val="24"/>
        </w:rPr>
        <w:t>main effect of Ca</w:t>
      </w:r>
      <w:r>
        <w:rPr>
          <w:rFonts w:ascii="Times New Roman" w:hAnsi="Times New Roman" w:cs="Times New Roman"/>
          <w:sz w:val="24"/>
          <w:szCs w:val="24"/>
        </w:rPr>
        <w:t xml:space="preserve">usal Rating, Type III </w:t>
      </w:r>
      <w:r w:rsidRPr="005E3F10">
        <w:rPr>
          <w:rFonts w:ascii="Times New Roman" w:hAnsi="Times New Roman" w:cs="Times New Roman"/>
          <w:i/>
          <w:sz w:val="24"/>
          <w:szCs w:val="24"/>
        </w:rPr>
        <w:t>F</w:t>
      </w:r>
      <w:r>
        <w:rPr>
          <w:rFonts w:ascii="Times New Roman" w:hAnsi="Times New Roman" w:cs="Times New Roman"/>
          <w:sz w:val="24"/>
          <w:szCs w:val="24"/>
        </w:rPr>
        <w:t>(</w:t>
      </w:r>
      <w:r w:rsidR="0010541E">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 xml:space="preserve">) </w:t>
      </w:r>
      <w:r w:rsidRPr="00D54E3B">
        <w:rPr>
          <w:rFonts w:ascii="Times New Roman" w:hAnsi="Times New Roman" w:cs="Times New Roman"/>
          <w:sz w:val="24"/>
          <w:szCs w:val="24"/>
        </w:rPr>
        <w:t xml:space="preserve">= </w:t>
      </w:r>
      <w:r w:rsidR="0010541E">
        <w:rPr>
          <w:rFonts w:ascii="Times New Roman" w:hAnsi="Times New Roman" w:cs="Times New Roman"/>
          <w:sz w:val="24"/>
          <w:szCs w:val="24"/>
        </w:rPr>
        <w:t>47.94</w:t>
      </w:r>
      <w:r w:rsidRPr="00D54E3B">
        <w:rPr>
          <w:rFonts w:ascii="Times New Roman" w:hAnsi="Times New Roman" w:cs="Times New Roman"/>
          <w:sz w:val="24"/>
          <w:szCs w:val="24"/>
        </w:rPr>
        <w:t xml:space="preserve">, </w:t>
      </w:r>
      <w:r w:rsidRPr="005E3F10">
        <w:rPr>
          <w:rFonts w:ascii="Times New Roman" w:hAnsi="Times New Roman" w:cs="Times New Roman"/>
          <w:i/>
          <w:sz w:val="24"/>
          <w:szCs w:val="24"/>
        </w:rPr>
        <w:t>p</w:t>
      </w:r>
      <w:r w:rsidRPr="00D54E3B">
        <w:rPr>
          <w:rFonts w:ascii="Times New Roman" w:hAnsi="Times New Roman" w:cs="Times New Roman"/>
          <w:sz w:val="24"/>
          <w:szCs w:val="24"/>
        </w:rPr>
        <w:t xml:space="preserve"> &lt; .01. </w:t>
      </w:r>
      <w:r>
        <w:rPr>
          <w:rFonts w:ascii="Times New Roman" w:hAnsi="Times New Roman" w:cs="Times New Roman"/>
          <w:sz w:val="24"/>
          <w:szCs w:val="24"/>
        </w:rPr>
        <w:t xml:space="preserve">In contrast to </w:t>
      </w:r>
      <w:r w:rsidR="002C08A7">
        <w:rPr>
          <w:rFonts w:ascii="Times New Roman" w:hAnsi="Times New Roman" w:cs="Times New Roman"/>
          <w:sz w:val="24"/>
          <w:szCs w:val="24"/>
        </w:rPr>
        <w:t>subject</w:t>
      </w:r>
      <w:r>
        <w:rPr>
          <w:rFonts w:ascii="Times New Roman" w:hAnsi="Times New Roman" w:cs="Times New Roman"/>
          <w:sz w:val="24"/>
          <w:szCs w:val="24"/>
        </w:rPr>
        <w:t xml:space="preserve">s’ ratings of the A+ events, </w:t>
      </w:r>
      <w:r w:rsidR="002C08A7">
        <w:rPr>
          <w:rFonts w:ascii="Times New Roman" w:hAnsi="Times New Roman" w:cs="Times New Roman"/>
          <w:sz w:val="24"/>
          <w:szCs w:val="24"/>
        </w:rPr>
        <w:t>subject</w:t>
      </w:r>
      <w:r>
        <w:rPr>
          <w:rFonts w:ascii="Times New Roman" w:hAnsi="Times New Roman" w:cs="Times New Roman"/>
          <w:sz w:val="24"/>
          <w:szCs w:val="24"/>
        </w:rPr>
        <w:t xml:space="preserve">s’ ratings of the A- event should show a monotonic decrease across the three rating phases. </w:t>
      </w:r>
      <w:r w:rsidRPr="00D54E3B">
        <w:rPr>
          <w:rFonts w:ascii="Times New Roman" w:hAnsi="Times New Roman" w:cs="Times New Roman"/>
          <w:sz w:val="24"/>
          <w:szCs w:val="24"/>
        </w:rPr>
        <w:t xml:space="preserve">Planned comparisons revealed that </w:t>
      </w:r>
      <w:r w:rsidR="002C08A7">
        <w:rPr>
          <w:rFonts w:ascii="Times New Roman" w:hAnsi="Times New Roman" w:cs="Times New Roman"/>
          <w:sz w:val="24"/>
          <w:szCs w:val="24"/>
        </w:rPr>
        <w:t>subject</w:t>
      </w:r>
      <w:r w:rsidRPr="00D54E3B">
        <w:rPr>
          <w:rFonts w:ascii="Times New Roman" w:hAnsi="Times New Roman" w:cs="Times New Roman"/>
          <w:sz w:val="24"/>
          <w:szCs w:val="24"/>
        </w:rPr>
        <w:t>s provided lower mid-rat</w:t>
      </w:r>
      <w:r>
        <w:rPr>
          <w:rFonts w:ascii="Times New Roman" w:hAnsi="Times New Roman" w:cs="Times New Roman"/>
          <w:sz w:val="24"/>
          <w:szCs w:val="24"/>
        </w:rPr>
        <w:t>ings (</w:t>
      </w:r>
      <w:r w:rsidRPr="005E3F10">
        <w:rPr>
          <w:rFonts w:ascii="Times New Roman" w:hAnsi="Times New Roman" w:cs="Times New Roman"/>
          <w:i/>
          <w:sz w:val="24"/>
          <w:szCs w:val="24"/>
        </w:rPr>
        <w:t>M</w:t>
      </w:r>
      <w:r>
        <w:rPr>
          <w:rFonts w:ascii="Times New Roman" w:hAnsi="Times New Roman" w:cs="Times New Roman"/>
          <w:sz w:val="24"/>
          <w:szCs w:val="24"/>
        </w:rPr>
        <w:t xml:space="preserve"> = </w:t>
      </w:r>
      <w:r w:rsidR="00C17DEF">
        <w:rPr>
          <w:rFonts w:ascii="Times New Roman" w:hAnsi="Times New Roman" w:cs="Times New Roman"/>
          <w:sz w:val="24"/>
          <w:szCs w:val="24"/>
        </w:rPr>
        <w:t>16.83</w:t>
      </w:r>
      <w:r>
        <w:rPr>
          <w:rFonts w:ascii="Times New Roman" w:hAnsi="Times New Roman" w:cs="Times New Roman"/>
          <w:sz w:val="24"/>
          <w:szCs w:val="24"/>
        </w:rPr>
        <w:t xml:space="preserve">, Bootstrapped </w:t>
      </w:r>
      <w:r w:rsidRPr="00D54E3B">
        <w:rPr>
          <w:rFonts w:ascii="Times New Roman" w:hAnsi="Times New Roman" w:cs="Times New Roman"/>
          <w:sz w:val="24"/>
          <w:szCs w:val="24"/>
        </w:rPr>
        <w:t>95% CI[</w:t>
      </w:r>
      <w:r w:rsidR="00C17DEF">
        <w:rPr>
          <w:rFonts w:ascii="Times New Roman" w:hAnsi="Times New Roman" w:cs="Times New Roman"/>
          <w:sz w:val="24"/>
          <w:szCs w:val="24"/>
        </w:rPr>
        <w:t>9.33, 24.33</w:t>
      </w:r>
      <w:r w:rsidRPr="00D54E3B">
        <w:rPr>
          <w:rFonts w:ascii="Times New Roman" w:hAnsi="Times New Roman" w:cs="Times New Roman"/>
          <w:sz w:val="24"/>
          <w:szCs w:val="24"/>
        </w:rPr>
        <w:t>]) than pre-ratings of it (</w:t>
      </w:r>
      <w:r w:rsidRPr="005E3F10">
        <w:rPr>
          <w:rFonts w:ascii="Times New Roman" w:hAnsi="Times New Roman" w:cs="Times New Roman"/>
          <w:i/>
          <w:sz w:val="24"/>
          <w:szCs w:val="24"/>
        </w:rPr>
        <w:t>M</w:t>
      </w:r>
      <w:r w:rsidRPr="00D54E3B">
        <w:rPr>
          <w:rFonts w:ascii="Times New Roman" w:hAnsi="Times New Roman" w:cs="Times New Roman"/>
          <w:sz w:val="24"/>
          <w:szCs w:val="24"/>
        </w:rPr>
        <w:t xml:space="preserve"> = </w:t>
      </w:r>
      <w:r w:rsidR="00C17DEF">
        <w:rPr>
          <w:rFonts w:ascii="Times New Roman" w:hAnsi="Times New Roman" w:cs="Times New Roman"/>
          <w:sz w:val="24"/>
          <w:szCs w:val="24"/>
        </w:rPr>
        <w:t>49</w:t>
      </w:r>
      <w:r w:rsidRPr="00D54E3B">
        <w:rPr>
          <w:rFonts w:ascii="Times New Roman" w:hAnsi="Times New Roman" w:cs="Times New Roman"/>
          <w:sz w:val="24"/>
          <w:szCs w:val="24"/>
        </w:rPr>
        <w:t>, Bootstrapped 95% CI[</w:t>
      </w:r>
      <w:r w:rsidR="00C17DEF">
        <w:rPr>
          <w:rFonts w:ascii="Times New Roman" w:hAnsi="Times New Roman" w:cs="Times New Roman"/>
          <w:sz w:val="24"/>
          <w:szCs w:val="24"/>
        </w:rPr>
        <w:t>43.23, 54.77</w:t>
      </w:r>
      <w:r>
        <w:rPr>
          <w:rFonts w:ascii="Times New Roman" w:hAnsi="Times New Roman" w:cs="Times New Roman"/>
          <w:sz w:val="24"/>
          <w:szCs w:val="24"/>
        </w:rPr>
        <w:t xml:space="preserve">]), </w:t>
      </w:r>
      <w:r w:rsidRPr="005E3F10">
        <w:rPr>
          <w:rFonts w:ascii="Times New Roman" w:hAnsi="Times New Roman" w:cs="Times New Roman"/>
          <w:i/>
          <w:sz w:val="24"/>
          <w:szCs w:val="24"/>
        </w:rPr>
        <w:t>p</w:t>
      </w:r>
      <w:r>
        <w:rPr>
          <w:rFonts w:ascii="Times New Roman" w:hAnsi="Times New Roman" w:cs="Times New Roman"/>
          <w:sz w:val="24"/>
          <w:szCs w:val="24"/>
        </w:rPr>
        <w:t xml:space="preserve"> &lt; .0001, and lower </w:t>
      </w:r>
      <w:r w:rsidRPr="00D54E3B">
        <w:rPr>
          <w:rFonts w:ascii="Times New Roman" w:hAnsi="Times New Roman" w:cs="Times New Roman"/>
          <w:sz w:val="24"/>
          <w:szCs w:val="24"/>
        </w:rPr>
        <w:t>post-ratings of the same event (</w:t>
      </w:r>
      <w:r w:rsidRPr="005E3F10">
        <w:rPr>
          <w:rFonts w:ascii="Times New Roman" w:hAnsi="Times New Roman" w:cs="Times New Roman"/>
          <w:i/>
          <w:sz w:val="24"/>
          <w:szCs w:val="24"/>
        </w:rPr>
        <w:t>M</w:t>
      </w:r>
      <w:r w:rsidRPr="00D54E3B">
        <w:rPr>
          <w:rFonts w:ascii="Times New Roman" w:hAnsi="Times New Roman" w:cs="Times New Roman"/>
          <w:sz w:val="24"/>
          <w:szCs w:val="24"/>
        </w:rPr>
        <w:t xml:space="preserve"> = </w:t>
      </w:r>
      <w:r w:rsidR="00C17DEF">
        <w:rPr>
          <w:rFonts w:ascii="Times New Roman" w:hAnsi="Times New Roman" w:cs="Times New Roman"/>
          <w:sz w:val="24"/>
          <w:szCs w:val="24"/>
        </w:rPr>
        <w:t>12.67</w:t>
      </w:r>
      <w:r w:rsidRPr="00D54E3B">
        <w:rPr>
          <w:rFonts w:ascii="Times New Roman" w:hAnsi="Times New Roman" w:cs="Times New Roman"/>
          <w:sz w:val="24"/>
          <w:szCs w:val="24"/>
        </w:rPr>
        <w:t>, Bootstrapped 95% CI[</w:t>
      </w:r>
      <w:r w:rsidR="00C17DEF">
        <w:rPr>
          <w:rFonts w:ascii="Times New Roman" w:hAnsi="Times New Roman" w:cs="Times New Roman"/>
          <w:sz w:val="24"/>
          <w:szCs w:val="24"/>
        </w:rPr>
        <w:t>5.94, 19.39</w:t>
      </w:r>
      <w:r w:rsidRPr="00D54E3B">
        <w:rPr>
          <w:rFonts w:ascii="Times New Roman" w:hAnsi="Times New Roman" w:cs="Times New Roman"/>
          <w:sz w:val="24"/>
          <w:szCs w:val="24"/>
        </w:rPr>
        <w:t>]) than mid-r</w:t>
      </w:r>
      <w:r>
        <w:rPr>
          <w:rFonts w:ascii="Times New Roman" w:hAnsi="Times New Roman" w:cs="Times New Roman"/>
          <w:sz w:val="24"/>
          <w:szCs w:val="24"/>
        </w:rPr>
        <w:t xml:space="preserve">atings, </w:t>
      </w:r>
      <w:r w:rsidRPr="005E3F10">
        <w:rPr>
          <w:rFonts w:ascii="Times New Roman" w:hAnsi="Times New Roman" w:cs="Times New Roman"/>
          <w:i/>
          <w:sz w:val="24"/>
          <w:szCs w:val="24"/>
        </w:rPr>
        <w:t>p</w:t>
      </w:r>
      <w:r>
        <w:rPr>
          <w:rFonts w:ascii="Times New Roman" w:hAnsi="Times New Roman" w:cs="Times New Roman"/>
          <w:sz w:val="24"/>
          <w:szCs w:val="24"/>
        </w:rPr>
        <w:t xml:space="preserve"> &lt; .0001. </w:t>
      </w:r>
    </w:p>
    <w:p w14:paraId="2A8C4D9E" w14:textId="4FC54302" w:rsidR="003E2807" w:rsidRDefault="006E7865" w:rsidP="006E786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6E7865">
        <w:rPr>
          <w:rFonts w:ascii="Times New Roman" w:hAnsi="Times New Roman" w:cs="Times New Roman"/>
          <w:sz w:val="24"/>
          <w:szCs w:val="24"/>
        </w:rPr>
        <w:t>In addition, we entered adults' ratings of the B+ event to determine how it changed ac</w:t>
      </w:r>
      <w:r>
        <w:rPr>
          <w:rFonts w:ascii="Times New Roman" w:hAnsi="Times New Roman" w:cs="Times New Roman"/>
          <w:sz w:val="24"/>
          <w:szCs w:val="24"/>
        </w:rPr>
        <w:t xml:space="preserve">ross the three rating phases. </w:t>
      </w:r>
      <w:r w:rsidRPr="006E7865">
        <w:rPr>
          <w:rFonts w:ascii="Times New Roman" w:hAnsi="Times New Roman" w:cs="Times New Roman"/>
          <w:sz w:val="24"/>
          <w:szCs w:val="24"/>
        </w:rPr>
        <w:t xml:space="preserve">This model revealed a significant main effect of Causal Rating, Type III </w:t>
      </w:r>
      <w:r w:rsidRPr="006E7865">
        <w:rPr>
          <w:rFonts w:ascii="Times New Roman" w:hAnsi="Times New Roman" w:cs="Times New Roman"/>
          <w:i/>
          <w:sz w:val="24"/>
          <w:szCs w:val="24"/>
        </w:rPr>
        <w:t>F</w:t>
      </w:r>
      <w:r w:rsidRPr="006E7865">
        <w:rPr>
          <w:rFonts w:ascii="Times New Roman" w:hAnsi="Times New Roman" w:cs="Times New Roman"/>
          <w:sz w:val="24"/>
          <w:szCs w:val="24"/>
        </w:rPr>
        <w:t>(</w:t>
      </w:r>
      <w:r w:rsidR="00C17DEF">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w:t>
      </w:r>
      <w:r w:rsidR="00B45B80">
        <w:rPr>
          <w:rFonts w:ascii="Times New Roman" w:hAnsi="Times New Roman" w:cs="Times New Roman"/>
          <w:sz w:val="24"/>
          <w:szCs w:val="24"/>
        </w:rPr>
        <w:t xml:space="preserve"> =</w:t>
      </w:r>
      <w:r>
        <w:rPr>
          <w:rFonts w:ascii="Times New Roman" w:hAnsi="Times New Roman" w:cs="Times New Roman"/>
          <w:sz w:val="24"/>
          <w:szCs w:val="24"/>
        </w:rPr>
        <w:t xml:space="preserve"> </w:t>
      </w:r>
      <w:r w:rsidR="00C17DEF">
        <w:rPr>
          <w:rFonts w:ascii="Times New Roman" w:hAnsi="Times New Roman" w:cs="Times New Roman"/>
          <w:sz w:val="24"/>
          <w:szCs w:val="24"/>
        </w:rPr>
        <w:t>30.39</w:t>
      </w:r>
      <w:r>
        <w:rPr>
          <w:rFonts w:ascii="Times New Roman" w:hAnsi="Times New Roman" w:cs="Times New Roman"/>
          <w:sz w:val="24"/>
          <w:szCs w:val="24"/>
        </w:rPr>
        <w:t xml:space="preserve">, </w:t>
      </w:r>
      <w:r w:rsidRPr="006E7865">
        <w:rPr>
          <w:rFonts w:ascii="Times New Roman" w:hAnsi="Times New Roman" w:cs="Times New Roman"/>
          <w:i/>
          <w:sz w:val="24"/>
          <w:szCs w:val="24"/>
        </w:rPr>
        <w:t>p</w:t>
      </w:r>
      <w:r>
        <w:rPr>
          <w:rFonts w:ascii="Times New Roman" w:hAnsi="Times New Roman" w:cs="Times New Roman"/>
          <w:sz w:val="24"/>
          <w:szCs w:val="24"/>
        </w:rPr>
        <w:t xml:space="preserve"> &lt; .</w:t>
      </w:r>
      <w:r w:rsidR="00C17DEF">
        <w:rPr>
          <w:rFonts w:ascii="Times New Roman" w:hAnsi="Times New Roman" w:cs="Times New Roman"/>
          <w:sz w:val="24"/>
          <w:szCs w:val="24"/>
        </w:rPr>
        <w:t>0001</w:t>
      </w:r>
      <w:r>
        <w:rPr>
          <w:rFonts w:ascii="Times New Roman" w:hAnsi="Times New Roman" w:cs="Times New Roman"/>
          <w:sz w:val="24"/>
          <w:szCs w:val="24"/>
        </w:rPr>
        <w:t xml:space="preserve">. </w:t>
      </w:r>
      <w:r w:rsidR="00D914D4">
        <w:rPr>
          <w:rFonts w:ascii="Times New Roman" w:hAnsi="Times New Roman" w:cs="Times New Roman"/>
          <w:sz w:val="24"/>
          <w:szCs w:val="24"/>
        </w:rPr>
        <w:t xml:space="preserve">Because </w:t>
      </w:r>
      <w:r w:rsidR="002C08A7">
        <w:rPr>
          <w:rFonts w:ascii="Times New Roman" w:hAnsi="Times New Roman" w:cs="Times New Roman"/>
          <w:sz w:val="24"/>
          <w:szCs w:val="24"/>
        </w:rPr>
        <w:t>subject</w:t>
      </w:r>
      <w:r w:rsidR="00D914D4">
        <w:rPr>
          <w:rFonts w:ascii="Times New Roman" w:hAnsi="Times New Roman" w:cs="Times New Roman"/>
          <w:sz w:val="24"/>
          <w:szCs w:val="24"/>
        </w:rPr>
        <w:t xml:space="preserve">s </w:t>
      </w:r>
      <w:r w:rsidR="00C4445F">
        <w:rPr>
          <w:rFonts w:ascii="Times New Roman" w:hAnsi="Times New Roman" w:cs="Times New Roman"/>
          <w:sz w:val="24"/>
          <w:szCs w:val="24"/>
        </w:rPr>
        <w:t>were</w:t>
      </w:r>
      <w:r w:rsidR="00D914D4">
        <w:rPr>
          <w:rFonts w:ascii="Times New Roman" w:hAnsi="Times New Roman" w:cs="Times New Roman"/>
          <w:sz w:val="24"/>
          <w:szCs w:val="24"/>
        </w:rPr>
        <w:t xml:space="preserve"> asked to provide two ratings of B (and A) before </w:t>
      </w:r>
      <w:r w:rsidR="00C4445F">
        <w:rPr>
          <w:rFonts w:ascii="Times New Roman" w:hAnsi="Times New Roman" w:cs="Times New Roman"/>
          <w:sz w:val="24"/>
          <w:szCs w:val="24"/>
        </w:rPr>
        <w:t>B’s causal status was known</w:t>
      </w:r>
      <w:r w:rsidR="00D914D4">
        <w:rPr>
          <w:rFonts w:ascii="Times New Roman" w:hAnsi="Times New Roman" w:cs="Times New Roman"/>
          <w:sz w:val="24"/>
          <w:szCs w:val="24"/>
        </w:rPr>
        <w:t xml:space="preserve">, it was predicted that </w:t>
      </w:r>
      <w:r w:rsidR="002C08A7">
        <w:rPr>
          <w:rFonts w:ascii="Times New Roman" w:hAnsi="Times New Roman" w:cs="Times New Roman"/>
          <w:sz w:val="24"/>
          <w:szCs w:val="24"/>
        </w:rPr>
        <w:t>subject</w:t>
      </w:r>
      <w:r w:rsidR="00D914D4">
        <w:rPr>
          <w:rFonts w:ascii="Times New Roman" w:hAnsi="Times New Roman" w:cs="Times New Roman"/>
          <w:sz w:val="24"/>
          <w:szCs w:val="24"/>
        </w:rPr>
        <w:t>s’ mid-ratings of the B+ event should be lower than their pre-ratings</w:t>
      </w:r>
      <w:r w:rsidR="00191428">
        <w:rPr>
          <w:rFonts w:ascii="Times New Roman" w:hAnsi="Times New Roman" w:cs="Times New Roman"/>
          <w:sz w:val="24"/>
          <w:szCs w:val="24"/>
        </w:rPr>
        <w:t xml:space="preserve">. This is </w:t>
      </w:r>
      <w:r w:rsidR="00D914D4">
        <w:rPr>
          <w:rFonts w:ascii="Times New Roman" w:hAnsi="Times New Roman" w:cs="Times New Roman"/>
          <w:sz w:val="24"/>
          <w:szCs w:val="24"/>
        </w:rPr>
        <w:t>because A would have been shown to produce the effect on three separate instances</w:t>
      </w:r>
      <w:r w:rsidR="00EE5384">
        <w:rPr>
          <w:rFonts w:ascii="Times New Roman" w:hAnsi="Times New Roman" w:cs="Times New Roman"/>
          <w:sz w:val="24"/>
          <w:szCs w:val="24"/>
        </w:rPr>
        <w:t xml:space="preserve"> which, in turn, may cause </w:t>
      </w:r>
      <w:r w:rsidR="002C08A7">
        <w:rPr>
          <w:rFonts w:ascii="Times New Roman" w:hAnsi="Times New Roman" w:cs="Times New Roman"/>
          <w:sz w:val="24"/>
          <w:szCs w:val="24"/>
        </w:rPr>
        <w:t>subject</w:t>
      </w:r>
      <w:r w:rsidR="00EE5384">
        <w:rPr>
          <w:rFonts w:ascii="Times New Roman" w:hAnsi="Times New Roman" w:cs="Times New Roman"/>
          <w:sz w:val="24"/>
          <w:szCs w:val="24"/>
        </w:rPr>
        <w:t>s erroneously to discount B</w:t>
      </w:r>
      <w:r w:rsidR="00BF74BC">
        <w:rPr>
          <w:rFonts w:ascii="Times New Roman" w:hAnsi="Times New Roman" w:cs="Times New Roman"/>
          <w:sz w:val="24"/>
          <w:szCs w:val="24"/>
        </w:rPr>
        <w:t xml:space="preserve">. However, subjects’ </w:t>
      </w:r>
      <w:r w:rsidR="00D914D4">
        <w:rPr>
          <w:rFonts w:ascii="Times New Roman" w:hAnsi="Times New Roman" w:cs="Times New Roman"/>
          <w:sz w:val="24"/>
          <w:szCs w:val="24"/>
        </w:rPr>
        <w:t xml:space="preserve">ratings of that event should undergo an increase between the mid- and post-rating phases once they observe that B causes the sun to rise. </w:t>
      </w:r>
      <w:r w:rsidR="00627B0C">
        <w:rPr>
          <w:rFonts w:ascii="Times New Roman" w:hAnsi="Times New Roman" w:cs="Times New Roman"/>
          <w:sz w:val="24"/>
          <w:szCs w:val="24"/>
        </w:rPr>
        <w:t>This prediction was confirmed by p</w:t>
      </w:r>
      <w:r>
        <w:rPr>
          <w:rFonts w:ascii="Times New Roman" w:hAnsi="Times New Roman" w:cs="Times New Roman"/>
          <w:sz w:val="24"/>
          <w:szCs w:val="24"/>
        </w:rPr>
        <w:t xml:space="preserve">lanned </w:t>
      </w:r>
      <w:r w:rsidRPr="006E7865">
        <w:rPr>
          <w:rFonts w:ascii="Times New Roman" w:hAnsi="Times New Roman" w:cs="Times New Roman"/>
          <w:sz w:val="24"/>
          <w:szCs w:val="24"/>
        </w:rPr>
        <w:t>comparisons</w:t>
      </w:r>
      <w:r w:rsidR="00627B0C">
        <w:rPr>
          <w:rFonts w:ascii="Times New Roman" w:hAnsi="Times New Roman" w:cs="Times New Roman"/>
          <w:sz w:val="24"/>
          <w:szCs w:val="24"/>
        </w:rPr>
        <w:t>, which</w:t>
      </w:r>
      <w:r w:rsidRPr="006E7865">
        <w:rPr>
          <w:rFonts w:ascii="Times New Roman" w:hAnsi="Times New Roman" w:cs="Times New Roman"/>
          <w:sz w:val="24"/>
          <w:szCs w:val="24"/>
        </w:rPr>
        <w:t xml:space="preserve"> revealed that </w:t>
      </w:r>
      <w:r w:rsidR="002C08A7">
        <w:rPr>
          <w:rFonts w:ascii="Times New Roman" w:hAnsi="Times New Roman" w:cs="Times New Roman"/>
          <w:sz w:val="24"/>
          <w:szCs w:val="24"/>
        </w:rPr>
        <w:t>subject</w:t>
      </w:r>
      <w:r w:rsidRPr="006E7865">
        <w:rPr>
          <w:rFonts w:ascii="Times New Roman" w:hAnsi="Times New Roman" w:cs="Times New Roman"/>
          <w:sz w:val="24"/>
          <w:szCs w:val="24"/>
        </w:rPr>
        <w:t xml:space="preserve">s provided higher pre-ratings of the B+ event </w:t>
      </w:r>
      <w:r w:rsidRPr="006E7865">
        <w:rPr>
          <w:rFonts w:ascii="Times New Roman" w:hAnsi="Times New Roman" w:cs="Times New Roman"/>
          <w:sz w:val="24"/>
          <w:szCs w:val="24"/>
        </w:rPr>
        <w:lastRenderedPageBreak/>
        <w:t>(</w:t>
      </w:r>
      <w:r w:rsidRPr="006E7865">
        <w:rPr>
          <w:rFonts w:ascii="Times New Roman" w:hAnsi="Times New Roman" w:cs="Times New Roman"/>
          <w:i/>
          <w:sz w:val="24"/>
          <w:szCs w:val="24"/>
        </w:rPr>
        <w:t>M</w:t>
      </w:r>
      <w:r>
        <w:rPr>
          <w:rFonts w:ascii="Times New Roman" w:hAnsi="Times New Roman" w:cs="Times New Roman"/>
          <w:sz w:val="24"/>
          <w:szCs w:val="24"/>
        </w:rPr>
        <w:t xml:space="preserve"> =</w:t>
      </w:r>
      <w:r w:rsidR="00C17DEF">
        <w:rPr>
          <w:rFonts w:ascii="Times New Roman" w:hAnsi="Times New Roman" w:cs="Times New Roman"/>
          <w:sz w:val="24"/>
          <w:szCs w:val="24"/>
        </w:rPr>
        <w:t xml:space="preserve"> 53.58</w:t>
      </w:r>
      <w:r>
        <w:rPr>
          <w:rFonts w:ascii="Times New Roman" w:hAnsi="Times New Roman" w:cs="Times New Roman"/>
          <w:sz w:val="24"/>
          <w:szCs w:val="24"/>
        </w:rPr>
        <w:t>, Bootstrapped 95% CI</w:t>
      </w:r>
      <w:r w:rsidRPr="006E7865">
        <w:rPr>
          <w:rFonts w:ascii="Times New Roman" w:hAnsi="Times New Roman" w:cs="Times New Roman"/>
          <w:sz w:val="24"/>
          <w:szCs w:val="24"/>
        </w:rPr>
        <w:t>[</w:t>
      </w:r>
      <w:r w:rsidR="00C17DEF">
        <w:rPr>
          <w:rFonts w:ascii="Times New Roman" w:hAnsi="Times New Roman" w:cs="Times New Roman"/>
          <w:sz w:val="24"/>
          <w:szCs w:val="24"/>
        </w:rPr>
        <w:t>49.92, 57.25</w:t>
      </w:r>
      <w:r w:rsidRPr="006E7865">
        <w:rPr>
          <w:rFonts w:ascii="Times New Roman" w:hAnsi="Times New Roman" w:cs="Times New Roman"/>
          <w:sz w:val="24"/>
          <w:szCs w:val="24"/>
        </w:rPr>
        <w:t>]) than mid-ratings (</w:t>
      </w:r>
      <w:r w:rsidRPr="006E7865">
        <w:rPr>
          <w:rFonts w:ascii="Times New Roman" w:hAnsi="Times New Roman" w:cs="Times New Roman"/>
          <w:i/>
          <w:sz w:val="24"/>
          <w:szCs w:val="24"/>
        </w:rPr>
        <w:t>M</w:t>
      </w:r>
      <w:r w:rsidRPr="006E7865">
        <w:rPr>
          <w:rFonts w:ascii="Times New Roman" w:hAnsi="Times New Roman" w:cs="Times New Roman"/>
          <w:sz w:val="24"/>
          <w:szCs w:val="24"/>
        </w:rPr>
        <w:t xml:space="preserve"> = </w:t>
      </w:r>
      <w:r w:rsidR="00C17DEF">
        <w:rPr>
          <w:rFonts w:ascii="Times New Roman" w:hAnsi="Times New Roman" w:cs="Times New Roman"/>
          <w:sz w:val="24"/>
          <w:szCs w:val="24"/>
        </w:rPr>
        <w:t>47.83</w:t>
      </w:r>
      <w:r w:rsidRPr="006E7865">
        <w:rPr>
          <w:rFonts w:ascii="Times New Roman" w:hAnsi="Times New Roman" w:cs="Times New Roman"/>
          <w:sz w:val="24"/>
          <w:szCs w:val="24"/>
        </w:rPr>
        <w:t>,</w:t>
      </w:r>
      <w:r w:rsidR="00263269">
        <w:rPr>
          <w:rFonts w:ascii="Times New Roman" w:hAnsi="Times New Roman" w:cs="Times New Roman"/>
          <w:sz w:val="24"/>
          <w:szCs w:val="24"/>
        </w:rPr>
        <w:t xml:space="preserve"> </w:t>
      </w:r>
      <w:r w:rsidRPr="006E7865">
        <w:rPr>
          <w:rFonts w:ascii="Times New Roman" w:hAnsi="Times New Roman" w:cs="Times New Roman"/>
          <w:sz w:val="24"/>
          <w:szCs w:val="24"/>
        </w:rPr>
        <w:t>Bootstrapped 95% CI[</w:t>
      </w:r>
      <w:r w:rsidR="00C17DEF">
        <w:rPr>
          <w:rFonts w:ascii="Times New Roman" w:hAnsi="Times New Roman" w:cs="Times New Roman"/>
          <w:sz w:val="24"/>
          <w:szCs w:val="24"/>
        </w:rPr>
        <w:t>43.04, 52.63</w:t>
      </w:r>
      <w:r w:rsidRPr="006E7865">
        <w:rPr>
          <w:rFonts w:ascii="Times New Roman" w:hAnsi="Times New Roman" w:cs="Times New Roman"/>
          <w:sz w:val="24"/>
          <w:szCs w:val="24"/>
        </w:rPr>
        <w:t xml:space="preserve">]), </w:t>
      </w:r>
      <w:r w:rsidRPr="00D914D4">
        <w:rPr>
          <w:rFonts w:ascii="Times New Roman" w:hAnsi="Times New Roman" w:cs="Times New Roman"/>
          <w:i/>
          <w:sz w:val="24"/>
          <w:szCs w:val="24"/>
        </w:rPr>
        <w:t xml:space="preserve">p </w:t>
      </w:r>
      <w:r w:rsidRPr="006E7865">
        <w:rPr>
          <w:rFonts w:ascii="Times New Roman" w:hAnsi="Times New Roman" w:cs="Times New Roman"/>
          <w:sz w:val="24"/>
          <w:szCs w:val="24"/>
        </w:rPr>
        <w:t>&lt; .0001,</w:t>
      </w:r>
      <w:r>
        <w:rPr>
          <w:rFonts w:ascii="Times New Roman" w:hAnsi="Times New Roman" w:cs="Times New Roman"/>
          <w:sz w:val="24"/>
          <w:szCs w:val="24"/>
        </w:rPr>
        <w:t xml:space="preserve"> </w:t>
      </w:r>
      <w:r w:rsidR="00627B0C">
        <w:rPr>
          <w:rFonts w:ascii="Times New Roman" w:hAnsi="Times New Roman" w:cs="Times New Roman"/>
          <w:sz w:val="24"/>
          <w:szCs w:val="24"/>
        </w:rPr>
        <w:t>but</w:t>
      </w:r>
      <w:r>
        <w:rPr>
          <w:rFonts w:ascii="Times New Roman" w:hAnsi="Times New Roman" w:cs="Times New Roman"/>
          <w:sz w:val="24"/>
          <w:szCs w:val="24"/>
        </w:rPr>
        <w:t xml:space="preserve"> higher post-ratings (</w:t>
      </w:r>
      <w:r w:rsidRPr="00D914D4">
        <w:rPr>
          <w:rFonts w:ascii="Times New Roman" w:hAnsi="Times New Roman" w:cs="Times New Roman"/>
          <w:i/>
          <w:sz w:val="24"/>
          <w:szCs w:val="24"/>
        </w:rPr>
        <w:t>M</w:t>
      </w:r>
      <w:r>
        <w:rPr>
          <w:rFonts w:ascii="Times New Roman" w:hAnsi="Times New Roman" w:cs="Times New Roman"/>
          <w:sz w:val="24"/>
          <w:szCs w:val="24"/>
        </w:rPr>
        <w:t xml:space="preserve"> = </w:t>
      </w:r>
      <w:r w:rsidR="00C17DEF">
        <w:rPr>
          <w:rFonts w:ascii="Times New Roman" w:hAnsi="Times New Roman" w:cs="Times New Roman"/>
          <w:sz w:val="24"/>
          <w:szCs w:val="24"/>
        </w:rPr>
        <w:t>66.85</w:t>
      </w:r>
      <w:r w:rsidRPr="006E7865">
        <w:rPr>
          <w:rFonts w:ascii="Times New Roman" w:hAnsi="Times New Roman" w:cs="Times New Roman"/>
          <w:sz w:val="24"/>
          <w:szCs w:val="24"/>
        </w:rPr>
        <w:t>, Bootstrapped 95% CI[</w:t>
      </w:r>
      <w:r w:rsidR="00C17DEF">
        <w:rPr>
          <w:rFonts w:ascii="Times New Roman" w:hAnsi="Times New Roman" w:cs="Times New Roman"/>
          <w:sz w:val="24"/>
          <w:szCs w:val="24"/>
        </w:rPr>
        <w:t>64.39, 69.31</w:t>
      </w:r>
      <w:r w:rsidRPr="006E7865">
        <w:rPr>
          <w:rFonts w:ascii="Times New Roman" w:hAnsi="Times New Roman" w:cs="Times New Roman"/>
          <w:sz w:val="24"/>
          <w:szCs w:val="24"/>
        </w:rPr>
        <w:t xml:space="preserve">]) than either pre-, </w:t>
      </w:r>
      <w:r w:rsidRPr="00D914D4">
        <w:rPr>
          <w:rFonts w:ascii="Times New Roman" w:hAnsi="Times New Roman" w:cs="Times New Roman"/>
          <w:i/>
          <w:sz w:val="24"/>
          <w:szCs w:val="24"/>
        </w:rPr>
        <w:t>p</w:t>
      </w:r>
      <w:r w:rsidRPr="006E7865">
        <w:rPr>
          <w:rFonts w:ascii="Times New Roman" w:hAnsi="Times New Roman" w:cs="Times New Roman"/>
          <w:sz w:val="24"/>
          <w:szCs w:val="24"/>
        </w:rPr>
        <w:t xml:space="preserve"> &lt; .</w:t>
      </w:r>
      <w:r w:rsidR="00714CDA">
        <w:rPr>
          <w:rFonts w:ascii="Times New Roman" w:hAnsi="Times New Roman" w:cs="Times New Roman"/>
          <w:sz w:val="24"/>
          <w:szCs w:val="24"/>
        </w:rPr>
        <w:t>0001</w:t>
      </w:r>
      <w:r w:rsidRPr="006E7865">
        <w:rPr>
          <w:rFonts w:ascii="Times New Roman" w:hAnsi="Times New Roman" w:cs="Times New Roman"/>
          <w:sz w:val="24"/>
          <w:szCs w:val="24"/>
        </w:rPr>
        <w:t xml:space="preserve">, or mid-ratings, </w:t>
      </w:r>
      <w:r w:rsidRPr="00D914D4">
        <w:rPr>
          <w:rFonts w:ascii="Times New Roman" w:hAnsi="Times New Roman" w:cs="Times New Roman"/>
          <w:i/>
          <w:sz w:val="24"/>
          <w:szCs w:val="24"/>
        </w:rPr>
        <w:t>p</w:t>
      </w:r>
      <w:r w:rsidRPr="006E7865">
        <w:rPr>
          <w:rFonts w:ascii="Times New Roman" w:hAnsi="Times New Roman" w:cs="Times New Roman"/>
          <w:sz w:val="24"/>
          <w:szCs w:val="24"/>
        </w:rPr>
        <w:t xml:space="preserve"> &lt; .</w:t>
      </w:r>
      <w:r w:rsidR="00714CDA">
        <w:rPr>
          <w:rFonts w:ascii="Times New Roman" w:hAnsi="Times New Roman" w:cs="Times New Roman"/>
          <w:sz w:val="24"/>
          <w:szCs w:val="24"/>
        </w:rPr>
        <w:t>0001</w:t>
      </w:r>
      <w:r w:rsidRPr="006E7865">
        <w:rPr>
          <w:rFonts w:ascii="Times New Roman" w:hAnsi="Times New Roman" w:cs="Times New Roman"/>
          <w:sz w:val="24"/>
          <w:szCs w:val="24"/>
        </w:rPr>
        <w:t>.</w:t>
      </w:r>
    </w:p>
    <w:p w14:paraId="638A7DEA" w14:textId="37278C71" w:rsidR="007107BB" w:rsidRDefault="007107BB" w:rsidP="007107B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7107BB">
        <w:rPr>
          <w:rFonts w:ascii="Times New Roman" w:hAnsi="Times New Roman" w:cs="Times New Roman"/>
          <w:sz w:val="24"/>
          <w:szCs w:val="24"/>
        </w:rPr>
        <w:t>Finally, we entered adults' ratings of the B- event into a mixed-effects model to exa</w:t>
      </w:r>
      <w:r>
        <w:rPr>
          <w:rFonts w:ascii="Times New Roman" w:hAnsi="Times New Roman" w:cs="Times New Roman"/>
          <w:sz w:val="24"/>
          <w:szCs w:val="24"/>
        </w:rPr>
        <w:t xml:space="preserve">mine how these ratings changed </w:t>
      </w:r>
      <w:r w:rsidRPr="007107BB">
        <w:rPr>
          <w:rFonts w:ascii="Times New Roman" w:hAnsi="Times New Roman" w:cs="Times New Roman"/>
          <w:sz w:val="24"/>
          <w:szCs w:val="24"/>
        </w:rPr>
        <w:t xml:space="preserve">across the three rating phases. This model did not yield a significant main effect of Causal Rating, Type III </w:t>
      </w:r>
      <w:r w:rsidRPr="007107BB">
        <w:rPr>
          <w:rFonts w:ascii="Times New Roman" w:hAnsi="Times New Roman" w:cs="Times New Roman"/>
          <w:i/>
          <w:sz w:val="24"/>
          <w:szCs w:val="24"/>
        </w:rPr>
        <w:t>F</w:t>
      </w:r>
      <w:r w:rsidRPr="007107BB">
        <w:rPr>
          <w:rFonts w:ascii="Times New Roman" w:hAnsi="Times New Roman" w:cs="Times New Roman"/>
          <w:sz w:val="24"/>
          <w:szCs w:val="24"/>
        </w:rPr>
        <w:t>(</w:t>
      </w:r>
      <w:r w:rsidR="00714CDA">
        <w:rPr>
          <w:rFonts w:ascii="Times New Roman" w:hAnsi="Times New Roman" w:cs="Times New Roman"/>
          <w:sz w:val="24"/>
          <w:szCs w:val="24"/>
        </w:rPr>
        <w:t>2, 5</w:t>
      </w:r>
      <w:r w:rsidR="00B45B80">
        <w:rPr>
          <w:rFonts w:ascii="Times New Roman" w:hAnsi="Times New Roman" w:cs="Times New Roman"/>
          <w:sz w:val="24"/>
          <w:szCs w:val="24"/>
        </w:rPr>
        <w:t>9</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 xml:space="preserve"> 6.76</w:t>
      </w:r>
      <w:r w:rsidRPr="007107BB">
        <w:rPr>
          <w:rFonts w:ascii="Times New Roman" w:hAnsi="Times New Roman" w:cs="Times New Roman"/>
          <w:sz w:val="24"/>
          <w:szCs w:val="24"/>
        </w:rPr>
        <w:t xml:space="preserve">,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w:t>
      </w:r>
      <w:r w:rsidR="00714CDA">
        <w:rPr>
          <w:rFonts w:ascii="Times New Roman" w:hAnsi="Times New Roman" w:cs="Times New Roman"/>
          <w:sz w:val="24"/>
          <w:szCs w:val="24"/>
        </w:rPr>
        <w:t>&lt; 0.005</w:t>
      </w:r>
      <w:r w:rsidRPr="007107BB">
        <w:rPr>
          <w:rFonts w:ascii="Times New Roman" w:hAnsi="Times New Roman" w:cs="Times New Roman"/>
          <w:sz w:val="24"/>
          <w:szCs w:val="24"/>
        </w:rPr>
        <w:t xml:space="preserve">. Despite the fact that main effect was not significant, we </w:t>
      </w:r>
      <w:r>
        <w:rPr>
          <w:rFonts w:ascii="Times New Roman" w:hAnsi="Times New Roman" w:cs="Times New Roman"/>
          <w:sz w:val="24"/>
          <w:szCs w:val="24"/>
        </w:rPr>
        <w:t xml:space="preserve">nonetheless conducted planned </w:t>
      </w:r>
      <w:r w:rsidRPr="007107BB">
        <w:rPr>
          <w:rFonts w:ascii="Times New Roman" w:hAnsi="Times New Roman" w:cs="Times New Roman"/>
          <w:sz w:val="24"/>
          <w:szCs w:val="24"/>
        </w:rPr>
        <w:t xml:space="preserve">comparisons. These analyses revealed that </w:t>
      </w:r>
      <w:r w:rsidR="002C08A7">
        <w:rPr>
          <w:rFonts w:ascii="Times New Roman" w:hAnsi="Times New Roman" w:cs="Times New Roman"/>
          <w:sz w:val="24"/>
          <w:szCs w:val="24"/>
        </w:rPr>
        <w:t>subject</w:t>
      </w:r>
      <w:r w:rsidRPr="007107BB">
        <w:rPr>
          <w:rFonts w:ascii="Times New Roman" w:hAnsi="Times New Roman" w:cs="Times New Roman"/>
          <w:sz w:val="24"/>
          <w:szCs w:val="24"/>
        </w:rPr>
        <w:t>s' pre-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48.17</w:t>
      </w:r>
      <w:r w:rsidRPr="007107BB">
        <w:rPr>
          <w:rFonts w:ascii="Times New Roman" w:hAnsi="Times New Roman" w:cs="Times New Roman"/>
          <w:sz w:val="24"/>
          <w:szCs w:val="24"/>
        </w:rPr>
        <w:t>, Bootstra</w:t>
      </w:r>
      <w:r>
        <w:rPr>
          <w:rFonts w:ascii="Times New Roman" w:hAnsi="Times New Roman" w:cs="Times New Roman"/>
          <w:sz w:val="24"/>
          <w:szCs w:val="24"/>
        </w:rPr>
        <w:t>pped 95% CI[</w:t>
      </w:r>
      <w:r w:rsidR="00714CDA">
        <w:rPr>
          <w:rFonts w:ascii="Times New Roman" w:hAnsi="Times New Roman" w:cs="Times New Roman"/>
          <w:sz w:val="24"/>
          <w:szCs w:val="24"/>
        </w:rPr>
        <w:t>42.68, 53.65</w:t>
      </w:r>
      <w:r>
        <w:rPr>
          <w:rFonts w:ascii="Times New Roman" w:hAnsi="Times New Roman" w:cs="Times New Roman"/>
          <w:sz w:val="24"/>
          <w:szCs w:val="24"/>
        </w:rPr>
        <w:t xml:space="preserve">]) and </w:t>
      </w:r>
      <w:r w:rsidRPr="007107BB">
        <w:rPr>
          <w:rFonts w:ascii="Times New Roman" w:hAnsi="Times New Roman" w:cs="Times New Roman"/>
          <w:sz w:val="24"/>
          <w:szCs w:val="24"/>
        </w:rPr>
        <w:t>mid-ratings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45.97</w:t>
      </w:r>
      <w:r w:rsidRPr="007107BB">
        <w:rPr>
          <w:rFonts w:ascii="Times New Roman" w:hAnsi="Times New Roman" w:cs="Times New Roman"/>
          <w:sz w:val="24"/>
          <w:szCs w:val="24"/>
        </w:rPr>
        <w:t>, Bootstrapped 95% CI[</w:t>
      </w:r>
      <w:r w:rsidR="00714CDA">
        <w:rPr>
          <w:rFonts w:ascii="Times New Roman" w:hAnsi="Times New Roman" w:cs="Times New Roman"/>
          <w:sz w:val="24"/>
          <w:szCs w:val="24"/>
        </w:rPr>
        <w:t>39.88, 52.05</w:t>
      </w:r>
      <w:r w:rsidRPr="007107BB">
        <w:rPr>
          <w:rFonts w:ascii="Times New Roman" w:hAnsi="Times New Roman" w:cs="Times New Roman"/>
          <w:sz w:val="24"/>
          <w:szCs w:val="24"/>
        </w:rPr>
        <w:t>]) of the B- event did</w:t>
      </w:r>
      <w:r>
        <w:rPr>
          <w:rFonts w:ascii="Times New Roman" w:hAnsi="Times New Roman" w:cs="Times New Roman"/>
          <w:sz w:val="24"/>
          <w:szCs w:val="24"/>
        </w:rPr>
        <w:t xml:space="preserve"> not differ, </w:t>
      </w:r>
      <w:r>
        <w:rPr>
          <w:rFonts w:ascii="Times New Roman" w:hAnsi="Times New Roman" w:cs="Times New Roman"/>
          <w:i/>
          <w:sz w:val="24"/>
          <w:szCs w:val="24"/>
        </w:rPr>
        <w:t>p</w:t>
      </w:r>
      <w:r>
        <w:rPr>
          <w:rFonts w:ascii="Times New Roman" w:hAnsi="Times New Roman" w:cs="Times New Roman"/>
          <w:sz w:val="24"/>
          <w:szCs w:val="24"/>
        </w:rPr>
        <w:t xml:space="preserve"> = </w:t>
      </w:r>
      <w:r w:rsidR="00A81732">
        <w:rPr>
          <w:rFonts w:ascii="Times New Roman" w:hAnsi="Times New Roman" w:cs="Times New Roman"/>
          <w:sz w:val="24"/>
          <w:szCs w:val="24"/>
        </w:rPr>
        <w:t>1</w:t>
      </w:r>
      <w:r>
        <w:rPr>
          <w:rFonts w:ascii="Times New Roman" w:hAnsi="Times New Roman" w:cs="Times New Roman"/>
          <w:sz w:val="24"/>
          <w:szCs w:val="24"/>
        </w:rPr>
        <w:t xml:space="preserve">, whereas </w:t>
      </w:r>
      <w:r w:rsidR="002C08A7">
        <w:rPr>
          <w:rFonts w:ascii="Times New Roman" w:hAnsi="Times New Roman" w:cs="Times New Roman"/>
          <w:sz w:val="24"/>
          <w:szCs w:val="24"/>
        </w:rPr>
        <w:t>subject</w:t>
      </w:r>
      <w:r w:rsidRPr="007107BB">
        <w:rPr>
          <w:rFonts w:ascii="Times New Roman" w:hAnsi="Times New Roman" w:cs="Times New Roman"/>
          <w:sz w:val="24"/>
          <w:szCs w:val="24"/>
        </w:rPr>
        <w:t>s provided lower post-ratings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35.93</w:t>
      </w:r>
      <w:r w:rsidRPr="007107BB">
        <w:rPr>
          <w:rFonts w:ascii="Times New Roman" w:hAnsi="Times New Roman" w:cs="Times New Roman"/>
          <w:sz w:val="24"/>
          <w:szCs w:val="24"/>
        </w:rPr>
        <w:t>, Bootstrapped 95% CI[</w:t>
      </w:r>
      <w:r w:rsidR="00714CDA">
        <w:rPr>
          <w:rFonts w:ascii="Times New Roman" w:hAnsi="Times New Roman" w:cs="Times New Roman"/>
          <w:sz w:val="24"/>
          <w:szCs w:val="24"/>
        </w:rPr>
        <w:t>31.92, 39.95</w:t>
      </w:r>
      <w:r>
        <w:rPr>
          <w:rFonts w:ascii="Times New Roman" w:hAnsi="Times New Roman" w:cs="Times New Roman"/>
          <w:sz w:val="24"/>
          <w:szCs w:val="24"/>
        </w:rPr>
        <w:t>]) of the B- event than mid-</w:t>
      </w:r>
      <w:r w:rsidRPr="007107BB">
        <w:rPr>
          <w:rFonts w:ascii="Times New Roman" w:hAnsi="Times New Roman" w:cs="Times New Roman"/>
          <w:sz w:val="24"/>
          <w:szCs w:val="24"/>
        </w:rPr>
        <w:t xml:space="preserve">ratings,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&lt; .0001, or pre-ratings,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&lt; .0001.</w:t>
      </w:r>
      <w:r>
        <w:rPr>
          <w:rFonts w:ascii="Times New Roman" w:hAnsi="Times New Roman" w:cs="Times New Roman"/>
          <w:sz w:val="24"/>
          <w:szCs w:val="24"/>
        </w:rPr>
        <w:t xml:space="preserve"> </w:t>
      </w:r>
    </w:p>
    <w:p w14:paraId="530D59D7" w14:textId="4D83F31C" w:rsidR="007107BB" w:rsidRDefault="007107BB" w:rsidP="007107B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7107BB">
        <w:rPr>
          <w:rFonts w:ascii="Times New Roman" w:hAnsi="Times New Roman" w:cs="Times New Roman"/>
          <w:sz w:val="24"/>
          <w:szCs w:val="24"/>
        </w:rPr>
        <w:t xml:space="preserve">In general, </w:t>
      </w:r>
      <w:r w:rsidR="00A81732">
        <w:rPr>
          <w:rFonts w:ascii="Times New Roman" w:hAnsi="Times New Roman" w:cs="Times New Roman"/>
          <w:sz w:val="24"/>
          <w:szCs w:val="24"/>
        </w:rPr>
        <w:t>these results</w:t>
      </w:r>
      <w:r w:rsidR="00CC675C" w:rsidRPr="007107BB">
        <w:rPr>
          <w:rFonts w:ascii="Times New Roman" w:hAnsi="Times New Roman" w:cs="Times New Roman"/>
          <w:sz w:val="24"/>
          <w:szCs w:val="24"/>
        </w:rPr>
        <w:t xml:space="preserve"> represent conceptual replic</w:t>
      </w:r>
      <w:r w:rsidR="00CC675C">
        <w:rPr>
          <w:rFonts w:ascii="Times New Roman" w:hAnsi="Times New Roman" w:cs="Times New Roman"/>
          <w:sz w:val="24"/>
          <w:szCs w:val="24"/>
        </w:rPr>
        <w:t xml:space="preserve">ations of Sobel et al.’s (2004) study </w:t>
      </w:r>
      <w:r w:rsidR="00CC675C" w:rsidRPr="007107BB">
        <w:rPr>
          <w:rFonts w:ascii="Times New Roman" w:hAnsi="Times New Roman" w:cs="Times New Roman"/>
          <w:sz w:val="24"/>
          <w:szCs w:val="24"/>
        </w:rPr>
        <w:t>and suggest</w:t>
      </w:r>
      <w:r w:rsidRPr="007107BB">
        <w:rPr>
          <w:rFonts w:ascii="Times New Roman" w:hAnsi="Times New Roman" w:cs="Times New Roman"/>
          <w:sz w:val="24"/>
          <w:szCs w:val="24"/>
        </w:rPr>
        <w:t xml:space="preserve"> that adults engaged in </w:t>
      </w:r>
      <w:r w:rsidR="00CC675C">
        <w:rPr>
          <w:rFonts w:ascii="Times New Roman" w:hAnsi="Times New Roman" w:cs="Times New Roman"/>
          <w:sz w:val="24"/>
          <w:szCs w:val="24"/>
        </w:rPr>
        <w:t>1C and 2C</w:t>
      </w:r>
      <w:r w:rsidRPr="007107BB">
        <w:rPr>
          <w:rFonts w:ascii="Times New Roman" w:hAnsi="Times New Roman" w:cs="Times New Roman"/>
          <w:sz w:val="24"/>
          <w:szCs w:val="24"/>
        </w:rPr>
        <w:t xml:space="preserve"> reasoning in this task</w:t>
      </w:r>
      <w:r w:rsidR="00E85CD9">
        <w:rPr>
          <w:rFonts w:ascii="Times New Roman" w:hAnsi="Times New Roman" w:cs="Times New Roman"/>
          <w:sz w:val="24"/>
          <w:szCs w:val="24"/>
        </w:rPr>
        <w:t xml:space="preserve"> </w:t>
      </w:r>
      <w:r w:rsidR="00263269">
        <w:rPr>
          <w:rFonts w:ascii="Times New Roman" w:hAnsi="Times New Roman" w:cs="Times New Roman"/>
          <w:sz w:val="24"/>
          <w:szCs w:val="24"/>
        </w:rPr>
        <w:t>that used video sequences</w:t>
      </w:r>
      <w:r w:rsidRPr="007107BB">
        <w:rPr>
          <w:rFonts w:ascii="Times New Roman" w:hAnsi="Times New Roman" w:cs="Times New Roman"/>
          <w:sz w:val="24"/>
          <w:szCs w:val="24"/>
        </w:rPr>
        <w:t>.</w:t>
      </w:r>
    </w:p>
    <w:p w14:paraId="423C7328" w14:textId="7020BBF7" w:rsidR="009C549E" w:rsidRDefault="001C7B22" w:rsidP="00562372">
      <w:pPr>
        <w:spacing w:line="480" w:lineRule="auto"/>
        <w:ind w:firstLine="720"/>
        <w:contextualSpacing/>
        <w:rPr>
          <w:rFonts w:ascii="Times New Roman" w:hAnsi="Times New Roman" w:cs="Times New Roman"/>
          <w:sz w:val="24"/>
          <w:szCs w:val="24"/>
        </w:rPr>
      </w:pPr>
      <w:r w:rsidRPr="001C7B22">
        <w:rPr>
          <w:rFonts w:ascii="Times New Roman" w:hAnsi="Times New Roman" w:cs="Times New Roman"/>
          <w:b/>
          <w:sz w:val="24"/>
          <w:szCs w:val="24"/>
        </w:rPr>
        <w:t>IS condition.</w:t>
      </w:r>
      <w:r w:rsidRPr="001C7B22">
        <w:rPr>
          <w:rFonts w:ascii="Times New Roman" w:hAnsi="Times New Roman" w:cs="Times New Roman"/>
          <w:sz w:val="24"/>
          <w:szCs w:val="24"/>
        </w:rPr>
        <w:t xml:space="preserve">  The first analysis </w:t>
      </w:r>
      <w:r w:rsidR="001446D5">
        <w:rPr>
          <w:rFonts w:ascii="Times New Roman" w:hAnsi="Times New Roman" w:cs="Times New Roman"/>
          <w:sz w:val="24"/>
          <w:szCs w:val="24"/>
        </w:rPr>
        <w:t>fit a</w:t>
      </w:r>
      <w:r w:rsidRPr="001C7B22">
        <w:rPr>
          <w:rFonts w:ascii="Times New Roman" w:hAnsi="Times New Roman" w:cs="Times New Roman"/>
          <w:sz w:val="24"/>
          <w:szCs w:val="24"/>
        </w:rPr>
        <w:t xml:space="preserve"> mixed-effects model </w:t>
      </w:r>
      <w:r w:rsidR="001446D5">
        <w:rPr>
          <w:rFonts w:ascii="Times New Roman" w:hAnsi="Times New Roman" w:cs="Times New Roman"/>
          <w:sz w:val="24"/>
          <w:szCs w:val="24"/>
        </w:rPr>
        <w:t xml:space="preserve">to </w:t>
      </w:r>
      <w:r w:rsidR="002C08A7">
        <w:rPr>
          <w:rFonts w:ascii="Times New Roman" w:hAnsi="Times New Roman" w:cs="Times New Roman"/>
          <w:sz w:val="24"/>
          <w:szCs w:val="24"/>
        </w:rPr>
        <w:t>subject</w:t>
      </w:r>
      <w:r w:rsidR="001446D5">
        <w:rPr>
          <w:rFonts w:ascii="Times New Roman" w:hAnsi="Times New Roman" w:cs="Times New Roman"/>
          <w:sz w:val="24"/>
          <w:szCs w:val="24"/>
        </w:rPr>
        <w:t>s’ ratings of the A+ event across the three rating phases</w:t>
      </w:r>
      <w:r w:rsidRPr="001C7B22">
        <w:rPr>
          <w:rFonts w:ascii="Times New Roman" w:hAnsi="Times New Roman" w:cs="Times New Roman"/>
          <w:sz w:val="24"/>
          <w:szCs w:val="24"/>
        </w:rPr>
        <w:t xml:space="preserve"> to determ</w:t>
      </w:r>
      <w:r>
        <w:rPr>
          <w:rFonts w:ascii="Times New Roman" w:hAnsi="Times New Roman" w:cs="Times New Roman"/>
          <w:sz w:val="24"/>
          <w:szCs w:val="24"/>
        </w:rPr>
        <w:t xml:space="preserve">ine whether and to what extent </w:t>
      </w:r>
      <w:r w:rsidR="002C08A7">
        <w:rPr>
          <w:rFonts w:ascii="Times New Roman" w:hAnsi="Times New Roman" w:cs="Times New Roman"/>
          <w:sz w:val="24"/>
          <w:szCs w:val="24"/>
        </w:rPr>
        <w:t>subject</w:t>
      </w:r>
      <w:r w:rsidRPr="001C7B22">
        <w:rPr>
          <w:rFonts w:ascii="Times New Roman" w:hAnsi="Times New Roman" w:cs="Times New Roman"/>
          <w:sz w:val="24"/>
          <w:szCs w:val="24"/>
        </w:rPr>
        <w:t xml:space="preserve">s' ratings </w:t>
      </w:r>
      <w:r w:rsidR="00896AE6">
        <w:rPr>
          <w:rFonts w:ascii="Times New Roman" w:hAnsi="Times New Roman" w:cs="Times New Roman"/>
          <w:sz w:val="24"/>
          <w:szCs w:val="24"/>
        </w:rPr>
        <w:t>of this event</w:t>
      </w:r>
      <w:r w:rsidRPr="001C7B22">
        <w:rPr>
          <w:rFonts w:ascii="Times New Roman" w:hAnsi="Times New Roman" w:cs="Times New Roman"/>
          <w:sz w:val="24"/>
          <w:szCs w:val="24"/>
        </w:rPr>
        <w:t xml:space="preserve"> differed across the three rating phases. </w:t>
      </w:r>
      <w:r>
        <w:rPr>
          <w:rFonts w:ascii="Times New Roman" w:hAnsi="Times New Roman" w:cs="Times New Roman"/>
          <w:sz w:val="24"/>
          <w:szCs w:val="24"/>
        </w:rPr>
        <w:t>This model demonstrated a main-</w:t>
      </w:r>
      <w:r w:rsidRPr="001C7B22">
        <w:rPr>
          <w:rFonts w:ascii="Times New Roman" w:hAnsi="Times New Roman" w:cs="Times New Roman"/>
          <w:sz w:val="24"/>
          <w:szCs w:val="24"/>
        </w:rPr>
        <w:t xml:space="preserve">effect for Causal Rating, which indicated that </w:t>
      </w:r>
      <w:r w:rsidR="002C08A7">
        <w:rPr>
          <w:rFonts w:ascii="Times New Roman" w:hAnsi="Times New Roman" w:cs="Times New Roman"/>
          <w:sz w:val="24"/>
          <w:szCs w:val="24"/>
        </w:rPr>
        <w:t>subject</w:t>
      </w:r>
      <w:r w:rsidRPr="001C7B22">
        <w:rPr>
          <w:rFonts w:ascii="Times New Roman" w:hAnsi="Times New Roman" w:cs="Times New Roman"/>
          <w:sz w:val="24"/>
          <w:szCs w:val="24"/>
        </w:rPr>
        <w:t>s' causal ratings of th</w:t>
      </w:r>
      <w:r>
        <w:rPr>
          <w:rFonts w:ascii="Times New Roman" w:hAnsi="Times New Roman" w:cs="Times New Roman"/>
          <w:sz w:val="24"/>
          <w:szCs w:val="24"/>
        </w:rPr>
        <w:t xml:space="preserve">e A+ event differed across the three rating phases, Type </w:t>
      </w:r>
      <w:r w:rsidRPr="001C7B22">
        <w:rPr>
          <w:rFonts w:ascii="Times New Roman" w:hAnsi="Times New Roman" w:cs="Times New Roman"/>
          <w:sz w:val="24"/>
          <w:szCs w:val="24"/>
        </w:rPr>
        <w:t>III</w:t>
      </w:r>
      <w:r>
        <w:rPr>
          <w:rFonts w:ascii="Times New Roman" w:hAnsi="Times New Roman" w:cs="Times New Roman"/>
          <w:sz w:val="24"/>
          <w:szCs w:val="24"/>
        </w:rPr>
        <w:t xml:space="preserve"> </w:t>
      </w:r>
      <w:r>
        <w:rPr>
          <w:rFonts w:ascii="Times New Roman" w:hAnsi="Times New Roman" w:cs="Times New Roman"/>
          <w:i/>
          <w:sz w:val="24"/>
          <w:szCs w:val="24"/>
        </w:rPr>
        <w:t>F</w:t>
      </w:r>
      <w:r w:rsidRPr="001C7B22">
        <w:rPr>
          <w:rFonts w:ascii="Times New Roman" w:hAnsi="Times New Roman" w:cs="Times New Roman"/>
          <w:sz w:val="24"/>
          <w:szCs w:val="24"/>
        </w:rPr>
        <w:t>(</w:t>
      </w:r>
      <w:r w:rsidR="00BF30A6">
        <w:rPr>
          <w:rFonts w:ascii="Times New Roman" w:hAnsi="Times New Roman" w:cs="Times New Roman"/>
          <w:sz w:val="24"/>
          <w:szCs w:val="24"/>
        </w:rPr>
        <w:t xml:space="preserve">2, </w:t>
      </w:r>
      <w:r w:rsidR="00B45B80">
        <w:rPr>
          <w:rFonts w:ascii="Times New Roman" w:hAnsi="Times New Roman" w:cs="Times New Roman"/>
          <w:sz w:val="24"/>
          <w:szCs w:val="24"/>
        </w:rPr>
        <w:t>59</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18.38</w:t>
      </w:r>
      <w:r w:rsidRPr="001C7B22">
        <w:rPr>
          <w:rFonts w:ascii="Times New Roman" w:hAnsi="Times New Roman" w:cs="Times New Roman"/>
          <w:sz w:val="24"/>
          <w:szCs w:val="24"/>
        </w:rPr>
        <w:t xml:space="preserve">,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.0001. Follow-up planned com</w:t>
      </w:r>
      <w:r>
        <w:rPr>
          <w:rFonts w:ascii="Times New Roman" w:hAnsi="Times New Roman" w:cs="Times New Roman"/>
          <w:sz w:val="24"/>
          <w:szCs w:val="24"/>
        </w:rPr>
        <w:t xml:space="preserve">parisons </w:t>
      </w:r>
      <w:r w:rsidRPr="001C7B22">
        <w:rPr>
          <w:rFonts w:ascii="Times New Roman" w:hAnsi="Times New Roman" w:cs="Times New Roman"/>
          <w:sz w:val="24"/>
          <w:szCs w:val="24"/>
        </w:rPr>
        <w:t xml:space="preserve">revealed that </w:t>
      </w:r>
      <w:r w:rsidR="002C08A7">
        <w:rPr>
          <w:rFonts w:ascii="Times New Roman" w:hAnsi="Times New Roman" w:cs="Times New Roman"/>
          <w:sz w:val="24"/>
          <w:szCs w:val="24"/>
        </w:rPr>
        <w:t>subject</w:t>
      </w:r>
      <w:r w:rsidRPr="001C7B22">
        <w:rPr>
          <w:rFonts w:ascii="Times New Roman" w:hAnsi="Times New Roman" w:cs="Times New Roman"/>
          <w:sz w:val="24"/>
          <w:szCs w:val="24"/>
        </w:rPr>
        <w:t xml:space="preserve">s provided marginally higher </w:t>
      </w:r>
      <w:r>
        <w:rPr>
          <w:rFonts w:ascii="Times New Roman" w:hAnsi="Times New Roman" w:cs="Times New Roman"/>
          <w:sz w:val="24"/>
          <w:szCs w:val="24"/>
        </w:rPr>
        <w:t>mid-ratings of A+ (</w:t>
      </w:r>
      <w:r w:rsidRPr="001C7B22">
        <w:rPr>
          <w:rFonts w:ascii="Times New Roman" w:hAnsi="Times New Roman" w:cs="Times New Roman"/>
          <w:i/>
          <w:sz w:val="24"/>
          <w:szCs w:val="24"/>
        </w:rPr>
        <w:t>M</w:t>
      </w:r>
      <w:r>
        <w:rPr>
          <w:rFonts w:ascii="Times New Roman" w:hAnsi="Times New Roman" w:cs="Times New Roman"/>
          <w:sz w:val="24"/>
          <w:szCs w:val="24"/>
        </w:rPr>
        <w:t xml:space="preserve"> = </w:t>
      </w:r>
      <w:r w:rsidR="00BF30A6">
        <w:rPr>
          <w:rFonts w:ascii="Times New Roman" w:hAnsi="Times New Roman" w:cs="Times New Roman"/>
          <w:sz w:val="24"/>
          <w:szCs w:val="24"/>
        </w:rPr>
        <w:t>54.15</w:t>
      </w:r>
      <w:r>
        <w:rPr>
          <w:rFonts w:ascii="Times New Roman" w:hAnsi="Times New Roman" w:cs="Times New Roman"/>
          <w:sz w:val="24"/>
          <w:szCs w:val="24"/>
        </w:rPr>
        <w:t xml:space="preserve">, </w:t>
      </w:r>
      <w:r w:rsidRPr="001C7B22">
        <w:rPr>
          <w:rFonts w:ascii="Times New Roman" w:hAnsi="Times New Roman" w:cs="Times New Roman"/>
          <w:sz w:val="24"/>
          <w:szCs w:val="24"/>
        </w:rPr>
        <w:t>Bootstrapped 95% CI[</w:t>
      </w:r>
      <w:r w:rsidR="00BF30A6">
        <w:rPr>
          <w:rFonts w:ascii="Times New Roman" w:hAnsi="Times New Roman" w:cs="Times New Roman"/>
          <w:sz w:val="24"/>
          <w:szCs w:val="24"/>
        </w:rPr>
        <w:t>49.38, 58.92</w:t>
      </w:r>
      <w:r w:rsidRPr="001C7B22">
        <w:rPr>
          <w:rFonts w:ascii="Times New Roman" w:hAnsi="Times New Roman" w:cs="Times New Roman"/>
          <w:sz w:val="24"/>
          <w:szCs w:val="24"/>
        </w:rPr>
        <w:t>]) than pre-ratings (</w:t>
      </w:r>
      <w:r w:rsidRPr="001C7B22">
        <w:rPr>
          <w:rFonts w:ascii="Times New Roman" w:hAnsi="Times New Roman" w:cs="Times New Roman"/>
          <w:i/>
          <w:sz w:val="24"/>
          <w:szCs w:val="24"/>
        </w:rPr>
        <w:t>M</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57.17</w:t>
      </w:r>
      <w:r w:rsidRPr="001C7B22">
        <w:rPr>
          <w:rFonts w:ascii="Times New Roman" w:hAnsi="Times New Roman" w:cs="Times New Roman"/>
          <w:sz w:val="24"/>
          <w:szCs w:val="24"/>
        </w:rPr>
        <w:t>, Bootstrapped 95%</w:t>
      </w:r>
      <w:r>
        <w:rPr>
          <w:rFonts w:ascii="Times New Roman" w:hAnsi="Times New Roman" w:cs="Times New Roman"/>
          <w:sz w:val="24"/>
          <w:szCs w:val="24"/>
        </w:rPr>
        <w:t xml:space="preserve"> CI[</w:t>
      </w:r>
      <w:r w:rsidR="00BF30A6">
        <w:rPr>
          <w:rFonts w:ascii="Times New Roman" w:hAnsi="Times New Roman" w:cs="Times New Roman"/>
          <w:sz w:val="24"/>
          <w:szCs w:val="24"/>
        </w:rPr>
        <w:t>42.14, 72.19</w:t>
      </w:r>
      <w:r>
        <w:rPr>
          <w:rFonts w:ascii="Times New Roman" w:hAnsi="Times New Roman" w:cs="Times New Roman"/>
          <w:sz w:val="24"/>
          <w:szCs w:val="24"/>
        </w:rPr>
        <w:t xml:space="preserve">]), p = 08. In </w:t>
      </w:r>
      <w:r w:rsidRPr="001C7B22">
        <w:rPr>
          <w:rFonts w:ascii="Times New Roman" w:hAnsi="Times New Roman" w:cs="Times New Roman"/>
          <w:sz w:val="24"/>
          <w:szCs w:val="24"/>
        </w:rPr>
        <w:t xml:space="preserve">contrast, </w:t>
      </w:r>
      <w:r w:rsidR="002C08A7">
        <w:rPr>
          <w:rFonts w:ascii="Times New Roman" w:hAnsi="Times New Roman" w:cs="Times New Roman"/>
          <w:sz w:val="24"/>
          <w:szCs w:val="24"/>
        </w:rPr>
        <w:t>subject</w:t>
      </w:r>
      <w:r w:rsidRPr="001C7B22">
        <w:rPr>
          <w:rFonts w:ascii="Times New Roman" w:hAnsi="Times New Roman" w:cs="Times New Roman"/>
          <w:sz w:val="24"/>
          <w:szCs w:val="24"/>
        </w:rPr>
        <w:t>s provided lower post-ratings of A+ (</w:t>
      </w:r>
      <w:r w:rsidRPr="001C7B22">
        <w:rPr>
          <w:rFonts w:ascii="Times New Roman" w:hAnsi="Times New Roman" w:cs="Times New Roman"/>
          <w:i/>
          <w:sz w:val="24"/>
          <w:szCs w:val="24"/>
        </w:rPr>
        <w:t>M</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18.95</w:t>
      </w:r>
      <w:r w:rsidRPr="001C7B22">
        <w:rPr>
          <w:rFonts w:ascii="Times New Roman" w:hAnsi="Times New Roman" w:cs="Times New Roman"/>
          <w:sz w:val="24"/>
          <w:szCs w:val="24"/>
        </w:rPr>
        <w:t xml:space="preserve">, Bootstrapped </w:t>
      </w:r>
      <w:r>
        <w:rPr>
          <w:rFonts w:ascii="Times New Roman" w:hAnsi="Times New Roman" w:cs="Times New Roman"/>
          <w:sz w:val="24"/>
          <w:szCs w:val="24"/>
        </w:rPr>
        <w:t>95% CI[</w:t>
      </w:r>
      <w:r w:rsidR="00BF30A6">
        <w:rPr>
          <w:rFonts w:ascii="Times New Roman" w:hAnsi="Times New Roman" w:cs="Times New Roman"/>
          <w:sz w:val="24"/>
          <w:szCs w:val="24"/>
        </w:rPr>
        <w:t>12.95, 24.95</w:t>
      </w:r>
      <w:r>
        <w:rPr>
          <w:rFonts w:ascii="Times New Roman" w:hAnsi="Times New Roman" w:cs="Times New Roman"/>
          <w:sz w:val="24"/>
          <w:szCs w:val="24"/>
        </w:rPr>
        <w:t>]) than mid-</w:t>
      </w:r>
      <w:r w:rsidRPr="001C7B22">
        <w:rPr>
          <w:rFonts w:ascii="Times New Roman" w:hAnsi="Times New Roman" w:cs="Times New Roman"/>
          <w:sz w:val="24"/>
          <w:szCs w:val="24"/>
        </w:rPr>
        <w:t xml:space="preserve">ratings,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.00001</w:t>
      </w:r>
      <w:r w:rsidR="00BF30A6">
        <w:rPr>
          <w:rFonts w:ascii="Times New Roman" w:hAnsi="Times New Roman" w:cs="Times New Roman"/>
          <w:sz w:val="24"/>
          <w:szCs w:val="24"/>
        </w:rPr>
        <w:t xml:space="preserve">, or pre-ratings,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.0001</w:t>
      </w:r>
      <w:r w:rsidR="00BF30A6">
        <w:rPr>
          <w:rFonts w:ascii="Times New Roman" w:hAnsi="Times New Roman" w:cs="Times New Roman"/>
          <w:sz w:val="24"/>
          <w:szCs w:val="24"/>
        </w:rPr>
        <w:t>, of the same event</w:t>
      </w:r>
      <w:r w:rsidRPr="001C7B22">
        <w:rPr>
          <w:rFonts w:ascii="Times New Roman" w:hAnsi="Times New Roman" w:cs="Times New Roman"/>
          <w:sz w:val="24"/>
          <w:szCs w:val="24"/>
        </w:rPr>
        <w:t xml:space="preserve">. That </w:t>
      </w:r>
      <w:r w:rsidR="002C08A7">
        <w:rPr>
          <w:rFonts w:ascii="Times New Roman" w:hAnsi="Times New Roman" w:cs="Times New Roman"/>
          <w:sz w:val="24"/>
          <w:szCs w:val="24"/>
        </w:rPr>
        <w:t>subject</w:t>
      </w:r>
      <w:r w:rsidRPr="001C7B22">
        <w:rPr>
          <w:rFonts w:ascii="Times New Roman" w:hAnsi="Times New Roman" w:cs="Times New Roman"/>
          <w:sz w:val="24"/>
          <w:szCs w:val="24"/>
        </w:rPr>
        <w:t>s' post-ratings of A+</w:t>
      </w:r>
      <w:r>
        <w:rPr>
          <w:rFonts w:ascii="Times New Roman" w:hAnsi="Times New Roman" w:cs="Times New Roman"/>
          <w:sz w:val="24"/>
          <w:szCs w:val="24"/>
        </w:rPr>
        <w:t xml:space="preserve"> were lower than their </w:t>
      </w:r>
      <w:r w:rsidRPr="001C7B22">
        <w:rPr>
          <w:rFonts w:ascii="Times New Roman" w:hAnsi="Times New Roman" w:cs="Times New Roman"/>
          <w:sz w:val="24"/>
          <w:szCs w:val="24"/>
        </w:rPr>
        <w:t xml:space="preserve">pre- or mid-ratings </w:t>
      </w:r>
      <w:r w:rsidR="00BF74BC">
        <w:rPr>
          <w:rFonts w:ascii="Times New Roman" w:hAnsi="Times New Roman" w:cs="Times New Roman"/>
          <w:sz w:val="24"/>
          <w:szCs w:val="24"/>
        </w:rPr>
        <w:t xml:space="preserve">is consistent with the evidence in the </w:t>
      </w:r>
      <w:r w:rsidR="0021761A">
        <w:rPr>
          <w:rFonts w:ascii="Times New Roman" w:hAnsi="Times New Roman" w:cs="Times New Roman"/>
          <w:sz w:val="24"/>
          <w:szCs w:val="24"/>
        </w:rPr>
        <w:lastRenderedPageBreak/>
        <w:t>t</w:t>
      </w:r>
      <w:r w:rsidR="00E514AA">
        <w:rPr>
          <w:rFonts w:ascii="Times New Roman" w:hAnsi="Times New Roman" w:cs="Times New Roman"/>
          <w:sz w:val="24"/>
          <w:szCs w:val="24"/>
        </w:rPr>
        <w:t>raining event</w:t>
      </w:r>
      <w:r w:rsidR="00BF74BC">
        <w:rPr>
          <w:rFonts w:ascii="Times New Roman" w:hAnsi="Times New Roman" w:cs="Times New Roman"/>
          <w:sz w:val="24"/>
          <w:szCs w:val="24"/>
        </w:rPr>
        <w:t xml:space="preserve"> </w:t>
      </w:r>
      <w:r w:rsidRPr="001C7B22">
        <w:rPr>
          <w:rFonts w:ascii="Times New Roman" w:hAnsi="Times New Roman" w:cs="Times New Roman"/>
          <w:sz w:val="24"/>
          <w:szCs w:val="24"/>
        </w:rPr>
        <w:t xml:space="preserve">because A </w:t>
      </w:r>
      <w:r w:rsidR="00BF74BC">
        <w:rPr>
          <w:rFonts w:ascii="Times New Roman" w:hAnsi="Times New Roman" w:cs="Times New Roman"/>
          <w:sz w:val="24"/>
          <w:szCs w:val="24"/>
        </w:rPr>
        <w:t>was</w:t>
      </w:r>
      <w:r w:rsidR="00BF74BC" w:rsidRPr="001C7B22">
        <w:rPr>
          <w:rFonts w:ascii="Times New Roman" w:hAnsi="Times New Roman" w:cs="Times New Roman"/>
          <w:sz w:val="24"/>
          <w:szCs w:val="24"/>
        </w:rPr>
        <w:t xml:space="preserve"> </w:t>
      </w:r>
      <w:r w:rsidRPr="001C7B22">
        <w:rPr>
          <w:rFonts w:ascii="Times New Roman" w:hAnsi="Times New Roman" w:cs="Times New Roman"/>
          <w:sz w:val="24"/>
          <w:szCs w:val="24"/>
        </w:rPr>
        <w:t xml:space="preserve">shown not to make the sun rise </w:t>
      </w:r>
      <w:r>
        <w:rPr>
          <w:rFonts w:ascii="Times New Roman" w:hAnsi="Times New Roman" w:cs="Times New Roman"/>
          <w:sz w:val="24"/>
          <w:szCs w:val="24"/>
        </w:rPr>
        <w:t xml:space="preserve">in the IS condition. </w:t>
      </w:r>
      <w:r w:rsidR="0074088D">
        <w:rPr>
          <w:rFonts w:ascii="Times New Roman" w:hAnsi="Times New Roman" w:cs="Times New Roman"/>
          <w:sz w:val="24"/>
          <w:szCs w:val="24"/>
        </w:rPr>
        <w:t>Note that this finding predicts that</w:t>
      </w:r>
      <w:r>
        <w:rPr>
          <w:rFonts w:ascii="Times New Roman" w:hAnsi="Times New Roman" w:cs="Times New Roman"/>
          <w:sz w:val="24"/>
          <w:szCs w:val="24"/>
        </w:rPr>
        <w:t xml:space="preserve"> the A- should be </w:t>
      </w:r>
      <w:r w:rsidRPr="001C7B22">
        <w:rPr>
          <w:rFonts w:ascii="Times New Roman" w:hAnsi="Times New Roman" w:cs="Times New Roman"/>
          <w:sz w:val="24"/>
          <w:szCs w:val="24"/>
        </w:rPr>
        <w:t>considered more likely as the event unfolds and thus the distribution of the A- respo</w:t>
      </w:r>
      <w:r>
        <w:rPr>
          <w:rFonts w:ascii="Times New Roman" w:hAnsi="Times New Roman" w:cs="Times New Roman"/>
          <w:sz w:val="24"/>
          <w:szCs w:val="24"/>
        </w:rPr>
        <w:t xml:space="preserve">nses should be the inverse of </w:t>
      </w:r>
      <w:r w:rsidRPr="001C7B22">
        <w:rPr>
          <w:rFonts w:ascii="Times New Roman" w:hAnsi="Times New Roman" w:cs="Times New Roman"/>
          <w:sz w:val="24"/>
          <w:szCs w:val="24"/>
        </w:rPr>
        <w:t>the A+ responses across the three rating phases.</w:t>
      </w:r>
    </w:p>
    <w:p w14:paraId="241AAE82" w14:textId="045A5A0C" w:rsidR="001C7B22" w:rsidRDefault="00831BA4" w:rsidP="00831BA4">
      <w:pPr>
        <w:spacing w:line="480" w:lineRule="auto"/>
        <w:ind w:firstLine="720"/>
        <w:contextualSpacing/>
        <w:rPr>
          <w:rFonts w:ascii="Times New Roman" w:hAnsi="Times New Roman" w:cs="Times New Roman"/>
          <w:sz w:val="24"/>
          <w:szCs w:val="24"/>
        </w:rPr>
      </w:pPr>
      <w:r w:rsidRPr="00831BA4">
        <w:rPr>
          <w:rFonts w:ascii="Times New Roman" w:hAnsi="Times New Roman" w:cs="Times New Roman"/>
          <w:sz w:val="24"/>
          <w:szCs w:val="24"/>
        </w:rPr>
        <w:t>To explore this possibility, we fit a separate mixed-effects model to determine wh</w:t>
      </w:r>
      <w:r>
        <w:rPr>
          <w:rFonts w:ascii="Times New Roman" w:hAnsi="Times New Roman" w:cs="Times New Roman"/>
          <w:sz w:val="24"/>
          <w:szCs w:val="24"/>
        </w:rPr>
        <w:t xml:space="preserve">ether </w:t>
      </w:r>
      <w:r w:rsidR="002C08A7">
        <w:rPr>
          <w:rFonts w:ascii="Times New Roman" w:hAnsi="Times New Roman" w:cs="Times New Roman"/>
          <w:sz w:val="24"/>
          <w:szCs w:val="24"/>
        </w:rPr>
        <w:t>subject</w:t>
      </w:r>
      <w:r>
        <w:rPr>
          <w:rFonts w:ascii="Times New Roman" w:hAnsi="Times New Roman" w:cs="Times New Roman"/>
          <w:sz w:val="24"/>
          <w:szCs w:val="24"/>
        </w:rPr>
        <w:t xml:space="preserve">s' ratings of </w:t>
      </w:r>
      <w:r w:rsidRPr="00831BA4">
        <w:rPr>
          <w:rFonts w:ascii="Times New Roman" w:hAnsi="Times New Roman" w:cs="Times New Roman"/>
          <w:sz w:val="24"/>
          <w:szCs w:val="24"/>
        </w:rPr>
        <w:t xml:space="preserve">the A- event differed across the three ratings phases and, importantly, </w:t>
      </w:r>
      <w:r w:rsidR="009C10EF">
        <w:rPr>
          <w:rFonts w:ascii="Times New Roman" w:hAnsi="Times New Roman" w:cs="Times New Roman"/>
          <w:sz w:val="24"/>
          <w:szCs w:val="24"/>
        </w:rPr>
        <w:t xml:space="preserve">whether these ratings </w:t>
      </w:r>
      <w:r w:rsidRPr="00831BA4">
        <w:rPr>
          <w:rFonts w:ascii="Times New Roman" w:hAnsi="Times New Roman" w:cs="Times New Roman"/>
          <w:sz w:val="24"/>
          <w:szCs w:val="24"/>
        </w:rPr>
        <w:t>were the inv</w:t>
      </w:r>
      <w:r>
        <w:rPr>
          <w:rFonts w:ascii="Times New Roman" w:hAnsi="Times New Roman" w:cs="Times New Roman"/>
          <w:sz w:val="24"/>
          <w:szCs w:val="24"/>
        </w:rPr>
        <w:t xml:space="preserve">erse of those of the A+ event. </w:t>
      </w:r>
      <w:r w:rsidRPr="00831BA4">
        <w:rPr>
          <w:rFonts w:ascii="Times New Roman" w:hAnsi="Times New Roman" w:cs="Times New Roman"/>
          <w:sz w:val="24"/>
          <w:szCs w:val="24"/>
        </w:rPr>
        <w:t>This analysis revealed a significant main effect of 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831BA4">
        <w:rPr>
          <w:rFonts w:ascii="Times New Roman" w:hAnsi="Times New Roman" w:cs="Times New Roman"/>
          <w:sz w:val="24"/>
          <w:szCs w:val="24"/>
        </w:rPr>
        <w:t>(</w:t>
      </w:r>
      <w:r w:rsidR="000D7721">
        <w:rPr>
          <w:rFonts w:ascii="Times New Roman" w:hAnsi="Times New Roman" w:cs="Times New Roman"/>
          <w:sz w:val="24"/>
          <w:szCs w:val="24"/>
        </w:rPr>
        <w:t>2, 5</w:t>
      </w:r>
      <w:r w:rsidR="00D71E19">
        <w:rPr>
          <w:rFonts w:ascii="Times New Roman" w:hAnsi="Times New Roman" w:cs="Times New Roman"/>
          <w:sz w:val="24"/>
          <w:szCs w:val="24"/>
        </w:rPr>
        <w:t>9</w:t>
      </w:r>
      <w:r>
        <w:rPr>
          <w:rFonts w:ascii="Times New Roman" w:hAnsi="Times New Roman" w:cs="Times New Roman"/>
          <w:sz w:val="24"/>
          <w:szCs w:val="24"/>
        </w:rPr>
        <w:t xml:space="preserve">) = </w:t>
      </w:r>
      <w:r w:rsidR="000D7721">
        <w:rPr>
          <w:rFonts w:ascii="Times New Roman" w:hAnsi="Times New Roman" w:cs="Times New Roman"/>
          <w:sz w:val="24"/>
          <w:szCs w:val="24"/>
        </w:rPr>
        <w:t>69.62</w:t>
      </w:r>
      <w:r>
        <w:rPr>
          <w:rFonts w:ascii="Times New Roman" w:hAnsi="Times New Roman" w:cs="Times New Roman"/>
          <w:sz w:val="24"/>
          <w:szCs w:val="24"/>
        </w:rPr>
        <w:t xml:space="preserve">, </w:t>
      </w:r>
      <w:r w:rsidRPr="00831BA4">
        <w:rPr>
          <w:rFonts w:ascii="Times New Roman" w:hAnsi="Times New Roman" w:cs="Times New Roman"/>
          <w:i/>
          <w:sz w:val="24"/>
          <w:szCs w:val="24"/>
        </w:rPr>
        <w:t>p</w:t>
      </w:r>
      <w:r>
        <w:rPr>
          <w:rFonts w:ascii="Times New Roman" w:hAnsi="Times New Roman" w:cs="Times New Roman"/>
          <w:sz w:val="24"/>
          <w:szCs w:val="24"/>
        </w:rPr>
        <w:t xml:space="preserve"> &lt; .</w:t>
      </w:r>
      <w:r w:rsidR="000D7721">
        <w:rPr>
          <w:rFonts w:ascii="Times New Roman" w:hAnsi="Times New Roman" w:cs="Times New Roman"/>
          <w:sz w:val="24"/>
          <w:szCs w:val="24"/>
        </w:rPr>
        <w:t>0001</w:t>
      </w:r>
      <w:r>
        <w:rPr>
          <w:rFonts w:ascii="Times New Roman" w:hAnsi="Times New Roman" w:cs="Times New Roman"/>
          <w:sz w:val="24"/>
          <w:szCs w:val="24"/>
        </w:rPr>
        <w:t xml:space="preserve">. Although </w:t>
      </w:r>
      <w:r w:rsidR="002C08A7">
        <w:rPr>
          <w:rFonts w:ascii="Times New Roman" w:hAnsi="Times New Roman" w:cs="Times New Roman"/>
          <w:sz w:val="24"/>
          <w:szCs w:val="24"/>
        </w:rPr>
        <w:t>subject</w:t>
      </w:r>
      <w:r w:rsidRPr="00831BA4">
        <w:rPr>
          <w:rFonts w:ascii="Times New Roman" w:hAnsi="Times New Roman" w:cs="Times New Roman"/>
          <w:sz w:val="24"/>
          <w:szCs w:val="24"/>
        </w:rPr>
        <w:t xml:space="preserve">s' pre-ratings of A- </w:t>
      </w:r>
      <w:r w:rsidR="009C10EF">
        <w:rPr>
          <w:rFonts w:ascii="Times New Roman" w:hAnsi="Times New Roman" w:cs="Times New Roman"/>
          <w:sz w:val="24"/>
          <w:szCs w:val="24"/>
        </w:rPr>
        <w:t xml:space="preserve">event </w:t>
      </w:r>
      <w:r w:rsidRPr="00831BA4">
        <w:rPr>
          <w:rFonts w:ascii="Times New Roman" w:hAnsi="Times New Roman" w:cs="Times New Roman"/>
          <w:sz w:val="24"/>
          <w:szCs w:val="24"/>
        </w:rPr>
        <w:t>(</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48.92</w:t>
      </w:r>
      <w:r w:rsidRPr="00831BA4">
        <w:rPr>
          <w:rFonts w:ascii="Times New Roman" w:hAnsi="Times New Roman" w:cs="Times New Roman"/>
          <w:sz w:val="24"/>
          <w:szCs w:val="24"/>
        </w:rPr>
        <w:t>, Bootstrapped 95% CI[</w:t>
      </w:r>
      <w:r w:rsidR="00FB5252">
        <w:rPr>
          <w:rFonts w:ascii="Times New Roman" w:hAnsi="Times New Roman" w:cs="Times New Roman"/>
          <w:sz w:val="24"/>
          <w:szCs w:val="24"/>
        </w:rPr>
        <w:t>43.62</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54.22</w:t>
      </w:r>
      <w:r w:rsidRPr="00831BA4">
        <w:rPr>
          <w:rFonts w:ascii="Times New Roman" w:hAnsi="Times New Roman" w:cs="Times New Roman"/>
          <w:sz w:val="24"/>
          <w:szCs w:val="24"/>
        </w:rPr>
        <w:t xml:space="preserve">]) </w:t>
      </w:r>
      <w:r w:rsidR="00152360">
        <w:rPr>
          <w:rFonts w:ascii="Times New Roman" w:hAnsi="Times New Roman" w:cs="Times New Roman"/>
          <w:sz w:val="24"/>
          <w:szCs w:val="24"/>
        </w:rPr>
        <w:t>differed marginally from their</w:t>
      </w:r>
      <w:r>
        <w:rPr>
          <w:rFonts w:ascii="Times New Roman" w:hAnsi="Times New Roman" w:cs="Times New Roman"/>
          <w:sz w:val="24"/>
          <w:szCs w:val="24"/>
        </w:rPr>
        <w:t xml:space="preserve"> mid-ratings </w:t>
      </w:r>
      <w:r w:rsidRPr="00831BA4">
        <w:rPr>
          <w:rFonts w:ascii="Times New Roman" w:hAnsi="Times New Roman" w:cs="Times New Roman"/>
          <w:sz w:val="24"/>
          <w:szCs w:val="24"/>
        </w:rPr>
        <w:t>of it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43.07</w:t>
      </w:r>
      <w:r w:rsidRPr="00831BA4">
        <w:rPr>
          <w:rFonts w:ascii="Times New Roman" w:hAnsi="Times New Roman" w:cs="Times New Roman"/>
          <w:sz w:val="24"/>
          <w:szCs w:val="24"/>
        </w:rPr>
        <w:t>, Bootstrapped 95% CI[37.</w:t>
      </w:r>
      <w:r w:rsidR="00FB5252">
        <w:rPr>
          <w:rFonts w:ascii="Times New Roman" w:hAnsi="Times New Roman" w:cs="Times New Roman"/>
          <w:sz w:val="24"/>
          <w:szCs w:val="24"/>
        </w:rPr>
        <w:t>45</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48.68</w:t>
      </w:r>
      <w:r w:rsidRPr="00831BA4">
        <w:rPr>
          <w:rFonts w:ascii="Times New Roman" w:hAnsi="Times New Roman" w:cs="Times New Roman"/>
          <w:sz w:val="24"/>
          <w:szCs w:val="24"/>
        </w:rPr>
        <w:t xml:space="preserve">]), </w:t>
      </w:r>
      <w:r w:rsidRPr="00831BA4">
        <w:rPr>
          <w:rFonts w:ascii="Times New Roman" w:hAnsi="Times New Roman" w:cs="Times New Roman"/>
          <w:i/>
          <w:sz w:val="24"/>
          <w:szCs w:val="24"/>
        </w:rPr>
        <w:t>p</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0.67</w:t>
      </w:r>
      <w:r w:rsidRPr="00831BA4">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831BA4">
        <w:rPr>
          <w:rFonts w:ascii="Times New Roman" w:hAnsi="Times New Roman" w:cs="Times New Roman"/>
          <w:sz w:val="24"/>
          <w:szCs w:val="24"/>
        </w:rPr>
        <w:t>s did prov</w:t>
      </w:r>
      <w:r>
        <w:rPr>
          <w:rFonts w:ascii="Times New Roman" w:hAnsi="Times New Roman" w:cs="Times New Roman"/>
          <w:sz w:val="24"/>
          <w:szCs w:val="24"/>
        </w:rPr>
        <w:t>ide significantly higher post-</w:t>
      </w:r>
      <w:r w:rsidRPr="00831BA4">
        <w:rPr>
          <w:rFonts w:ascii="Times New Roman" w:hAnsi="Times New Roman" w:cs="Times New Roman"/>
          <w:sz w:val="24"/>
          <w:szCs w:val="24"/>
        </w:rPr>
        <w:t>ratings of the A- event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83.23</w:t>
      </w:r>
      <w:r w:rsidRPr="00831BA4">
        <w:rPr>
          <w:rFonts w:ascii="Times New Roman" w:hAnsi="Times New Roman" w:cs="Times New Roman"/>
          <w:sz w:val="24"/>
          <w:szCs w:val="24"/>
        </w:rPr>
        <w:t>, Bootstrapped 95% CI[</w:t>
      </w:r>
      <w:r w:rsidR="00FB5252">
        <w:rPr>
          <w:rFonts w:ascii="Times New Roman" w:hAnsi="Times New Roman" w:cs="Times New Roman"/>
          <w:sz w:val="24"/>
          <w:szCs w:val="24"/>
        </w:rPr>
        <w:t>76.63</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89.84</w:t>
      </w:r>
      <w:r w:rsidRPr="00831BA4">
        <w:rPr>
          <w:rFonts w:ascii="Times New Roman" w:hAnsi="Times New Roman" w:cs="Times New Roman"/>
          <w:sz w:val="24"/>
          <w:szCs w:val="24"/>
        </w:rPr>
        <w:t xml:space="preserve">]) than either the </w:t>
      </w:r>
      <w:r>
        <w:rPr>
          <w:rFonts w:ascii="Times New Roman" w:hAnsi="Times New Roman" w:cs="Times New Roman"/>
          <w:sz w:val="24"/>
          <w:szCs w:val="24"/>
        </w:rPr>
        <w:t xml:space="preserve">pre-ratings or mid-ratings of </w:t>
      </w:r>
      <w:r w:rsidRPr="00831BA4">
        <w:rPr>
          <w:rFonts w:ascii="Times New Roman" w:hAnsi="Times New Roman" w:cs="Times New Roman"/>
          <w:sz w:val="24"/>
          <w:szCs w:val="24"/>
        </w:rPr>
        <w:t xml:space="preserve">it, </w:t>
      </w:r>
      <w:r w:rsidR="00D71E19">
        <w:rPr>
          <w:rFonts w:ascii="Times New Roman" w:hAnsi="Times New Roman" w:cs="Times New Roman"/>
          <w:sz w:val="24"/>
          <w:szCs w:val="24"/>
        </w:rPr>
        <w:t xml:space="preserve">both </w:t>
      </w:r>
      <w:r w:rsidRPr="00831BA4">
        <w:rPr>
          <w:rFonts w:ascii="Times New Roman" w:hAnsi="Times New Roman" w:cs="Times New Roman"/>
          <w:i/>
          <w:sz w:val="24"/>
          <w:szCs w:val="24"/>
        </w:rPr>
        <w:t>p</w:t>
      </w:r>
      <w:r w:rsidRPr="00831BA4">
        <w:rPr>
          <w:rFonts w:ascii="Times New Roman" w:hAnsi="Times New Roman" w:cs="Times New Roman"/>
          <w:sz w:val="24"/>
          <w:szCs w:val="24"/>
        </w:rPr>
        <w:t>'s &lt; .</w:t>
      </w:r>
      <w:r w:rsidR="00FB5252" w:rsidRPr="00831BA4">
        <w:rPr>
          <w:rFonts w:ascii="Times New Roman" w:hAnsi="Times New Roman" w:cs="Times New Roman"/>
          <w:sz w:val="24"/>
          <w:szCs w:val="24"/>
        </w:rPr>
        <w:t>00</w:t>
      </w:r>
      <w:r w:rsidR="00FB5252">
        <w:rPr>
          <w:rFonts w:ascii="Times New Roman" w:hAnsi="Times New Roman" w:cs="Times New Roman"/>
          <w:sz w:val="24"/>
          <w:szCs w:val="24"/>
        </w:rPr>
        <w:t>01</w:t>
      </w:r>
      <w:r w:rsidRPr="00831BA4">
        <w:rPr>
          <w:rFonts w:ascii="Times New Roman" w:hAnsi="Times New Roman" w:cs="Times New Roman"/>
          <w:sz w:val="24"/>
          <w:szCs w:val="24"/>
        </w:rPr>
        <w:t>.</w:t>
      </w:r>
    </w:p>
    <w:p w14:paraId="2EA57710" w14:textId="48B6FC1A" w:rsidR="00831BA4" w:rsidRDefault="00831BA4" w:rsidP="00831BA4">
      <w:pPr>
        <w:spacing w:line="480" w:lineRule="auto"/>
        <w:ind w:firstLine="720"/>
        <w:contextualSpacing/>
        <w:rPr>
          <w:rFonts w:ascii="Times New Roman" w:hAnsi="Times New Roman" w:cs="Times New Roman"/>
          <w:sz w:val="24"/>
          <w:szCs w:val="24"/>
        </w:rPr>
      </w:pPr>
      <w:r w:rsidRPr="00831BA4">
        <w:rPr>
          <w:rFonts w:ascii="Times New Roman" w:hAnsi="Times New Roman" w:cs="Times New Roman"/>
          <w:sz w:val="24"/>
          <w:szCs w:val="24"/>
        </w:rPr>
        <w:t xml:space="preserve">We next fit a mixed-effects model to examine whether </w:t>
      </w:r>
      <w:r w:rsidR="002C08A7">
        <w:rPr>
          <w:rFonts w:ascii="Times New Roman" w:hAnsi="Times New Roman" w:cs="Times New Roman"/>
          <w:sz w:val="24"/>
          <w:szCs w:val="24"/>
        </w:rPr>
        <w:t>subject</w:t>
      </w:r>
      <w:r w:rsidRPr="00831BA4">
        <w:rPr>
          <w:rFonts w:ascii="Times New Roman" w:hAnsi="Times New Roman" w:cs="Times New Roman"/>
          <w:sz w:val="24"/>
          <w:szCs w:val="24"/>
        </w:rPr>
        <w:t>s' ratings of th</w:t>
      </w:r>
      <w:r>
        <w:rPr>
          <w:rFonts w:ascii="Times New Roman" w:hAnsi="Times New Roman" w:cs="Times New Roman"/>
          <w:sz w:val="24"/>
          <w:szCs w:val="24"/>
        </w:rPr>
        <w:t xml:space="preserve">e B+ event differed across the </w:t>
      </w:r>
      <w:r w:rsidRPr="00831BA4">
        <w:rPr>
          <w:rFonts w:ascii="Times New Roman" w:hAnsi="Times New Roman" w:cs="Times New Roman"/>
          <w:sz w:val="24"/>
          <w:szCs w:val="24"/>
        </w:rPr>
        <w:t>pre-, mid-, and post-rating phases. T</w:t>
      </w:r>
      <w:r>
        <w:rPr>
          <w:rFonts w:ascii="Times New Roman" w:hAnsi="Times New Roman" w:cs="Times New Roman"/>
          <w:sz w:val="24"/>
          <w:szCs w:val="24"/>
        </w:rPr>
        <w:t xml:space="preserve">his model yielded a significant </w:t>
      </w:r>
      <w:r w:rsidRPr="00831BA4">
        <w:rPr>
          <w:rFonts w:ascii="Times New Roman" w:hAnsi="Times New Roman" w:cs="Times New Roman"/>
          <w:sz w:val="24"/>
          <w:szCs w:val="24"/>
        </w:rPr>
        <w:t>main effect of 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831BA4">
        <w:rPr>
          <w:rFonts w:ascii="Times New Roman" w:hAnsi="Times New Roman" w:cs="Times New Roman"/>
          <w:sz w:val="24"/>
          <w:szCs w:val="24"/>
        </w:rPr>
        <w:t>(</w:t>
      </w:r>
      <w:r w:rsidR="00152360">
        <w:rPr>
          <w:rFonts w:ascii="Times New Roman" w:hAnsi="Times New Roman" w:cs="Times New Roman"/>
          <w:sz w:val="24"/>
          <w:szCs w:val="24"/>
        </w:rPr>
        <w:t>2, 5</w:t>
      </w:r>
      <w:r w:rsidR="00D71E19">
        <w:rPr>
          <w:rFonts w:ascii="Times New Roman" w:hAnsi="Times New Roman" w:cs="Times New Roman"/>
          <w:sz w:val="24"/>
          <w:szCs w:val="24"/>
        </w:rPr>
        <w:t>9</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52.83</w:t>
      </w:r>
      <w:r w:rsidRPr="00831BA4">
        <w:rPr>
          <w:rFonts w:ascii="Times New Roman" w:hAnsi="Times New Roman" w:cs="Times New Roman"/>
          <w:sz w:val="24"/>
          <w:szCs w:val="24"/>
        </w:rPr>
        <w:t xml:space="preserve">, </w:t>
      </w:r>
      <w:r w:rsidRPr="00831BA4">
        <w:rPr>
          <w:rFonts w:ascii="Times New Roman" w:hAnsi="Times New Roman" w:cs="Times New Roman"/>
          <w:i/>
          <w:sz w:val="24"/>
          <w:szCs w:val="24"/>
        </w:rPr>
        <w:t>p</w:t>
      </w:r>
      <w:r w:rsidRPr="00831BA4">
        <w:rPr>
          <w:rFonts w:ascii="Times New Roman" w:hAnsi="Times New Roman" w:cs="Times New Roman"/>
          <w:sz w:val="24"/>
          <w:szCs w:val="24"/>
        </w:rPr>
        <w:t xml:space="preserve"> &lt; .0001. Planned comparisons revealed that </w:t>
      </w:r>
      <w:r w:rsidR="002C08A7">
        <w:rPr>
          <w:rFonts w:ascii="Times New Roman" w:hAnsi="Times New Roman" w:cs="Times New Roman"/>
          <w:sz w:val="24"/>
          <w:szCs w:val="24"/>
        </w:rPr>
        <w:t>subject</w:t>
      </w:r>
      <w:r w:rsidRPr="00831BA4">
        <w:rPr>
          <w:rFonts w:ascii="Times New Roman" w:hAnsi="Times New Roman" w:cs="Times New Roman"/>
          <w:sz w:val="24"/>
          <w:szCs w:val="24"/>
        </w:rPr>
        <w:t xml:space="preserve">s provided </w:t>
      </w:r>
      <w:r w:rsidR="00827CB0">
        <w:rPr>
          <w:rFonts w:ascii="Times New Roman" w:hAnsi="Times New Roman" w:cs="Times New Roman"/>
          <w:sz w:val="24"/>
          <w:szCs w:val="24"/>
        </w:rPr>
        <w:t>significantly higher</w:t>
      </w:r>
      <w:r>
        <w:rPr>
          <w:rFonts w:ascii="Times New Roman" w:hAnsi="Times New Roman" w:cs="Times New Roman"/>
          <w:sz w:val="24"/>
          <w:szCs w:val="24"/>
        </w:rPr>
        <w:t xml:space="preserve"> mid-ratings (</w:t>
      </w:r>
      <w:r w:rsidRPr="00831BA4">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152360">
        <w:rPr>
          <w:rFonts w:ascii="Times New Roman" w:hAnsi="Times New Roman" w:cs="Times New Roman"/>
          <w:sz w:val="24"/>
          <w:szCs w:val="24"/>
        </w:rPr>
        <w:t>57.77</w:t>
      </w:r>
      <w:r>
        <w:rPr>
          <w:rFonts w:ascii="Times New Roman" w:hAnsi="Times New Roman" w:cs="Times New Roman"/>
          <w:sz w:val="24"/>
          <w:szCs w:val="24"/>
        </w:rPr>
        <w:t xml:space="preserve">, </w:t>
      </w:r>
      <w:r w:rsidRPr="00831BA4">
        <w:rPr>
          <w:rFonts w:ascii="Times New Roman" w:hAnsi="Times New Roman" w:cs="Times New Roman"/>
          <w:sz w:val="24"/>
          <w:szCs w:val="24"/>
        </w:rPr>
        <w:t>Bootstrapped 95% CI[</w:t>
      </w:r>
      <w:r w:rsidR="00152360">
        <w:rPr>
          <w:rFonts w:ascii="Times New Roman" w:hAnsi="Times New Roman" w:cs="Times New Roman"/>
          <w:sz w:val="24"/>
          <w:szCs w:val="24"/>
        </w:rPr>
        <w:t>53.31</w:t>
      </w:r>
      <w:r w:rsidRPr="00831BA4">
        <w:rPr>
          <w:rFonts w:ascii="Times New Roman" w:hAnsi="Times New Roman" w:cs="Times New Roman"/>
          <w:sz w:val="24"/>
          <w:szCs w:val="24"/>
        </w:rPr>
        <w:t>,</w:t>
      </w:r>
      <w:r w:rsidR="00152360">
        <w:rPr>
          <w:rFonts w:ascii="Times New Roman" w:hAnsi="Times New Roman" w:cs="Times New Roman"/>
          <w:sz w:val="24"/>
          <w:szCs w:val="24"/>
        </w:rPr>
        <w:t>62.63</w:t>
      </w:r>
      <w:r w:rsidRPr="00831BA4">
        <w:rPr>
          <w:rFonts w:ascii="Times New Roman" w:hAnsi="Times New Roman" w:cs="Times New Roman"/>
          <w:sz w:val="24"/>
          <w:szCs w:val="24"/>
        </w:rPr>
        <w:t>]) than pre-ratings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49.67</w:t>
      </w:r>
      <w:r w:rsidRPr="00831BA4">
        <w:rPr>
          <w:rFonts w:ascii="Times New Roman" w:hAnsi="Times New Roman" w:cs="Times New Roman"/>
          <w:sz w:val="24"/>
          <w:szCs w:val="24"/>
        </w:rPr>
        <w:t xml:space="preserve">, Bootstrapped 95% </w:t>
      </w:r>
      <w:r w:rsidR="009C10EF">
        <w:rPr>
          <w:rFonts w:ascii="Times New Roman" w:hAnsi="Times New Roman" w:cs="Times New Roman"/>
          <w:sz w:val="24"/>
          <w:szCs w:val="24"/>
        </w:rPr>
        <w:t>CI[</w:t>
      </w:r>
      <w:r w:rsidR="00152360">
        <w:rPr>
          <w:rFonts w:ascii="Times New Roman" w:hAnsi="Times New Roman" w:cs="Times New Roman"/>
          <w:sz w:val="24"/>
          <w:szCs w:val="24"/>
        </w:rPr>
        <w:t>46.8</w:t>
      </w:r>
      <w:r w:rsidR="009C10EF">
        <w:rPr>
          <w:rFonts w:ascii="Times New Roman" w:hAnsi="Times New Roman" w:cs="Times New Roman"/>
          <w:sz w:val="24"/>
          <w:szCs w:val="24"/>
        </w:rPr>
        <w:t>,</w:t>
      </w:r>
      <w:r w:rsidR="00152360">
        <w:rPr>
          <w:rFonts w:ascii="Times New Roman" w:hAnsi="Times New Roman" w:cs="Times New Roman"/>
          <w:sz w:val="24"/>
          <w:szCs w:val="24"/>
        </w:rPr>
        <w:t>52.53</w:t>
      </w:r>
      <w:r w:rsidR="009C10EF">
        <w:rPr>
          <w:rFonts w:ascii="Times New Roman" w:hAnsi="Times New Roman" w:cs="Times New Roman"/>
          <w:sz w:val="24"/>
          <w:szCs w:val="24"/>
        </w:rPr>
        <w:t xml:space="preserve">]) </w:t>
      </w:r>
      <w:r>
        <w:rPr>
          <w:rFonts w:ascii="Times New Roman" w:hAnsi="Times New Roman" w:cs="Times New Roman"/>
          <w:sz w:val="24"/>
          <w:szCs w:val="24"/>
        </w:rPr>
        <w:t xml:space="preserve">of the B+ event, </w:t>
      </w:r>
      <w:r w:rsidR="009C10EF" w:rsidRPr="00831BA4">
        <w:rPr>
          <w:rFonts w:ascii="Times New Roman" w:hAnsi="Times New Roman" w:cs="Times New Roman"/>
          <w:i/>
          <w:sz w:val="24"/>
          <w:szCs w:val="24"/>
        </w:rPr>
        <w:t>p</w:t>
      </w:r>
      <w:r w:rsidR="009C10EF">
        <w:rPr>
          <w:rFonts w:ascii="Times New Roman" w:hAnsi="Times New Roman" w:cs="Times New Roman"/>
          <w:sz w:val="24"/>
          <w:szCs w:val="24"/>
        </w:rPr>
        <w:t xml:space="preserve"> </w:t>
      </w:r>
      <w:r w:rsidR="00827CB0">
        <w:rPr>
          <w:rFonts w:ascii="Times New Roman" w:hAnsi="Times New Roman" w:cs="Times New Roman"/>
          <w:sz w:val="24"/>
          <w:szCs w:val="24"/>
        </w:rPr>
        <w:t>&lt; .01</w:t>
      </w:r>
      <w:r w:rsidR="009C10E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31BA4">
        <w:rPr>
          <w:rFonts w:ascii="Times New Roman" w:hAnsi="Times New Roman" w:cs="Times New Roman"/>
          <w:sz w:val="24"/>
          <w:szCs w:val="24"/>
        </w:rPr>
        <w:t>significantly higher post-ratings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80.17</w:t>
      </w:r>
      <w:r w:rsidRPr="00831BA4">
        <w:rPr>
          <w:rFonts w:ascii="Times New Roman" w:hAnsi="Times New Roman" w:cs="Times New Roman"/>
          <w:sz w:val="24"/>
          <w:szCs w:val="24"/>
        </w:rPr>
        <w:t>, Bootstrapped 95% CI[</w:t>
      </w:r>
      <w:r w:rsidR="00152360">
        <w:rPr>
          <w:rFonts w:ascii="Times New Roman" w:hAnsi="Times New Roman" w:cs="Times New Roman"/>
          <w:sz w:val="24"/>
          <w:szCs w:val="24"/>
        </w:rPr>
        <w:t>73.64</w:t>
      </w:r>
      <w:r w:rsidRPr="00831BA4">
        <w:rPr>
          <w:rFonts w:ascii="Times New Roman" w:hAnsi="Times New Roman" w:cs="Times New Roman"/>
          <w:sz w:val="24"/>
          <w:szCs w:val="24"/>
        </w:rPr>
        <w:t>,</w:t>
      </w:r>
      <w:r w:rsidR="00152360">
        <w:rPr>
          <w:rFonts w:ascii="Times New Roman" w:hAnsi="Times New Roman" w:cs="Times New Roman"/>
          <w:sz w:val="24"/>
          <w:szCs w:val="24"/>
        </w:rPr>
        <w:t>86.69</w:t>
      </w:r>
      <w:r w:rsidRPr="00831BA4">
        <w:rPr>
          <w:rFonts w:ascii="Times New Roman" w:hAnsi="Times New Roman" w:cs="Times New Roman"/>
          <w:sz w:val="24"/>
          <w:szCs w:val="24"/>
        </w:rPr>
        <w:t>]) than m</w:t>
      </w:r>
      <w:r>
        <w:rPr>
          <w:rFonts w:ascii="Times New Roman" w:hAnsi="Times New Roman" w:cs="Times New Roman"/>
          <w:sz w:val="24"/>
          <w:szCs w:val="24"/>
        </w:rPr>
        <w:t>id-</w:t>
      </w:r>
      <w:r w:rsidR="00827CB0">
        <w:rPr>
          <w:rFonts w:ascii="Times New Roman" w:hAnsi="Times New Roman" w:cs="Times New Roman"/>
          <w:sz w:val="24"/>
          <w:szCs w:val="24"/>
        </w:rPr>
        <w:t xml:space="preserve"> or mid-</w:t>
      </w:r>
      <w:r>
        <w:rPr>
          <w:rFonts w:ascii="Times New Roman" w:hAnsi="Times New Roman" w:cs="Times New Roman"/>
          <w:sz w:val="24"/>
          <w:szCs w:val="24"/>
        </w:rPr>
        <w:t xml:space="preserve">ratings of it, </w:t>
      </w:r>
      <w:r w:rsidR="00827CB0">
        <w:rPr>
          <w:rFonts w:ascii="Times New Roman" w:hAnsi="Times New Roman" w:cs="Times New Roman"/>
          <w:sz w:val="24"/>
          <w:szCs w:val="24"/>
        </w:rPr>
        <w:t xml:space="preserve">both </w:t>
      </w:r>
      <w:r w:rsidR="00827CB0">
        <w:rPr>
          <w:rFonts w:ascii="Times New Roman" w:hAnsi="Times New Roman" w:cs="Times New Roman"/>
          <w:i/>
          <w:sz w:val="24"/>
          <w:szCs w:val="24"/>
        </w:rPr>
        <w:t>p</w:t>
      </w:r>
      <w:r w:rsidR="00827CB0">
        <w:rPr>
          <w:rFonts w:ascii="Times New Roman" w:hAnsi="Times New Roman" w:cs="Times New Roman"/>
          <w:sz w:val="24"/>
          <w:szCs w:val="24"/>
        </w:rPr>
        <w:t>’s &lt; .0001</w:t>
      </w:r>
      <w:r>
        <w:rPr>
          <w:rFonts w:ascii="Times New Roman" w:hAnsi="Times New Roman" w:cs="Times New Roman"/>
          <w:sz w:val="24"/>
          <w:szCs w:val="24"/>
        </w:rPr>
        <w:t xml:space="preserve">. That </w:t>
      </w:r>
      <w:r w:rsidR="002C08A7">
        <w:rPr>
          <w:rFonts w:ascii="Times New Roman" w:hAnsi="Times New Roman" w:cs="Times New Roman"/>
          <w:sz w:val="24"/>
          <w:szCs w:val="24"/>
        </w:rPr>
        <w:t>subject</w:t>
      </w:r>
      <w:r>
        <w:rPr>
          <w:rFonts w:ascii="Times New Roman" w:hAnsi="Times New Roman" w:cs="Times New Roman"/>
          <w:sz w:val="24"/>
          <w:szCs w:val="24"/>
        </w:rPr>
        <w:t xml:space="preserve">s' ratings </w:t>
      </w:r>
      <w:r w:rsidRPr="00831BA4">
        <w:rPr>
          <w:rFonts w:ascii="Times New Roman" w:hAnsi="Times New Roman" w:cs="Times New Roman"/>
          <w:sz w:val="24"/>
          <w:szCs w:val="24"/>
        </w:rPr>
        <w:t xml:space="preserve">of B+ increased monotonically across the three rating phases </w:t>
      </w:r>
      <w:r w:rsidR="0070394E">
        <w:rPr>
          <w:rFonts w:ascii="Times New Roman" w:hAnsi="Times New Roman" w:cs="Times New Roman"/>
          <w:sz w:val="24"/>
          <w:szCs w:val="24"/>
        </w:rPr>
        <w:t>is consistent with the evidence</w:t>
      </w:r>
      <w:r w:rsidRPr="00831BA4">
        <w:rPr>
          <w:rFonts w:ascii="Times New Roman" w:hAnsi="Times New Roman" w:cs="Times New Roman"/>
          <w:sz w:val="24"/>
          <w:szCs w:val="24"/>
        </w:rPr>
        <w:t xml:space="preserve"> because it suggests that </w:t>
      </w:r>
      <w:r w:rsidR="002C08A7">
        <w:rPr>
          <w:rFonts w:ascii="Times New Roman" w:hAnsi="Times New Roman" w:cs="Times New Roman"/>
          <w:sz w:val="24"/>
          <w:szCs w:val="24"/>
        </w:rPr>
        <w:t>subject</w:t>
      </w:r>
      <w:r>
        <w:rPr>
          <w:rFonts w:ascii="Times New Roman" w:hAnsi="Times New Roman" w:cs="Times New Roman"/>
          <w:sz w:val="24"/>
          <w:szCs w:val="24"/>
        </w:rPr>
        <w:t xml:space="preserve">s </w:t>
      </w:r>
      <w:r w:rsidRPr="00831BA4">
        <w:rPr>
          <w:rFonts w:ascii="Times New Roman" w:hAnsi="Times New Roman" w:cs="Times New Roman"/>
          <w:sz w:val="24"/>
          <w:szCs w:val="24"/>
        </w:rPr>
        <w:t xml:space="preserve">reasoned that if A did not cause the sun to emerge B must be the cause and that </w:t>
      </w:r>
      <w:r w:rsidR="002C08A7">
        <w:rPr>
          <w:rFonts w:ascii="Times New Roman" w:hAnsi="Times New Roman" w:cs="Times New Roman"/>
          <w:sz w:val="24"/>
          <w:szCs w:val="24"/>
        </w:rPr>
        <w:t>subject</w:t>
      </w:r>
      <w:r>
        <w:rPr>
          <w:rFonts w:ascii="Times New Roman" w:hAnsi="Times New Roman" w:cs="Times New Roman"/>
          <w:sz w:val="24"/>
          <w:szCs w:val="24"/>
        </w:rPr>
        <w:t xml:space="preserve">s perceived the B+ event as more </w:t>
      </w:r>
      <w:r w:rsidRPr="00831BA4">
        <w:rPr>
          <w:rFonts w:ascii="Times New Roman" w:hAnsi="Times New Roman" w:cs="Times New Roman"/>
          <w:sz w:val="24"/>
          <w:szCs w:val="24"/>
        </w:rPr>
        <w:t>likely as the IS condition unfolded.</w:t>
      </w:r>
    </w:p>
    <w:p w14:paraId="1CD55F61" w14:textId="3798F8AA" w:rsidR="00587E32" w:rsidRDefault="00587E32" w:rsidP="00587E32">
      <w:pPr>
        <w:spacing w:line="480" w:lineRule="auto"/>
        <w:ind w:firstLine="720"/>
        <w:contextualSpacing/>
        <w:rPr>
          <w:rFonts w:ascii="Times New Roman" w:hAnsi="Times New Roman" w:cs="Times New Roman"/>
          <w:sz w:val="24"/>
          <w:szCs w:val="24"/>
        </w:rPr>
      </w:pPr>
      <w:r w:rsidRPr="00587E32">
        <w:rPr>
          <w:rFonts w:ascii="Times New Roman" w:hAnsi="Times New Roman" w:cs="Times New Roman"/>
          <w:sz w:val="24"/>
          <w:szCs w:val="24"/>
        </w:rPr>
        <w:lastRenderedPageBreak/>
        <w:t xml:space="preserve">We fit a final mixed-effects model to examine whether </w:t>
      </w:r>
      <w:r w:rsidR="002C08A7">
        <w:rPr>
          <w:rFonts w:ascii="Times New Roman" w:hAnsi="Times New Roman" w:cs="Times New Roman"/>
          <w:sz w:val="24"/>
          <w:szCs w:val="24"/>
        </w:rPr>
        <w:t>subject</w:t>
      </w:r>
      <w:r w:rsidRPr="00587E32">
        <w:rPr>
          <w:rFonts w:ascii="Times New Roman" w:hAnsi="Times New Roman" w:cs="Times New Roman"/>
          <w:sz w:val="24"/>
          <w:szCs w:val="24"/>
        </w:rPr>
        <w:t xml:space="preserve">s' causal ratings of the </w:t>
      </w:r>
      <w:r w:rsidR="00C96BC7">
        <w:rPr>
          <w:rFonts w:ascii="Times New Roman" w:hAnsi="Times New Roman" w:cs="Times New Roman"/>
          <w:sz w:val="24"/>
          <w:szCs w:val="24"/>
        </w:rPr>
        <w:t xml:space="preserve">B- event changed </w:t>
      </w:r>
      <w:r w:rsidR="00C57E16">
        <w:rPr>
          <w:rFonts w:ascii="Times New Roman" w:hAnsi="Times New Roman" w:cs="Times New Roman"/>
          <w:sz w:val="24"/>
          <w:szCs w:val="24"/>
        </w:rPr>
        <w:t xml:space="preserve">across the three rating phases and to assess whether ratings of the </w:t>
      </w:r>
      <w:r w:rsidRPr="00587E32">
        <w:rPr>
          <w:rFonts w:ascii="Times New Roman" w:hAnsi="Times New Roman" w:cs="Times New Roman"/>
          <w:sz w:val="24"/>
          <w:szCs w:val="24"/>
        </w:rPr>
        <w:t>B- event</w:t>
      </w:r>
      <w:r>
        <w:rPr>
          <w:rFonts w:ascii="Times New Roman" w:hAnsi="Times New Roman" w:cs="Times New Roman"/>
          <w:sz w:val="24"/>
          <w:szCs w:val="24"/>
        </w:rPr>
        <w:t xml:space="preserve"> were the inverse </w:t>
      </w:r>
      <w:r w:rsidRPr="00587E32">
        <w:rPr>
          <w:rFonts w:ascii="Times New Roman" w:hAnsi="Times New Roman" w:cs="Times New Roman"/>
          <w:sz w:val="24"/>
          <w:szCs w:val="24"/>
        </w:rPr>
        <w:t>of those of the B+ event. This model y</w:t>
      </w:r>
      <w:r>
        <w:rPr>
          <w:rFonts w:ascii="Times New Roman" w:hAnsi="Times New Roman" w:cs="Times New Roman"/>
          <w:sz w:val="24"/>
          <w:szCs w:val="24"/>
        </w:rPr>
        <w:t xml:space="preserve">ielded a significant effect of </w:t>
      </w:r>
      <w:r w:rsidRPr="00587E32">
        <w:rPr>
          <w:rFonts w:ascii="Times New Roman" w:hAnsi="Times New Roman" w:cs="Times New Roman"/>
          <w:sz w:val="24"/>
          <w:szCs w:val="24"/>
        </w:rPr>
        <w:t>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587E32">
        <w:rPr>
          <w:rFonts w:ascii="Times New Roman" w:hAnsi="Times New Roman" w:cs="Times New Roman"/>
          <w:sz w:val="24"/>
          <w:szCs w:val="24"/>
        </w:rPr>
        <w:t>(</w:t>
      </w:r>
      <w:r w:rsidR="00827CB0">
        <w:rPr>
          <w:rFonts w:ascii="Times New Roman" w:hAnsi="Times New Roman" w:cs="Times New Roman"/>
          <w:sz w:val="24"/>
          <w:szCs w:val="24"/>
        </w:rPr>
        <w:t>2,5</w:t>
      </w:r>
      <w:r w:rsidR="00D71E19">
        <w:rPr>
          <w:rFonts w:ascii="Times New Roman" w:hAnsi="Times New Roman" w:cs="Times New Roman"/>
          <w:sz w:val="24"/>
          <w:szCs w:val="24"/>
        </w:rPr>
        <w:t>9</w:t>
      </w:r>
      <w:r w:rsidRPr="00587E32">
        <w:rPr>
          <w:rFonts w:ascii="Times New Roman" w:hAnsi="Times New Roman" w:cs="Times New Roman"/>
          <w:sz w:val="24"/>
          <w:szCs w:val="24"/>
        </w:rPr>
        <w:t xml:space="preserve">) = </w:t>
      </w:r>
      <w:r w:rsidR="00827CB0">
        <w:rPr>
          <w:rFonts w:ascii="Times New Roman" w:hAnsi="Times New Roman" w:cs="Times New Roman"/>
          <w:sz w:val="24"/>
          <w:szCs w:val="24"/>
        </w:rPr>
        <w:t>45.36</w:t>
      </w:r>
      <w:r w:rsidRPr="00587E32">
        <w:rPr>
          <w:rFonts w:ascii="Times New Roman" w:hAnsi="Times New Roman" w:cs="Times New Roman"/>
          <w:sz w:val="24"/>
          <w:szCs w:val="24"/>
        </w:rPr>
        <w:t xml:space="preserve">, </w:t>
      </w:r>
      <w:r w:rsidRPr="00587E32">
        <w:rPr>
          <w:rFonts w:ascii="Times New Roman" w:hAnsi="Times New Roman" w:cs="Times New Roman"/>
          <w:i/>
          <w:sz w:val="24"/>
          <w:szCs w:val="24"/>
        </w:rPr>
        <w:t>p</w:t>
      </w:r>
      <w:r w:rsidRPr="00587E32">
        <w:rPr>
          <w:rFonts w:ascii="Times New Roman" w:hAnsi="Times New Roman" w:cs="Times New Roman"/>
          <w:sz w:val="24"/>
          <w:szCs w:val="24"/>
        </w:rPr>
        <w:t xml:space="preserve"> &lt; .</w:t>
      </w:r>
      <w:r w:rsidR="00827CB0">
        <w:rPr>
          <w:rFonts w:ascii="Times New Roman" w:hAnsi="Times New Roman" w:cs="Times New Roman"/>
          <w:sz w:val="24"/>
          <w:szCs w:val="24"/>
        </w:rPr>
        <w:t>001</w:t>
      </w:r>
      <w:r w:rsidRPr="00587E32">
        <w:rPr>
          <w:rFonts w:ascii="Times New Roman" w:hAnsi="Times New Roman" w:cs="Times New Roman"/>
          <w:sz w:val="24"/>
          <w:szCs w:val="24"/>
        </w:rPr>
        <w:t>. Planned comparisons revealed that</w:t>
      </w:r>
      <w:r>
        <w:rPr>
          <w:rFonts w:ascii="Times New Roman" w:hAnsi="Times New Roman" w:cs="Times New Roman"/>
          <w:sz w:val="24"/>
          <w:szCs w:val="24"/>
        </w:rPr>
        <w:t xml:space="preserve"> although the pre- (</w:t>
      </w:r>
      <w:r w:rsidRPr="00587E32">
        <w:rPr>
          <w:rFonts w:ascii="Times New Roman" w:hAnsi="Times New Roman" w:cs="Times New Roman"/>
          <w:i/>
          <w:sz w:val="24"/>
          <w:szCs w:val="24"/>
        </w:rPr>
        <w:t>M</w:t>
      </w:r>
      <w:r>
        <w:rPr>
          <w:rFonts w:ascii="Times New Roman" w:hAnsi="Times New Roman" w:cs="Times New Roman"/>
          <w:sz w:val="24"/>
          <w:szCs w:val="24"/>
        </w:rPr>
        <w:t xml:space="preserve"> = </w:t>
      </w:r>
      <w:r w:rsidR="00827CB0">
        <w:rPr>
          <w:rFonts w:ascii="Times New Roman" w:hAnsi="Times New Roman" w:cs="Times New Roman"/>
          <w:sz w:val="24"/>
          <w:szCs w:val="24"/>
        </w:rPr>
        <w:t>48.83</w:t>
      </w:r>
      <w:r>
        <w:rPr>
          <w:rFonts w:ascii="Times New Roman" w:hAnsi="Times New Roman" w:cs="Times New Roman"/>
          <w:sz w:val="24"/>
          <w:szCs w:val="24"/>
        </w:rPr>
        <w:t xml:space="preserve">, </w:t>
      </w:r>
      <w:r w:rsidRPr="00587E32">
        <w:rPr>
          <w:rFonts w:ascii="Times New Roman" w:hAnsi="Times New Roman" w:cs="Times New Roman"/>
          <w:sz w:val="24"/>
          <w:szCs w:val="24"/>
        </w:rPr>
        <w:t>Bootstrapped 95% CI[</w:t>
      </w:r>
      <w:r w:rsidR="00827CB0">
        <w:rPr>
          <w:rFonts w:ascii="Times New Roman" w:hAnsi="Times New Roman" w:cs="Times New Roman"/>
          <w:sz w:val="24"/>
          <w:szCs w:val="24"/>
        </w:rPr>
        <w:t>43.51</w:t>
      </w:r>
      <w:r w:rsidRPr="00587E32">
        <w:rPr>
          <w:rFonts w:ascii="Times New Roman" w:hAnsi="Times New Roman" w:cs="Times New Roman"/>
          <w:sz w:val="24"/>
          <w:szCs w:val="24"/>
        </w:rPr>
        <w:t>,</w:t>
      </w:r>
      <w:r w:rsidR="00827CB0">
        <w:rPr>
          <w:rFonts w:ascii="Times New Roman" w:hAnsi="Times New Roman" w:cs="Times New Roman"/>
          <w:sz w:val="24"/>
          <w:szCs w:val="24"/>
        </w:rPr>
        <w:t xml:space="preserve"> 54.15</w:t>
      </w:r>
      <w:r w:rsidRPr="00587E32">
        <w:rPr>
          <w:rFonts w:ascii="Times New Roman" w:hAnsi="Times New Roman" w:cs="Times New Roman"/>
          <w:sz w:val="24"/>
          <w:szCs w:val="24"/>
        </w:rPr>
        <w:t>]) and mid-ratings (</w:t>
      </w:r>
      <w:r w:rsidRPr="00587E32">
        <w:rPr>
          <w:rFonts w:ascii="Times New Roman" w:hAnsi="Times New Roman" w:cs="Times New Roman"/>
          <w:i/>
          <w:sz w:val="24"/>
          <w:szCs w:val="24"/>
        </w:rPr>
        <w:t>M</w:t>
      </w:r>
      <w:r w:rsidRPr="00587E32">
        <w:rPr>
          <w:rFonts w:ascii="Times New Roman" w:hAnsi="Times New Roman" w:cs="Times New Roman"/>
          <w:sz w:val="24"/>
          <w:szCs w:val="24"/>
        </w:rPr>
        <w:t xml:space="preserve"> = </w:t>
      </w:r>
      <w:r w:rsidR="00734CBA">
        <w:rPr>
          <w:rFonts w:ascii="Times New Roman" w:hAnsi="Times New Roman" w:cs="Times New Roman"/>
          <w:sz w:val="24"/>
          <w:szCs w:val="24"/>
        </w:rPr>
        <w:t>46.02</w:t>
      </w:r>
      <w:r w:rsidRPr="00587E32">
        <w:rPr>
          <w:rFonts w:ascii="Times New Roman" w:hAnsi="Times New Roman" w:cs="Times New Roman"/>
          <w:sz w:val="24"/>
          <w:szCs w:val="24"/>
        </w:rPr>
        <w:t>, Bootstrapped 95% CI[</w:t>
      </w:r>
      <w:r w:rsidR="00734CBA">
        <w:rPr>
          <w:rFonts w:ascii="Times New Roman" w:hAnsi="Times New Roman" w:cs="Times New Roman"/>
          <w:sz w:val="24"/>
          <w:szCs w:val="24"/>
        </w:rPr>
        <w:t>40.11, 51.92</w:t>
      </w:r>
      <w:r>
        <w:rPr>
          <w:rFonts w:ascii="Times New Roman" w:hAnsi="Times New Roman" w:cs="Times New Roman"/>
          <w:sz w:val="24"/>
          <w:szCs w:val="24"/>
        </w:rPr>
        <w:t xml:space="preserve">]) of the B- event  did </w:t>
      </w:r>
      <w:r w:rsidRPr="00587E32">
        <w:rPr>
          <w:rFonts w:ascii="Times New Roman" w:hAnsi="Times New Roman" w:cs="Times New Roman"/>
          <w:sz w:val="24"/>
          <w:szCs w:val="24"/>
        </w:rPr>
        <w:t xml:space="preserve">not differ, p = </w:t>
      </w:r>
      <w:r w:rsidR="00734CBA">
        <w:rPr>
          <w:rFonts w:ascii="Times New Roman" w:hAnsi="Times New Roman" w:cs="Times New Roman"/>
          <w:sz w:val="24"/>
          <w:szCs w:val="24"/>
        </w:rPr>
        <w:t>0.24</w:t>
      </w:r>
      <w:r w:rsidRPr="00587E32">
        <w:rPr>
          <w:rFonts w:ascii="Times New Roman" w:hAnsi="Times New Roman" w:cs="Times New Roman"/>
          <w:sz w:val="24"/>
          <w:szCs w:val="24"/>
        </w:rPr>
        <w:t xml:space="preserve">, </w:t>
      </w:r>
      <w:r w:rsidR="002C08A7">
        <w:rPr>
          <w:rFonts w:ascii="Times New Roman" w:hAnsi="Times New Roman" w:cs="Times New Roman"/>
          <w:sz w:val="24"/>
          <w:szCs w:val="24"/>
        </w:rPr>
        <w:t>subject</w:t>
      </w:r>
      <w:r w:rsidRPr="00587E32">
        <w:rPr>
          <w:rFonts w:ascii="Times New Roman" w:hAnsi="Times New Roman" w:cs="Times New Roman"/>
          <w:sz w:val="24"/>
          <w:szCs w:val="24"/>
        </w:rPr>
        <w:t>s provided lower post-ratings (</w:t>
      </w:r>
      <w:r w:rsidRPr="00587E32">
        <w:rPr>
          <w:rFonts w:ascii="Times New Roman" w:hAnsi="Times New Roman" w:cs="Times New Roman"/>
          <w:i/>
          <w:sz w:val="24"/>
          <w:szCs w:val="24"/>
        </w:rPr>
        <w:t>M</w:t>
      </w:r>
      <w:r w:rsidRPr="00587E32">
        <w:rPr>
          <w:rFonts w:ascii="Times New Roman" w:hAnsi="Times New Roman" w:cs="Times New Roman"/>
          <w:sz w:val="24"/>
          <w:szCs w:val="24"/>
        </w:rPr>
        <w:t xml:space="preserve"> = </w:t>
      </w:r>
      <w:r w:rsidR="00734CBA">
        <w:rPr>
          <w:rFonts w:ascii="Times New Roman" w:hAnsi="Times New Roman" w:cs="Times New Roman"/>
          <w:sz w:val="24"/>
          <w:szCs w:val="24"/>
        </w:rPr>
        <w:t>19.33</w:t>
      </w:r>
      <w:r w:rsidRPr="00587E32">
        <w:rPr>
          <w:rFonts w:ascii="Times New Roman" w:hAnsi="Times New Roman" w:cs="Times New Roman"/>
          <w:sz w:val="24"/>
          <w:szCs w:val="24"/>
        </w:rPr>
        <w:t>, Bootstrap</w:t>
      </w:r>
      <w:r>
        <w:rPr>
          <w:rFonts w:ascii="Times New Roman" w:hAnsi="Times New Roman" w:cs="Times New Roman"/>
          <w:sz w:val="24"/>
          <w:szCs w:val="24"/>
        </w:rPr>
        <w:t>ped 95% CI[</w:t>
      </w:r>
      <w:r w:rsidR="00734CBA">
        <w:rPr>
          <w:rFonts w:ascii="Times New Roman" w:hAnsi="Times New Roman" w:cs="Times New Roman"/>
          <w:sz w:val="24"/>
          <w:szCs w:val="24"/>
        </w:rPr>
        <w:t>12.28, 26.39</w:t>
      </w:r>
      <w:r>
        <w:rPr>
          <w:rFonts w:ascii="Times New Roman" w:hAnsi="Times New Roman" w:cs="Times New Roman"/>
          <w:sz w:val="24"/>
          <w:szCs w:val="24"/>
        </w:rPr>
        <w:t xml:space="preserve">]) of the </w:t>
      </w:r>
      <w:r w:rsidRPr="00587E32">
        <w:rPr>
          <w:rFonts w:ascii="Times New Roman" w:hAnsi="Times New Roman" w:cs="Times New Roman"/>
          <w:sz w:val="24"/>
          <w:szCs w:val="24"/>
        </w:rPr>
        <w:t xml:space="preserve">same event than either pre- or post-ratings, </w:t>
      </w:r>
      <w:r w:rsidR="00734CBA">
        <w:rPr>
          <w:rFonts w:ascii="Times New Roman" w:hAnsi="Times New Roman" w:cs="Times New Roman"/>
          <w:sz w:val="24"/>
          <w:szCs w:val="24"/>
        </w:rPr>
        <w:t xml:space="preserve">both </w:t>
      </w:r>
      <w:r w:rsidRPr="00587E32">
        <w:rPr>
          <w:rFonts w:ascii="Times New Roman" w:hAnsi="Times New Roman" w:cs="Times New Roman"/>
          <w:i/>
          <w:sz w:val="24"/>
          <w:szCs w:val="24"/>
        </w:rPr>
        <w:t>p</w:t>
      </w:r>
      <w:r w:rsidRPr="00587E32">
        <w:rPr>
          <w:rFonts w:ascii="Times New Roman" w:hAnsi="Times New Roman" w:cs="Times New Roman"/>
          <w:sz w:val="24"/>
          <w:szCs w:val="24"/>
        </w:rPr>
        <w:t xml:space="preserve">'s &lt; .0001. Figure </w:t>
      </w:r>
      <w:r w:rsidR="003F474D">
        <w:rPr>
          <w:rFonts w:ascii="Times New Roman" w:hAnsi="Times New Roman" w:cs="Times New Roman"/>
          <w:sz w:val="24"/>
          <w:szCs w:val="24"/>
        </w:rPr>
        <w:t>4</w:t>
      </w:r>
      <w:r w:rsidRPr="00587E32">
        <w:rPr>
          <w:rFonts w:ascii="Times New Roman" w:hAnsi="Times New Roman" w:cs="Times New Roman"/>
          <w:sz w:val="24"/>
          <w:szCs w:val="24"/>
        </w:rPr>
        <w:t xml:space="preserve"> below shows the ch</w:t>
      </w:r>
      <w:r>
        <w:rPr>
          <w:rFonts w:ascii="Times New Roman" w:hAnsi="Times New Roman" w:cs="Times New Roman"/>
          <w:sz w:val="24"/>
          <w:szCs w:val="24"/>
        </w:rPr>
        <w:t xml:space="preserve">ange in the ratings of the A+, </w:t>
      </w:r>
      <w:r w:rsidRPr="00587E32">
        <w:rPr>
          <w:rFonts w:ascii="Times New Roman" w:hAnsi="Times New Roman" w:cs="Times New Roman"/>
          <w:sz w:val="24"/>
          <w:szCs w:val="24"/>
        </w:rPr>
        <w:t>A-, B+, and B- test events across the pre-, mid-, and post-rating phases.</w:t>
      </w:r>
    </w:p>
    <w:p w14:paraId="40B8D96A" w14:textId="77777777" w:rsidR="00587E32" w:rsidRPr="00551D46"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E7994CC" w14:textId="77777777" w:rsidR="00587E32" w:rsidRPr="00551D46"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sidR="003F474D">
        <w:rPr>
          <w:rFonts w:ascii="Times New Roman" w:hAnsi="Times New Roman"/>
          <w:szCs w:val="24"/>
        </w:rPr>
        <w:t>4</w:t>
      </w:r>
      <w:r w:rsidRPr="00551D46">
        <w:rPr>
          <w:rFonts w:ascii="Times New Roman" w:hAnsi="Times New Roman"/>
          <w:szCs w:val="24"/>
        </w:rPr>
        <w:t xml:space="preserve"> about here</w:t>
      </w:r>
    </w:p>
    <w:p w14:paraId="694E0F0D" w14:textId="77777777" w:rsidR="00587E32"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72A467B8" w14:textId="207D1ACC" w:rsidR="00086788" w:rsidRPr="00086788" w:rsidRDefault="00081AB9" w:rsidP="00086788">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rPr>
          <w:rFonts w:ascii="Times New Roman" w:hAnsi="Times New Roman"/>
          <w:sz w:val="24"/>
          <w:szCs w:val="24"/>
        </w:rPr>
      </w:pPr>
      <w:r>
        <w:rPr>
          <w:rFonts w:ascii="Times New Roman" w:hAnsi="Times New Roman"/>
          <w:b/>
          <w:sz w:val="24"/>
          <w:szCs w:val="24"/>
        </w:rPr>
        <w:t>Backwards</w:t>
      </w:r>
      <w:r w:rsidR="00341569">
        <w:rPr>
          <w:rFonts w:ascii="Times New Roman" w:hAnsi="Times New Roman"/>
          <w:b/>
          <w:sz w:val="24"/>
          <w:szCs w:val="24"/>
        </w:rPr>
        <w:t xml:space="preserve"> blocking</w:t>
      </w:r>
      <w:r w:rsidR="00086788" w:rsidRPr="00086788">
        <w:rPr>
          <w:rFonts w:ascii="Times New Roman" w:hAnsi="Times New Roman"/>
          <w:b/>
          <w:sz w:val="24"/>
          <w:szCs w:val="24"/>
        </w:rPr>
        <w:t xml:space="preserve"> condition.</w:t>
      </w:r>
      <w:r w:rsidR="00086788" w:rsidRPr="00086788">
        <w:rPr>
          <w:rFonts w:ascii="Times New Roman" w:hAnsi="Times New Roman"/>
          <w:sz w:val="24"/>
          <w:szCs w:val="24"/>
        </w:rPr>
        <w:t xml:space="preserve"> To explore whether </w:t>
      </w:r>
      <w:r w:rsidR="002C08A7">
        <w:rPr>
          <w:rFonts w:ascii="Times New Roman" w:hAnsi="Times New Roman"/>
          <w:sz w:val="24"/>
          <w:szCs w:val="24"/>
        </w:rPr>
        <w:t>subject</w:t>
      </w:r>
      <w:r w:rsidR="00086788" w:rsidRPr="00086788">
        <w:rPr>
          <w:rFonts w:ascii="Times New Roman" w:hAnsi="Times New Roman"/>
          <w:sz w:val="24"/>
          <w:szCs w:val="24"/>
        </w:rPr>
        <w:t xml:space="preserve">s' ratings of the A+ event differed across the three rating phases, we again fit a mixed-effects model. This model </w:t>
      </w:r>
      <w:r w:rsidR="002F4953">
        <w:rPr>
          <w:rFonts w:ascii="Times New Roman" w:hAnsi="Times New Roman"/>
          <w:sz w:val="24"/>
          <w:szCs w:val="24"/>
        </w:rPr>
        <w:t>revealed</w:t>
      </w:r>
      <w:r w:rsidR="00086788" w:rsidRPr="00086788">
        <w:rPr>
          <w:rFonts w:ascii="Times New Roman" w:hAnsi="Times New Roman"/>
          <w:sz w:val="24"/>
          <w:szCs w:val="24"/>
        </w:rPr>
        <w:t xml:space="preserve"> a significant main-effect of Causal Rating, </w:t>
      </w:r>
      <w:r w:rsidR="00F93B67" w:rsidRPr="00086788">
        <w:rPr>
          <w:rFonts w:ascii="Times New Roman" w:hAnsi="Times New Roman"/>
          <w:sz w:val="24"/>
          <w:szCs w:val="24"/>
        </w:rPr>
        <w:t>Type III</w:t>
      </w:r>
      <w:r w:rsidR="00086788" w:rsidRPr="00086788">
        <w:rPr>
          <w:rFonts w:ascii="Times New Roman" w:hAnsi="Times New Roman"/>
          <w:sz w:val="24"/>
          <w:szCs w:val="24"/>
        </w:rPr>
        <w:t xml:space="preserve"> </w:t>
      </w:r>
      <w:r w:rsidR="00086788" w:rsidRPr="00086788">
        <w:rPr>
          <w:rFonts w:ascii="Times New Roman" w:hAnsi="Times New Roman"/>
          <w:i/>
          <w:sz w:val="24"/>
          <w:szCs w:val="24"/>
        </w:rPr>
        <w:t>F</w:t>
      </w:r>
      <w:r w:rsidR="00086788" w:rsidRPr="00086788">
        <w:rPr>
          <w:rFonts w:ascii="Times New Roman" w:hAnsi="Times New Roman"/>
          <w:sz w:val="24"/>
          <w:szCs w:val="24"/>
        </w:rPr>
        <w:t>(</w:t>
      </w:r>
      <w:r w:rsidR="00FC5F76">
        <w:rPr>
          <w:rFonts w:ascii="Times New Roman" w:hAnsi="Times New Roman"/>
          <w:sz w:val="24"/>
          <w:szCs w:val="24"/>
        </w:rPr>
        <w:t xml:space="preserve">2, </w:t>
      </w:r>
      <w:r w:rsidR="00D71E19">
        <w:rPr>
          <w:rFonts w:ascii="Times New Roman" w:hAnsi="Times New Roman"/>
          <w:sz w:val="24"/>
          <w:szCs w:val="24"/>
        </w:rPr>
        <w:t>59</w:t>
      </w:r>
      <w:r w:rsidR="00086788" w:rsidRPr="00086788">
        <w:rPr>
          <w:rFonts w:ascii="Times New Roman" w:hAnsi="Times New Roman"/>
          <w:sz w:val="24"/>
          <w:szCs w:val="24"/>
        </w:rPr>
        <w:t xml:space="preserve">) = </w:t>
      </w:r>
      <w:r w:rsidR="00FC5F76">
        <w:rPr>
          <w:rFonts w:ascii="Times New Roman" w:hAnsi="Times New Roman"/>
          <w:sz w:val="24"/>
          <w:szCs w:val="24"/>
        </w:rPr>
        <w:t>48.56</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086788" w:rsidRPr="00086788">
        <w:rPr>
          <w:rFonts w:ascii="Times New Roman" w:hAnsi="Times New Roman"/>
          <w:sz w:val="24"/>
          <w:szCs w:val="24"/>
        </w:rPr>
        <w:t xml:space="preserve"> = .</w:t>
      </w:r>
      <w:r w:rsidR="001E42CC">
        <w:rPr>
          <w:rFonts w:ascii="Times New Roman" w:hAnsi="Times New Roman"/>
          <w:sz w:val="24"/>
          <w:szCs w:val="24"/>
        </w:rPr>
        <w:t>00</w:t>
      </w:r>
      <w:r w:rsidR="00FC5F76">
        <w:rPr>
          <w:rFonts w:ascii="Times New Roman" w:hAnsi="Times New Roman"/>
          <w:sz w:val="24"/>
          <w:szCs w:val="24"/>
        </w:rPr>
        <w:t>0</w:t>
      </w:r>
      <w:r w:rsidR="001E42CC">
        <w:rPr>
          <w:rFonts w:ascii="Times New Roman" w:hAnsi="Times New Roman"/>
          <w:sz w:val="24"/>
          <w:szCs w:val="24"/>
        </w:rPr>
        <w:t>1</w:t>
      </w:r>
      <w:r w:rsidR="002F4953">
        <w:rPr>
          <w:rFonts w:ascii="Times New Roman" w:hAnsi="Times New Roman"/>
          <w:sz w:val="24"/>
          <w:szCs w:val="24"/>
        </w:rPr>
        <w:t xml:space="preserve">, whereby </w:t>
      </w:r>
      <w:r w:rsidR="002C08A7">
        <w:rPr>
          <w:rFonts w:ascii="Times New Roman" w:hAnsi="Times New Roman"/>
          <w:sz w:val="24"/>
          <w:szCs w:val="24"/>
        </w:rPr>
        <w:t>subject</w:t>
      </w:r>
      <w:r w:rsidR="00086788" w:rsidRPr="00086788">
        <w:rPr>
          <w:rFonts w:ascii="Times New Roman" w:hAnsi="Times New Roman"/>
          <w:sz w:val="24"/>
          <w:szCs w:val="24"/>
        </w:rPr>
        <w:t>s' pre-ratings of the A+ event (</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65.25</w:t>
      </w:r>
      <w:r w:rsidR="00086788" w:rsidRPr="00086788">
        <w:rPr>
          <w:rFonts w:ascii="Times New Roman" w:hAnsi="Times New Roman"/>
          <w:sz w:val="24"/>
          <w:szCs w:val="24"/>
        </w:rPr>
        <w:t>, Bootstrapped 95% CI[</w:t>
      </w:r>
      <w:r w:rsidR="00237203">
        <w:rPr>
          <w:rFonts w:ascii="Times New Roman" w:hAnsi="Times New Roman"/>
          <w:sz w:val="24"/>
          <w:szCs w:val="24"/>
        </w:rPr>
        <w:t>59.56, 70.94</w:t>
      </w:r>
      <w:r w:rsidR="00086788" w:rsidRPr="00086788">
        <w:rPr>
          <w:rFonts w:ascii="Times New Roman" w:hAnsi="Times New Roman"/>
          <w:sz w:val="24"/>
          <w:szCs w:val="24"/>
        </w:rPr>
        <w:t xml:space="preserve">]) </w:t>
      </w:r>
      <w:r w:rsidR="007F0C81">
        <w:rPr>
          <w:rFonts w:ascii="Times New Roman" w:hAnsi="Times New Roman"/>
          <w:sz w:val="24"/>
          <w:szCs w:val="24"/>
        </w:rPr>
        <w:t xml:space="preserve">were significantly </w:t>
      </w:r>
      <w:r w:rsidR="00086788" w:rsidRPr="00086788">
        <w:rPr>
          <w:rFonts w:ascii="Times New Roman" w:hAnsi="Times New Roman"/>
          <w:sz w:val="24"/>
          <w:szCs w:val="24"/>
        </w:rPr>
        <w:t xml:space="preserve">higher than their mid-ratings </w:t>
      </w:r>
      <w:r w:rsidR="007F0C81">
        <w:rPr>
          <w:rFonts w:ascii="Times New Roman" w:hAnsi="Times New Roman"/>
          <w:sz w:val="24"/>
          <w:szCs w:val="24"/>
        </w:rPr>
        <w:t xml:space="preserve">of it </w:t>
      </w:r>
      <w:r w:rsidR="00086788" w:rsidRPr="00086788">
        <w:rPr>
          <w:rFonts w:ascii="Times New Roman" w:hAnsi="Times New Roman"/>
          <w:sz w:val="24"/>
          <w:szCs w:val="24"/>
        </w:rPr>
        <w:t>(</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58.15</w:t>
      </w:r>
      <w:r w:rsidR="00086788" w:rsidRPr="00086788">
        <w:rPr>
          <w:rFonts w:ascii="Times New Roman" w:hAnsi="Times New Roman"/>
          <w:sz w:val="24"/>
          <w:szCs w:val="24"/>
        </w:rPr>
        <w:t>, Bootstrapped 95% CI[</w:t>
      </w:r>
      <w:r w:rsidR="00237203">
        <w:rPr>
          <w:rFonts w:ascii="Times New Roman" w:hAnsi="Times New Roman"/>
          <w:sz w:val="24"/>
          <w:szCs w:val="24"/>
        </w:rPr>
        <w:t>54.44, 61.86</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086788" w:rsidRPr="00086788">
        <w:rPr>
          <w:rFonts w:ascii="Times New Roman" w:hAnsi="Times New Roman"/>
          <w:sz w:val="24"/>
          <w:szCs w:val="24"/>
        </w:rPr>
        <w:t xml:space="preserve"> &lt; .</w:t>
      </w:r>
      <w:r w:rsidR="00237203" w:rsidRPr="00086788">
        <w:rPr>
          <w:rFonts w:ascii="Times New Roman" w:hAnsi="Times New Roman"/>
          <w:sz w:val="24"/>
          <w:szCs w:val="24"/>
        </w:rPr>
        <w:t>0</w:t>
      </w:r>
      <w:r w:rsidR="00237203">
        <w:rPr>
          <w:rFonts w:ascii="Times New Roman" w:hAnsi="Times New Roman"/>
          <w:sz w:val="24"/>
          <w:szCs w:val="24"/>
        </w:rPr>
        <w:t>5</w:t>
      </w:r>
      <w:r w:rsidR="00086788" w:rsidRPr="00086788">
        <w:rPr>
          <w:rFonts w:ascii="Times New Roman" w:hAnsi="Times New Roman"/>
          <w:sz w:val="24"/>
          <w:szCs w:val="24"/>
        </w:rPr>
        <w:t xml:space="preserve">. </w:t>
      </w:r>
      <w:r w:rsidR="00AF19DF">
        <w:rPr>
          <w:rFonts w:ascii="Times New Roman" w:hAnsi="Times New Roman"/>
          <w:sz w:val="24"/>
          <w:szCs w:val="24"/>
        </w:rPr>
        <w:t>Subjects also provided</w:t>
      </w:r>
      <w:r w:rsidR="00086788" w:rsidRPr="00086788">
        <w:rPr>
          <w:rFonts w:ascii="Times New Roman" w:hAnsi="Times New Roman"/>
          <w:sz w:val="24"/>
          <w:szCs w:val="24"/>
        </w:rPr>
        <w:t xml:space="preserve"> higher post-ratings of the A+ event (</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90.15</w:t>
      </w:r>
      <w:r w:rsidR="00086788" w:rsidRPr="00086788">
        <w:rPr>
          <w:rFonts w:ascii="Times New Roman" w:hAnsi="Times New Roman"/>
          <w:sz w:val="24"/>
          <w:szCs w:val="24"/>
        </w:rPr>
        <w:t>, Bootstrapped 95% CI[</w:t>
      </w:r>
      <w:r w:rsidR="00237203">
        <w:rPr>
          <w:rFonts w:ascii="Times New Roman" w:hAnsi="Times New Roman"/>
          <w:sz w:val="24"/>
          <w:szCs w:val="24"/>
        </w:rPr>
        <w:t>86.15, 94.15</w:t>
      </w:r>
      <w:r w:rsidR="00086788" w:rsidRPr="00086788">
        <w:rPr>
          <w:rFonts w:ascii="Times New Roman" w:hAnsi="Times New Roman"/>
          <w:sz w:val="24"/>
          <w:szCs w:val="24"/>
        </w:rPr>
        <w:t>]) than pre-</w:t>
      </w:r>
      <w:r w:rsidR="00AF19DF">
        <w:rPr>
          <w:rFonts w:ascii="Times New Roman" w:hAnsi="Times New Roman"/>
          <w:sz w:val="24"/>
          <w:szCs w:val="24"/>
        </w:rPr>
        <w:t xml:space="preserve"> and mid-</w:t>
      </w:r>
      <w:r w:rsidR="00086788" w:rsidRPr="00086788">
        <w:rPr>
          <w:rFonts w:ascii="Times New Roman" w:hAnsi="Times New Roman"/>
          <w:sz w:val="24"/>
          <w:szCs w:val="24"/>
        </w:rPr>
        <w:t>ratings of it,</w:t>
      </w:r>
      <w:r w:rsidR="00AF19DF">
        <w:rPr>
          <w:rFonts w:ascii="Times New Roman" w:hAnsi="Times New Roman"/>
          <w:sz w:val="24"/>
          <w:szCs w:val="24"/>
        </w:rPr>
        <w:t xml:space="preserve"> both</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AF19DF">
        <w:rPr>
          <w:rFonts w:ascii="Times New Roman" w:hAnsi="Times New Roman"/>
          <w:sz w:val="24"/>
          <w:szCs w:val="24"/>
        </w:rPr>
        <w:t>’s</w:t>
      </w:r>
      <w:r w:rsidR="00086788" w:rsidRPr="00086788">
        <w:rPr>
          <w:rFonts w:ascii="Times New Roman" w:hAnsi="Times New Roman"/>
          <w:sz w:val="24"/>
          <w:szCs w:val="24"/>
        </w:rPr>
        <w:t xml:space="preserve"> </w:t>
      </w:r>
      <w:r w:rsidR="00AF19DF">
        <w:rPr>
          <w:rFonts w:ascii="Times New Roman" w:hAnsi="Times New Roman"/>
          <w:sz w:val="24"/>
          <w:szCs w:val="24"/>
        </w:rPr>
        <w:t>&lt; .0001</w:t>
      </w:r>
      <w:r w:rsidR="00086788" w:rsidRPr="00086788">
        <w:rPr>
          <w:rFonts w:ascii="Times New Roman" w:hAnsi="Times New Roman"/>
          <w:sz w:val="24"/>
          <w:szCs w:val="24"/>
        </w:rPr>
        <w:t xml:space="preserve">. This finding suggests that </w:t>
      </w:r>
      <w:r w:rsidR="002C08A7">
        <w:rPr>
          <w:rFonts w:ascii="Times New Roman" w:hAnsi="Times New Roman"/>
          <w:sz w:val="24"/>
          <w:szCs w:val="24"/>
        </w:rPr>
        <w:t>subject</w:t>
      </w:r>
      <w:r w:rsidR="00086788" w:rsidRPr="00086788">
        <w:rPr>
          <w:rFonts w:ascii="Times New Roman" w:hAnsi="Times New Roman"/>
          <w:sz w:val="24"/>
          <w:szCs w:val="24"/>
        </w:rPr>
        <w:t xml:space="preserve">s perceived the A+ event as more likely as the </w:t>
      </w:r>
      <w:r w:rsidR="00341569">
        <w:rPr>
          <w:rFonts w:ascii="Times New Roman" w:hAnsi="Times New Roman"/>
          <w:sz w:val="24"/>
          <w:szCs w:val="24"/>
        </w:rPr>
        <w:t>backwards blocking</w:t>
      </w:r>
      <w:r w:rsidR="00086788" w:rsidRPr="00086788">
        <w:rPr>
          <w:rFonts w:ascii="Times New Roman" w:hAnsi="Times New Roman"/>
          <w:sz w:val="24"/>
          <w:szCs w:val="24"/>
        </w:rPr>
        <w:t xml:space="preserve"> event unfolded, which is consistent with the observation that A caused the sun to rise throughout the </w:t>
      </w:r>
      <w:r w:rsidR="00341569">
        <w:rPr>
          <w:rFonts w:ascii="Times New Roman" w:hAnsi="Times New Roman"/>
          <w:sz w:val="24"/>
          <w:szCs w:val="24"/>
        </w:rPr>
        <w:t>backwards blocking</w:t>
      </w:r>
      <w:r w:rsidR="00086788" w:rsidRPr="00086788">
        <w:rPr>
          <w:rFonts w:ascii="Times New Roman" w:hAnsi="Times New Roman"/>
          <w:sz w:val="24"/>
          <w:szCs w:val="24"/>
        </w:rPr>
        <w:t xml:space="preserve"> event.</w:t>
      </w:r>
    </w:p>
    <w:p w14:paraId="282C03AB" w14:textId="2DBAE22E" w:rsidR="00587E32" w:rsidRDefault="007F0C81" w:rsidP="007F0C81">
      <w:pPr>
        <w:spacing w:line="480" w:lineRule="auto"/>
        <w:ind w:firstLine="720"/>
        <w:contextualSpacing/>
        <w:rPr>
          <w:rFonts w:ascii="Times New Roman" w:hAnsi="Times New Roman" w:cs="Times New Roman"/>
          <w:sz w:val="24"/>
          <w:szCs w:val="24"/>
        </w:rPr>
      </w:pPr>
      <w:r w:rsidRPr="007F0C81">
        <w:rPr>
          <w:rFonts w:ascii="Times New Roman" w:hAnsi="Times New Roman" w:cs="Times New Roman"/>
          <w:sz w:val="24"/>
          <w:szCs w:val="24"/>
        </w:rPr>
        <w:lastRenderedPageBreak/>
        <w:t xml:space="preserve">Given that A </w:t>
      </w:r>
      <w:r w:rsidR="0070394E">
        <w:rPr>
          <w:rFonts w:ascii="Times New Roman" w:hAnsi="Times New Roman" w:cs="Times New Roman"/>
          <w:sz w:val="24"/>
          <w:szCs w:val="24"/>
        </w:rPr>
        <w:t>was</w:t>
      </w:r>
      <w:r w:rsidR="0070394E" w:rsidRPr="007F0C81">
        <w:rPr>
          <w:rFonts w:ascii="Times New Roman" w:hAnsi="Times New Roman" w:cs="Times New Roman"/>
          <w:sz w:val="24"/>
          <w:szCs w:val="24"/>
        </w:rPr>
        <w:t xml:space="preserve"> </w:t>
      </w:r>
      <w:r w:rsidRPr="007F0C81">
        <w:rPr>
          <w:rFonts w:ascii="Times New Roman" w:hAnsi="Times New Roman" w:cs="Times New Roman"/>
          <w:sz w:val="24"/>
          <w:szCs w:val="24"/>
        </w:rPr>
        <w:t xml:space="preserve">shown to produce the effect in the </w:t>
      </w:r>
      <w:r w:rsidR="00341569">
        <w:rPr>
          <w:rFonts w:ascii="Times New Roman" w:hAnsi="Times New Roman" w:cs="Times New Roman"/>
          <w:sz w:val="24"/>
          <w:szCs w:val="24"/>
        </w:rPr>
        <w:t>backwards blocking</w:t>
      </w:r>
      <w:r w:rsidRPr="007F0C81">
        <w:rPr>
          <w:rFonts w:ascii="Times New Roman" w:hAnsi="Times New Roman" w:cs="Times New Roman"/>
          <w:sz w:val="24"/>
          <w:szCs w:val="24"/>
        </w:rPr>
        <w:t xml:space="preserve"> condition, this predicts that</w:t>
      </w:r>
      <w:r>
        <w:rPr>
          <w:rFonts w:ascii="Times New Roman" w:hAnsi="Times New Roman" w:cs="Times New Roman"/>
          <w:sz w:val="24"/>
          <w:szCs w:val="24"/>
        </w:rPr>
        <w:t xml:space="preserve"> </w:t>
      </w:r>
      <w:r w:rsidR="002C08A7">
        <w:rPr>
          <w:rFonts w:ascii="Times New Roman" w:hAnsi="Times New Roman" w:cs="Times New Roman"/>
          <w:sz w:val="24"/>
          <w:szCs w:val="24"/>
        </w:rPr>
        <w:t>subject</w:t>
      </w:r>
      <w:r>
        <w:rPr>
          <w:rFonts w:ascii="Times New Roman" w:hAnsi="Times New Roman" w:cs="Times New Roman"/>
          <w:sz w:val="24"/>
          <w:szCs w:val="24"/>
        </w:rPr>
        <w:t xml:space="preserve">s should </w:t>
      </w:r>
      <w:r w:rsidR="0070394E">
        <w:rPr>
          <w:rFonts w:ascii="Times New Roman" w:hAnsi="Times New Roman" w:cs="Times New Roman"/>
          <w:sz w:val="24"/>
          <w:szCs w:val="24"/>
        </w:rPr>
        <w:t xml:space="preserve">have reasoned that </w:t>
      </w:r>
      <w:r w:rsidRPr="007F0C81">
        <w:rPr>
          <w:rFonts w:ascii="Times New Roman" w:hAnsi="Times New Roman" w:cs="Times New Roman"/>
          <w:sz w:val="24"/>
          <w:szCs w:val="24"/>
        </w:rPr>
        <w:t xml:space="preserve">the A- event </w:t>
      </w:r>
      <w:r w:rsidR="0070394E">
        <w:rPr>
          <w:rFonts w:ascii="Times New Roman" w:hAnsi="Times New Roman" w:cs="Times New Roman"/>
          <w:sz w:val="24"/>
          <w:szCs w:val="24"/>
        </w:rPr>
        <w:t>was</w:t>
      </w:r>
      <w:r w:rsidRPr="007F0C81">
        <w:rPr>
          <w:rFonts w:ascii="Times New Roman" w:hAnsi="Times New Roman" w:cs="Times New Roman"/>
          <w:sz w:val="24"/>
          <w:szCs w:val="24"/>
        </w:rPr>
        <w:t xml:space="preserve"> less likely as the </w:t>
      </w:r>
      <w:r w:rsidR="00341569">
        <w:rPr>
          <w:rFonts w:ascii="Times New Roman" w:hAnsi="Times New Roman" w:cs="Times New Roman"/>
          <w:sz w:val="24"/>
          <w:szCs w:val="24"/>
        </w:rPr>
        <w:t>backwards blocking</w:t>
      </w:r>
      <w:r w:rsidRPr="007F0C81">
        <w:rPr>
          <w:rFonts w:ascii="Times New Roman" w:hAnsi="Times New Roman" w:cs="Times New Roman"/>
          <w:sz w:val="24"/>
          <w:szCs w:val="24"/>
        </w:rPr>
        <w:t xml:space="preserve"> event unfold</w:t>
      </w:r>
      <w:r w:rsidR="0070394E">
        <w:rPr>
          <w:rFonts w:ascii="Times New Roman" w:hAnsi="Times New Roman" w:cs="Times New Roman"/>
          <w:sz w:val="24"/>
          <w:szCs w:val="24"/>
        </w:rPr>
        <w:t>ed</w:t>
      </w:r>
      <w:r w:rsidRPr="007F0C81">
        <w:rPr>
          <w:rFonts w:ascii="Times New Roman" w:hAnsi="Times New Roman" w:cs="Times New Roman"/>
          <w:sz w:val="24"/>
          <w:szCs w:val="24"/>
        </w:rPr>
        <w:t xml:space="preserve">. To examine this prediction, we next fit </w:t>
      </w:r>
      <w:r>
        <w:rPr>
          <w:rFonts w:ascii="Times New Roman" w:hAnsi="Times New Roman" w:cs="Times New Roman"/>
          <w:sz w:val="24"/>
          <w:szCs w:val="24"/>
        </w:rPr>
        <w:t xml:space="preserve">a mixed-effects model </w:t>
      </w:r>
      <w:r w:rsidRPr="007F0C81">
        <w:rPr>
          <w:rFonts w:ascii="Times New Roman" w:hAnsi="Times New Roman" w:cs="Times New Roman"/>
          <w:sz w:val="24"/>
          <w:szCs w:val="24"/>
        </w:rPr>
        <w:t xml:space="preserve">using </w:t>
      </w:r>
      <w:r w:rsidR="002C08A7">
        <w:rPr>
          <w:rFonts w:ascii="Times New Roman" w:hAnsi="Times New Roman" w:cs="Times New Roman"/>
          <w:sz w:val="24"/>
          <w:szCs w:val="24"/>
        </w:rPr>
        <w:t>subject</w:t>
      </w:r>
      <w:r w:rsidRPr="007F0C81">
        <w:rPr>
          <w:rFonts w:ascii="Times New Roman" w:hAnsi="Times New Roman" w:cs="Times New Roman"/>
          <w:sz w:val="24"/>
          <w:szCs w:val="24"/>
        </w:rPr>
        <w:t>s' pre-, mid-, and post-ratings of the A- event. This analysis reve</w:t>
      </w:r>
      <w:r>
        <w:rPr>
          <w:rFonts w:ascii="Times New Roman" w:hAnsi="Times New Roman" w:cs="Times New Roman"/>
          <w:sz w:val="24"/>
          <w:szCs w:val="24"/>
        </w:rPr>
        <w:t xml:space="preserve">aled a significant main effect </w:t>
      </w:r>
      <w:r w:rsidRPr="007F0C81">
        <w:rPr>
          <w:rFonts w:ascii="Times New Roman" w:hAnsi="Times New Roman" w:cs="Times New Roman"/>
          <w:sz w:val="24"/>
          <w:szCs w:val="24"/>
        </w:rPr>
        <w:t xml:space="preserve">of Causal Rating, Type III </w:t>
      </w:r>
      <w:r>
        <w:rPr>
          <w:rFonts w:ascii="Times New Roman" w:hAnsi="Times New Roman" w:cs="Times New Roman"/>
          <w:i/>
          <w:sz w:val="24"/>
          <w:szCs w:val="24"/>
        </w:rPr>
        <w:t>F</w:t>
      </w:r>
      <w:r w:rsidRPr="007F0C81">
        <w:rPr>
          <w:rFonts w:ascii="Times New Roman" w:hAnsi="Times New Roman" w:cs="Times New Roman"/>
          <w:sz w:val="24"/>
          <w:szCs w:val="24"/>
        </w:rPr>
        <w:t>(</w:t>
      </w:r>
      <w:r w:rsidR="00AF19DF">
        <w:rPr>
          <w:rFonts w:ascii="Times New Roman" w:hAnsi="Times New Roman" w:cs="Times New Roman"/>
          <w:sz w:val="24"/>
          <w:szCs w:val="24"/>
        </w:rPr>
        <w:t xml:space="preserve">2, </w:t>
      </w:r>
      <w:r w:rsidR="00D71E19">
        <w:rPr>
          <w:rFonts w:ascii="Times New Roman" w:hAnsi="Times New Roman" w:cs="Times New Roman"/>
          <w:sz w:val="24"/>
          <w:szCs w:val="24"/>
        </w:rPr>
        <w:t>59</w:t>
      </w:r>
      <w:r w:rsidRPr="007F0C81">
        <w:rPr>
          <w:rFonts w:ascii="Times New Roman" w:hAnsi="Times New Roman" w:cs="Times New Roman"/>
          <w:sz w:val="24"/>
          <w:szCs w:val="24"/>
        </w:rPr>
        <w:t xml:space="preserve">) = </w:t>
      </w:r>
      <w:r w:rsidR="00AF19DF">
        <w:rPr>
          <w:rFonts w:ascii="Times New Roman" w:hAnsi="Times New Roman" w:cs="Times New Roman"/>
          <w:sz w:val="24"/>
          <w:szCs w:val="24"/>
        </w:rPr>
        <w:t>92.41</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sidRPr="007F0C81">
        <w:rPr>
          <w:rFonts w:ascii="Times New Roman" w:hAnsi="Times New Roman" w:cs="Times New Roman"/>
          <w:sz w:val="24"/>
          <w:szCs w:val="24"/>
        </w:rPr>
        <w:t xml:space="preserve"> &lt; .</w:t>
      </w:r>
      <w:r w:rsidR="00AF19DF">
        <w:rPr>
          <w:rFonts w:ascii="Times New Roman" w:hAnsi="Times New Roman" w:cs="Times New Roman"/>
          <w:sz w:val="24"/>
          <w:szCs w:val="24"/>
        </w:rPr>
        <w:t>0001</w:t>
      </w:r>
      <w:r w:rsidRPr="007F0C81">
        <w:rPr>
          <w:rFonts w:ascii="Times New Roman" w:hAnsi="Times New Roman" w:cs="Times New Roman"/>
          <w:sz w:val="24"/>
          <w:szCs w:val="24"/>
        </w:rPr>
        <w:t>.</w:t>
      </w:r>
      <w:r w:rsidR="001C2DD8">
        <w:rPr>
          <w:rFonts w:ascii="Times New Roman" w:hAnsi="Times New Roman" w:cs="Times New Roman"/>
          <w:sz w:val="24"/>
          <w:szCs w:val="24"/>
        </w:rPr>
        <w:t xml:space="preserve"> Planned comparisons revealed that subjects provided lower mid-ratings of the A- event (</w:t>
      </w:r>
      <w:r w:rsidR="001C2DD8">
        <w:rPr>
          <w:rFonts w:ascii="Times New Roman" w:hAnsi="Times New Roman" w:cs="Times New Roman"/>
          <w:i/>
          <w:sz w:val="24"/>
          <w:szCs w:val="24"/>
        </w:rPr>
        <w:t xml:space="preserve">M </w:t>
      </w:r>
      <w:r w:rsidR="001C2DD8">
        <w:rPr>
          <w:rFonts w:ascii="Times New Roman" w:hAnsi="Times New Roman" w:cs="Times New Roman"/>
          <w:sz w:val="24"/>
          <w:szCs w:val="24"/>
        </w:rPr>
        <w:t>= 43.56, Bootstrapped 95% CI[38.79, 48.34]) than</w:t>
      </w:r>
      <w:r w:rsidRPr="007F0C81">
        <w:rPr>
          <w:rFonts w:ascii="Times New Roman" w:hAnsi="Times New Roman" w:cs="Times New Roman"/>
          <w:sz w:val="24"/>
          <w:szCs w:val="24"/>
        </w:rPr>
        <w:t xml:space="preserve"> pre-ratin</w:t>
      </w:r>
      <w:r>
        <w:rPr>
          <w:rFonts w:ascii="Times New Roman" w:hAnsi="Times New Roman" w:cs="Times New Roman"/>
          <w:sz w:val="24"/>
          <w:szCs w:val="24"/>
        </w:rPr>
        <w:t xml:space="preserve">gs of </w:t>
      </w:r>
      <w:r w:rsidR="001C2DD8">
        <w:rPr>
          <w:rFonts w:ascii="Times New Roman" w:hAnsi="Times New Roman" w:cs="Times New Roman"/>
          <w:sz w:val="24"/>
          <w:szCs w:val="24"/>
        </w:rPr>
        <w:t>it</w:t>
      </w:r>
      <w:r>
        <w:rPr>
          <w:rFonts w:ascii="Times New Roman" w:hAnsi="Times New Roman" w:cs="Times New Roman"/>
          <w:sz w:val="24"/>
          <w:szCs w:val="24"/>
        </w:rPr>
        <w:t xml:space="preserve"> (</w:t>
      </w:r>
      <w:r w:rsidRPr="007F0C81">
        <w:rPr>
          <w:rFonts w:ascii="Times New Roman" w:hAnsi="Times New Roman" w:cs="Times New Roman"/>
          <w:i/>
          <w:sz w:val="24"/>
          <w:szCs w:val="24"/>
        </w:rPr>
        <w:t>M</w:t>
      </w:r>
      <w:r>
        <w:rPr>
          <w:rFonts w:ascii="Times New Roman" w:hAnsi="Times New Roman" w:cs="Times New Roman"/>
          <w:sz w:val="24"/>
          <w:szCs w:val="24"/>
        </w:rPr>
        <w:t xml:space="preserve"> = </w:t>
      </w:r>
      <w:r w:rsidR="00AF19DF">
        <w:rPr>
          <w:rFonts w:ascii="Times New Roman" w:hAnsi="Times New Roman" w:cs="Times New Roman"/>
          <w:sz w:val="24"/>
          <w:szCs w:val="24"/>
        </w:rPr>
        <w:t>48.92</w:t>
      </w:r>
      <w:r>
        <w:rPr>
          <w:rFonts w:ascii="Times New Roman" w:hAnsi="Times New Roman" w:cs="Times New Roman"/>
          <w:sz w:val="24"/>
          <w:szCs w:val="24"/>
        </w:rPr>
        <w:t xml:space="preserve">, </w:t>
      </w:r>
      <w:r w:rsidRPr="007F0C81">
        <w:rPr>
          <w:rFonts w:ascii="Times New Roman" w:hAnsi="Times New Roman" w:cs="Times New Roman"/>
          <w:sz w:val="24"/>
          <w:szCs w:val="24"/>
        </w:rPr>
        <w:t>Bootstrapped 95% CI[</w:t>
      </w:r>
      <w:r w:rsidR="00AF19DF">
        <w:rPr>
          <w:rFonts w:ascii="Times New Roman" w:hAnsi="Times New Roman" w:cs="Times New Roman"/>
          <w:sz w:val="24"/>
          <w:szCs w:val="24"/>
        </w:rPr>
        <w:t>45.32, 52.51</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sidRPr="007F0C81">
        <w:rPr>
          <w:rFonts w:ascii="Times New Roman" w:hAnsi="Times New Roman" w:cs="Times New Roman"/>
          <w:sz w:val="24"/>
          <w:szCs w:val="24"/>
        </w:rPr>
        <w:t xml:space="preserve"> </w:t>
      </w:r>
      <w:r w:rsidR="001C2DD8">
        <w:rPr>
          <w:rFonts w:ascii="Times New Roman" w:hAnsi="Times New Roman" w:cs="Times New Roman"/>
          <w:sz w:val="24"/>
          <w:szCs w:val="24"/>
        </w:rPr>
        <w:t xml:space="preserve">&lt; .05. Likewise, </w:t>
      </w:r>
      <w:r w:rsidR="002C08A7">
        <w:rPr>
          <w:rFonts w:ascii="Times New Roman" w:hAnsi="Times New Roman" w:cs="Times New Roman"/>
          <w:sz w:val="24"/>
          <w:szCs w:val="24"/>
        </w:rPr>
        <w:t>subject</w:t>
      </w:r>
      <w:r w:rsidRPr="007F0C81">
        <w:rPr>
          <w:rFonts w:ascii="Times New Roman" w:hAnsi="Times New Roman" w:cs="Times New Roman"/>
          <w:sz w:val="24"/>
          <w:szCs w:val="24"/>
        </w:rPr>
        <w:t>s provided significantly lower post-ratin</w:t>
      </w:r>
      <w:r>
        <w:rPr>
          <w:rFonts w:ascii="Times New Roman" w:hAnsi="Times New Roman" w:cs="Times New Roman"/>
          <w:sz w:val="24"/>
          <w:szCs w:val="24"/>
        </w:rPr>
        <w:t>gs of the A- event (</w:t>
      </w:r>
      <w:r w:rsidRPr="007F0C81">
        <w:rPr>
          <w:rFonts w:ascii="Times New Roman" w:hAnsi="Times New Roman" w:cs="Times New Roman"/>
          <w:i/>
          <w:sz w:val="24"/>
          <w:szCs w:val="24"/>
        </w:rPr>
        <w:t>M</w:t>
      </w:r>
      <w:r>
        <w:rPr>
          <w:rFonts w:ascii="Times New Roman" w:hAnsi="Times New Roman" w:cs="Times New Roman"/>
          <w:sz w:val="24"/>
          <w:szCs w:val="24"/>
        </w:rPr>
        <w:t xml:space="preserve"> = </w:t>
      </w:r>
      <w:r w:rsidR="001C2DD8">
        <w:rPr>
          <w:rFonts w:ascii="Times New Roman" w:hAnsi="Times New Roman" w:cs="Times New Roman"/>
          <w:sz w:val="24"/>
          <w:szCs w:val="24"/>
        </w:rPr>
        <w:t>15.42</w:t>
      </w:r>
      <w:r>
        <w:rPr>
          <w:rFonts w:ascii="Times New Roman" w:hAnsi="Times New Roman" w:cs="Times New Roman"/>
          <w:sz w:val="24"/>
          <w:szCs w:val="24"/>
        </w:rPr>
        <w:t xml:space="preserve">, </w:t>
      </w:r>
      <w:r w:rsidRPr="007F0C81">
        <w:rPr>
          <w:rFonts w:ascii="Times New Roman" w:hAnsi="Times New Roman" w:cs="Times New Roman"/>
          <w:sz w:val="24"/>
          <w:szCs w:val="24"/>
        </w:rPr>
        <w:t>Bootstrapped 95% CI[</w:t>
      </w:r>
      <w:r w:rsidR="001C2DD8">
        <w:rPr>
          <w:rFonts w:ascii="Times New Roman" w:hAnsi="Times New Roman" w:cs="Times New Roman"/>
          <w:sz w:val="24"/>
          <w:szCs w:val="24"/>
        </w:rPr>
        <w:t>9.5, 21.33</w:t>
      </w:r>
      <w:r w:rsidRPr="007F0C81">
        <w:rPr>
          <w:rFonts w:ascii="Times New Roman" w:hAnsi="Times New Roman" w:cs="Times New Roman"/>
          <w:sz w:val="24"/>
          <w:szCs w:val="24"/>
        </w:rPr>
        <w:t>]) than either the pre-ratings or mid-ratings of it,</w:t>
      </w:r>
      <w:r w:rsidR="001C2DD8">
        <w:rPr>
          <w:rFonts w:ascii="Times New Roman" w:hAnsi="Times New Roman" w:cs="Times New Roman"/>
          <w:sz w:val="24"/>
          <w:szCs w:val="24"/>
        </w:rPr>
        <w:t xml:space="preserve"> both</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Pr>
          <w:rFonts w:ascii="Times New Roman" w:hAnsi="Times New Roman" w:cs="Times New Roman"/>
          <w:sz w:val="24"/>
          <w:szCs w:val="24"/>
        </w:rPr>
        <w:t>’s</w:t>
      </w:r>
      <w:r w:rsidRPr="007F0C81">
        <w:rPr>
          <w:rFonts w:ascii="Times New Roman" w:hAnsi="Times New Roman" w:cs="Times New Roman"/>
          <w:sz w:val="24"/>
          <w:szCs w:val="24"/>
        </w:rPr>
        <w:t xml:space="preserve"> &lt; .0001.</w:t>
      </w:r>
    </w:p>
    <w:p w14:paraId="3B957A7B" w14:textId="59DE9B85" w:rsidR="002A500D" w:rsidRPr="00D364FE" w:rsidRDefault="007F0C81" w:rsidP="004432FD">
      <w:pPr>
        <w:spacing w:line="480" w:lineRule="auto"/>
        <w:ind w:firstLine="720"/>
        <w:contextualSpacing/>
        <w:rPr>
          <w:rFonts w:ascii="Times New Roman" w:hAnsi="Times New Roman" w:cs="Times New Roman"/>
          <w:color w:val="000000" w:themeColor="text1"/>
          <w:sz w:val="24"/>
          <w:szCs w:val="24"/>
        </w:rPr>
      </w:pPr>
      <w:r w:rsidRPr="00D364FE">
        <w:rPr>
          <w:rFonts w:ascii="Times New Roman" w:hAnsi="Times New Roman" w:cs="Times New Roman"/>
          <w:color w:val="000000" w:themeColor="text1"/>
          <w:sz w:val="24"/>
          <w:szCs w:val="24"/>
        </w:rPr>
        <w:t>The next two analyses w</w:t>
      </w:r>
      <w:r w:rsidR="002A500D" w:rsidRPr="00D364FE">
        <w:rPr>
          <w:rFonts w:ascii="Times New Roman" w:hAnsi="Times New Roman" w:cs="Times New Roman"/>
          <w:color w:val="000000" w:themeColor="text1"/>
          <w:sz w:val="24"/>
          <w:szCs w:val="24"/>
        </w:rPr>
        <w:t xml:space="preserve">ere perhaps the most important for </w:t>
      </w:r>
      <w:r w:rsidR="00F90222" w:rsidRPr="00D364FE">
        <w:rPr>
          <w:rFonts w:ascii="Times New Roman" w:hAnsi="Times New Roman" w:cs="Times New Roman"/>
          <w:color w:val="000000" w:themeColor="text1"/>
          <w:sz w:val="24"/>
          <w:szCs w:val="24"/>
        </w:rPr>
        <w:t>t</w:t>
      </w:r>
      <w:r w:rsidR="00F90222">
        <w:rPr>
          <w:rFonts w:ascii="Times New Roman" w:hAnsi="Times New Roman" w:cs="Times New Roman"/>
          <w:color w:val="000000" w:themeColor="text1"/>
          <w:sz w:val="24"/>
          <w:szCs w:val="24"/>
        </w:rPr>
        <w:t>hree</w:t>
      </w:r>
      <w:r w:rsidR="00F90222" w:rsidRPr="00D364F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reasons. First, they examined whether </w:t>
      </w:r>
      <w:r w:rsidR="002C08A7">
        <w:rPr>
          <w:rFonts w:ascii="Times New Roman" w:hAnsi="Times New Roman" w:cs="Times New Roman"/>
          <w:color w:val="000000" w:themeColor="text1"/>
          <w:sz w:val="24"/>
          <w:szCs w:val="24"/>
        </w:rPr>
        <w:t>subject</w:t>
      </w:r>
      <w:r w:rsidR="002A500D" w:rsidRPr="00D364FE">
        <w:rPr>
          <w:rFonts w:ascii="Times New Roman" w:hAnsi="Times New Roman" w:cs="Times New Roman"/>
          <w:color w:val="000000" w:themeColor="text1"/>
          <w:sz w:val="24"/>
          <w:szCs w:val="24"/>
        </w:rPr>
        <w:t xml:space="preserve">s </w:t>
      </w:r>
      <w:r w:rsidR="0070394E" w:rsidRPr="00D364FE">
        <w:rPr>
          <w:rFonts w:ascii="Times New Roman" w:hAnsi="Times New Roman" w:cs="Times New Roman"/>
          <w:color w:val="000000" w:themeColor="text1"/>
          <w:sz w:val="24"/>
          <w:szCs w:val="24"/>
        </w:rPr>
        <w:t xml:space="preserve">across the </w:t>
      </w:r>
      <w:r w:rsidR="00341569">
        <w:rPr>
          <w:rFonts w:ascii="Times New Roman" w:hAnsi="Times New Roman" w:cs="Times New Roman"/>
          <w:color w:val="000000" w:themeColor="text1"/>
          <w:sz w:val="24"/>
          <w:szCs w:val="24"/>
        </w:rPr>
        <w:t>backwards blocking</w:t>
      </w:r>
      <w:r w:rsidR="0070394E" w:rsidRPr="00D364FE">
        <w:rPr>
          <w:rFonts w:ascii="Times New Roman" w:hAnsi="Times New Roman" w:cs="Times New Roman"/>
          <w:color w:val="000000" w:themeColor="text1"/>
          <w:sz w:val="24"/>
          <w:szCs w:val="24"/>
        </w:rPr>
        <w:t xml:space="preserve"> event </w:t>
      </w:r>
      <w:r w:rsidR="002A500D" w:rsidRPr="00D364FE">
        <w:rPr>
          <w:rFonts w:ascii="Times New Roman" w:hAnsi="Times New Roman" w:cs="Times New Roman"/>
          <w:color w:val="000000" w:themeColor="text1"/>
          <w:sz w:val="24"/>
          <w:szCs w:val="24"/>
        </w:rPr>
        <w:t>provided higher mid-ratings of the B+ event than either pre- or post-ratings of it</w:t>
      </w:r>
      <w:r w:rsidR="0070394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which </w:t>
      </w:r>
      <w:r w:rsidR="0070394E">
        <w:rPr>
          <w:rFonts w:ascii="Times New Roman" w:hAnsi="Times New Roman" w:cs="Times New Roman"/>
          <w:color w:val="000000" w:themeColor="text1"/>
          <w:sz w:val="24"/>
          <w:szCs w:val="24"/>
        </w:rPr>
        <w:t xml:space="preserve">themselves </w:t>
      </w:r>
      <w:r w:rsidR="002A500D" w:rsidRPr="00D364FE">
        <w:rPr>
          <w:rFonts w:ascii="Times New Roman" w:hAnsi="Times New Roman" w:cs="Times New Roman"/>
          <w:color w:val="000000" w:themeColor="text1"/>
          <w:sz w:val="24"/>
          <w:szCs w:val="24"/>
        </w:rPr>
        <w:t>should not differ</w:t>
      </w:r>
      <w:r w:rsidR="0070394E">
        <w:rPr>
          <w:rFonts w:ascii="Times New Roman" w:hAnsi="Times New Roman" w:cs="Times New Roman"/>
          <w:color w:val="000000" w:themeColor="text1"/>
          <w:sz w:val="24"/>
          <w:szCs w:val="24"/>
        </w:rPr>
        <w:t>)</w:t>
      </w:r>
      <w:r w:rsidR="002A500D" w:rsidRPr="00D364FE">
        <w:rPr>
          <w:rFonts w:ascii="Times New Roman" w:hAnsi="Times New Roman" w:cs="Times New Roman"/>
          <w:color w:val="000000" w:themeColor="text1"/>
          <w:sz w:val="24"/>
          <w:szCs w:val="24"/>
        </w:rPr>
        <w:t xml:space="preserve">. Second, </w:t>
      </w:r>
      <w:r w:rsidR="0070394E">
        <w:rPr>
          <w:rFonts w:ascii="Times New Roman" w:hAnsi="Times New Roman" w:cs="Times New Roman"/>
          <w:color w:val="000000" w:themeColor="text1"/>
          <w:sz w:val="24"/>
          <w:szCs w:val="24"/>
        </w:rPr>
        <w:t>the analyses</w:t>
      </w:r>
      <w:r w:rsidR="0070394E" w:rsidRPr="00D364F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examined whether adults provided lower mid-ratings of the B- event than either the pre- or post-ratings of it, and higher post-ratings of the B- event than either the pre- or-mid ratings of it. </w:t>
      </w:r>
      <w:r w:rsidR="00D13ED8" w:rsidRPr="00D364FE">
        <w:rPr>
          <w:rFonts w:ascii="Times New Roman" w:hAnsi="Times New Roman" w:cs="Times New Roman"/>
          <w:color w:val="000000" w:themeColor="text1"/>
          <w:sz w:val="24"/>
          <w:szCs w:val="24"/>
        </w:rPr>
        <w:t>Evidence for b</w:t>
      </w:r>
      <w:r w:rsidR="002A500D" w:rsidRPr="00D364FE">
        <w:rPr>
          <w:rFonts w:ascii="Times New Roman" w:hAnsi="Times New Roman" w:cs="Times New Roman"/>
          <w:color w:val="000000" w:themeColor="text1"/>
          <w:sz w:val="24"/>
          <w:szCs w:val="24"/>
        </w:rPr>
        <w:t>oth predictions—which are consistent with those of a Bayesian inference account—</w:t>
      </w:r>
      <w:r w:rsidR="00D13ED8" w:rsidRPr="00D364FE">
        <w:rPr>
          <w:rFonts w:ascii="Times New Roman" w:hAnsi="Times New Roman" w:cs="Times New Roman"/>
          <w:color w:val="000000" w:themeColor="text1"/>
          <w:sz w:val="24"/>
          <w:szCs w:val="24"/>
        </w:rPr>
        <w:t>are required</w:t>
      </w:r>
      <w:r w:rsidR="002A500D" w:rsidRPr="00D364FE">
        <w:rPr>
          <w:rFonts w:ascii="Times New Roman" w:hAnsi="Times New Roman" w:cs="Times New Roman"/>
          <w:color w:val="000000" w:themeColor="text1"/>
          <w:sz w:val="24"/>
          <w:szCs w:val="24"/>
        </w:rPr>
        <w:t xml:space="preserve"> to support the contention that adults engage</w:t>
      </w:r>
      <w:r w:rsidR="00916252" w:rsidRPr="00D364FE">
        <w:rPr>
          <w:rFonts w:ascii="Times New Roman" w:hAnsi="Times New Roman" w:cs="Times New Roman"/>
          <w:color w:val="000000" w:themeColor="text1"/>
          <w:sz w:val="24"/>
          <w:szCs w:val="24"/>
        </w:rPr>
        <w:t>d</w:t>
      </w:r>
      <w:r w:rsidR="002A500D" w:rsidRPr="00D364FE">
        <w:rPr>
          <w:rFonts w:ascii="Times New Roman" w:hAnsi="Times New Roman" w:cs="Times New Roman"/>
          <w:color w:val="000000" w:themeColor="text1"/>
          <w:sz w:val="24"/>
          <w:szCs w:val="24"/>
        </w:rPr>
        <w:t xml:space="preserve"> in </w:t>
      </w:r>
      <w:r w:rsidR="00341569">
        <w:rPr>
          <w:rFonts w:ascii="Times New Roman" w:hAnsi="Times New Roman" w:cs="Times New Roman"/>
          <w:color w:val="000000" w:themeColor="text1"/>
          <w:sz w:val="24"/>
          <w:szCs w:val="24"/>
        </w:rPr>
        <w:t>backwards blocking</w:t>
      </w:r>
      <w:r w:rsidR="002A500D" w:rsidRPr="00D364FE">
        <w:rPr>
          <w:rFonts w:ascii="Times New Roman" w:hAnsi="Times New Roman" w:cs="Times New Roman"/>
          <w:color w:val="000000" w:themeColor="text1"/>
          <w:sz w:val="24"/>
          <w:szCs w:val="24"/>
        </w:rPr>
        <w:t xml:space="preserve"> reasoning in the present task. </w:t>
      </w:r>
      <w:r w:rsidR="00F90222">
        <w:rPr>
          <w:rFonts w:ascii="Times New Roman" w:hAnsi="Times New Roman" w:cs="Times New Roman"/>
          <w:color w:val="000000" w:themeColor="text1"/>
          <w:sz w:val="24"/>
          <w:szCs w:val="24"/>
        </w:rPr>
        <w:t xml:space="preserve">Third and relatedly, the analyses have the potential to corroborate the predictions of one of the models presented above and thus </w:t>
      </w:r>
      <w:r w:rsidR="003E3CCB">
        <w:rPr>
          <w:rFonts w:ascii="Times New Roman" w:hAnsi="Times New Roman" w:cs="Times New Roman"/>
          <w:color w:val="000000" w:themeColor="text1"/>
          <w:sz w:val="24"/>
          <w:szCs w:val="24"/>
        </w:rPr>
        <w:t xml:space="preserve">have the potential to </w:t>
      </w:r>
      <w:r w:rsidR="00F90222">
        <w:rPr>
          <w:rFonts w:ascii="Times New Roman" w:hAnsi="Times New Roman" w:cs="Times New Roman"/>
          <w:color w:val="000000" w:themeColor="text1"/>
          <w:sz w:val="24"/>
          <w:szCs w:val="24"/>
        </w:rPr>
        <w:t xml:space="preserve">provide insight into the learning mechanism that underpins learning in adults. </w:t>
      </w:r>
    </w:p>
    <w:p w14:paraId="0992960C" w14:textId="26EBC46F" w:rsidR="008924F9" w:rsidRDefault="007F0C81" w:rsidP="000C2805">
      <w:pPr>
        <w:spacing w:line="480" w:lineRule="auto"/>
        <w:ind w:firstLine="720"/>
        <w:contextualSpacing/>
        <w:rPr>
          <w:rFonts w:ascii="Times New Roman" w:hAnsi="Times New Roman" w:cs="Times New Roman"/>
          <w:color w:val="000000" w:themeColor="text1"/>
          <w:sz w:val="24"/>
          <w:szCs w:val="24"/>
        </w:rPr>
      </w:pPr>
      <w:r w:rsidRPr="00DB7514">
        <w:rPr>
          <w:rFonts w:ascii="Times New Roman" w:hAnsi="Times New Roman" w:cs="Times New Roman"/>
          <w:color w:val="000000" w:themeColor="text1"/>
          <w:sz w:val="24"/>
          <w:szCs w:val="24"/>
        </w:rPr>
        <w:t>The first analysis</w:t>
      </w:r>
      <w:r w:rsidR="00D364FE"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color w:val="000000" w:themeColor="text1"/>
          <w:sz w:val="24"/>
          <w:szCs w:val="24"/>
        </w:rPr>
        <w:t xml:space="preserve">focused on </w:t>
      </w:r>
      <w:r w:rsidR="002C08A7">
        <w:rPr>
          <w:rFonts w:ascii="Times New Roman" w:hAnsi="Times New Roman" w:cs="Times New Roman"/>
          <w:color w:val="000000" w:themeColor="text1"/>
          <w:sz w:val="24"/>
          <w:szCs w:val="24"/>
        </w:rPr>
        <w:t>subject</w:t>
      </w:r>
      <w:r w:rsidRPr="00DB7514">
        <w:rPr>
          <w:rFonts w:ascii="Times New Roman" w:hAnsi="Times New Roman" w:cs="Times New Roman"/>
          <w:color w:val="000000" w:themeColor="text1"/>
          <w:sz w:val="24"/>
          <w:szCs w:val="24"/>
        </w:rPr>
        <w:t xml:space="preserve">s' ratings of the B+ event across the pre-, mid-, and post-rating phases. </w:t>
      </w:r>
      <w:r w:rsidR="002C08A7">
        <w:rPr>
          <w:rFonts w:ascii="Times New Roman" w:hAnsi="Times New Roman" w:cs="Times New Roman"/>
          <w:color w:val="000000" w:themeColor="text1"/>
          <w:sz w:val="24"/>
          <w:szCs w:val="24"/>
        </w:rPr>
        <w:t>Subject</w:t>
      </w:r>
      <w:r w:rsidRPr="00DB7514">
        <w:rPr>
          <w:rFonts w:ascii="Times New Roman" w:hAnsi="Times New Roman" w:cs="Times New Roman"/>
          <w:color w:val="000000" w:themeColor="text1"/>
          <w:sz w:val="24"/>
          <w:szCs w:val="24"/>
        </w:rPr>
        <w:t>s' ratings of the B+ event were similarly entered into a mixed-effects model, which revealed a significant main effect of Causal Rating, Type III</w:t>
      </w:r>
      <w:r w:rsidR="00053BC4" w:rsidRPr="00DB7514">
        <w:rPr>
          <w:rFonts w:ascii="Times New Roman" w:hAnsi="Times New Roman" w:cs="Times New Roman"/>
          <w:color w:val="000000" w:themeColor="text1"/>
          <w:sz w:val="24"/>
          <w:szCs w:val="24"/>
        </w:rPr>
        <w:t xml:space="preserve"> </w:t>
      </w:r>
      <w:r w:rsidR="00053BC4" w:rsidRPr="00DB7514">
        <w:rPr>
          <w:rFonts w:ascii="Times New Roman" w:hAnsi="Times New Roman" w:cs="Times New Roman"/>
          <w:i/>
          <w:color w:val="000000" w:themeColor="text1"/>
          <w:sz w:val="24"/>
          <w:szCs w:val="24"/>
        </w:rPr>
        <w:t>F</w:t>
      </w:r>
      <w:r w:rsidRPr="00DB7514">
        <w:rPr>
          <w:rFonts w:ascii="Times New Roman" w:hAnsi="Times New Roman" w:cs="Times New Roman"/>
          <w:color w:val="000000" w:themeColor="text1"/>
          <w:sz w:val="24"/>
          <w:szCs w:val="24"/>
        </w:rPr>
        <w:t>(</w:t>
      </w:r>
      <w:r w:rsidR="00605C8E">
        <w:rPr>
          <w:rFonts w:ascii="Times New Roman" w:hAnsi="Times New Roman" w:cs="Times New Roman"/>
          <w:color w:val="000000" w:themeColor="text1"/>
          <w:sz w:val="24"/>
          <w:szCs w:val="24"/>
        </w:rPr>
        <w:t>2, 5</w:t>
      </w:r>
      <w:r w:rsidR="000C2805">
        <w:rPr>
          <w:rFonts w:ascii="Times New Roman" w:hAnsi="Times New Roman" w:cs="Times New Roman"/>
          <w:color w:val="000000" w:themeColor="text1"/>
          <w:sz w:val="24"/>
          <w:szCs w:val="24"/>
        </w:rPr>
        <w:t>9</w:t>
      </w:r>
      <w:r w:rsidRPr="00DB7514">
        <w:rPr>
          <w:rFonts w:ascii="Times New Roman" w:hAnsi="Times New Roman" w:cs="Times New Roman"/>
          <w:color w:val="000000" w:themeColor="text1"/>
          <w:sz w:val="24"/>
          <w:szCs w:val="24"/>
        </w:rPr>
        <w:t xml:space="preserve">) = </w:t>
      </w:r>
      <w:r w:rsidR="00605C8E">
        <w:rPr>
          <w:rFonts w:ascii="Times New Roman" w:hAnsi="Times New Roman" w:cs="Times New Roman"/>
          <w:color w:val="000000" w:themeColor="text1"/>
          <w:sz w:val="24"/>
          <w:szCs w:val="24"/>
        </w:rPr>
        <w:t>137.01</w:t>
      </w:r>
      <w:r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 xml:space="preserve"> &lt; .0001. Planned comparisons revealed that </w:t>
      </w:r>
      <w:r w:rsidR="002C08A7">
        <w:rPr>
          <w:rFonts w:ascii="Times New Roman" w:hAnsi="Times New Roman" w:cs="Times New Roman"/>
          <w:color w:val="000000" w:themeColor="text1"/>
          <w:sz w:val="24"/>
          <w:szCs w:val="24"/>
        </w:rPr>
        <w:t>subject</w:t>
      </w:r>
      <w:r w:rsidRPr="00DB7514">
        <w:rPr>
          <w:rFonts w:ascii="Times New Roman" w:hAnsi="Times New Roman" w:cs="Times New Roman"/>
          <w:color w:val="000000" w:themeColor="text1"/>
          <w:sz w:val="24"/>
          <w:szCs w:val="24"/>
        </w:rPr>
        <w:t xml:space="preserve">s provided lower mid-ratings of the B+ event </w:t>
      </w:r>
      <w:r w:rsidRPr="00DB7514">
        <w:rPr>
          <w:rFonts w:ascii="Times New Roman" w:hAnsi="Times New Roman" w:cs="Times New Roman"/>
          <w:color w:val="000000" w:themeColor="text1"/>
          <w:sz w:val="24"/>
          <w:szCs w:val="24"/>
        </w:rPr>
        <w:lastRenderedPageBreak/>
        <w:t>(</w:t>
      </w:r>
      <w:r w:rsidRPr="000C2805">
        <w:rPr>
          <w:rFonts w:ascii="Times New Roman" w:hAnsi="Times New Roman" w:cs="Times New Roman"/>
          <w:i/>
          <w:color w:val="000000" w:themeColor="text1"/>
          <w:sz w:val="24"/>
          <w:szCs w:val="24"/>
        </w:rPr>
        <w:t>M</w:t>
      </w:r>
      <w:r w:rsidRPr="00DB7514">
        <w:rPr>
          <w:rFonts w:ascii="Times New Roman" w:hAnsi="Times New Roman" w:cs="Times New Roman"/>
          <w:color w:val="000000" w:themeColor="text1"/>
          <w:sz w:val="24"/>
          <w:szCs w:val="24"/>
        </w:rPr>
        <w:t xml:space="preserve"> = </w:t>
      </w:r>
      <w:r w:rsidR="006E677F">
        <w:rPr>
          <w:rFonts w:ascii="Times New Roman" w:hAnsi="Times New Roman" w:cs="Times New Roman"/>
          <w:color w:val="000000" w:themeColor="text1"/>
          <w:sz w:val="24"/>
          <w:szCs w:val="24"/>
        </w:rPr>
        <w:t>56.82</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52.91, 60.72</w:t>
      </w:r>
      <w:r w:rsidRPr="00DB7514">
        <w:rPr>
          <w:rFonts w:ascii="Times New Roman" w:hAnsi="Times New Roman" w:cs="Times New Roman"/>
          <w:color w:val="000000" w:themeColor="text1"/>
          <w:sz w:val="24"/>
          <w:szCs w:val="24"/>
        </w:rPr>
        <w:t xml:space="preserve">]) than pre-ratings of the same event (M = </w:t>
      </w:r>
      <w:r w:rsidR="006E677F">
        <w:rPr>
          <w:rFonts w:ascii="Times New Roman" w:hAnsi="Times New Roman" w:cs="Times New Roman"/>
          <w:color w:val="000000" w:themeColor="text1"/>
          <w:sz w:val="24"/>
          <w:szCs w:val="24"/>
        </w:rPr>
        <w:t>63.25</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57.9, 68.59</w:t>
      </w:r>
      <w:r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 xml:space="preserve"> &lt; .</w:t>
      </w:r>
      <w:r w:rsidR="006E677F" w:rsidRPr="00DB7514">
        <w:rPr>
          <w:rFonts w:ascii="Times New Roman" w:hAnsi="Times New Roman" w:cs="Times New Roman"/>
          <w:color w:val="000000" w:themeColor="text1"/>
          <w:sz w:val="24"/>
          <w:szCs w:val="24"/>
        </w:rPr>
        <w:t>0</w:t>
      </w:r>
      <w:r w:rsidR="006E677F">
        <w:rPr>
          <w:rFonts w:ascii="Times New Roman" w:hAnsi="Times New Roman" w:cs="Times New Roman"/>
          <w:color w:val="000000" w:themeColor="text1"/>
          <w:sz w:val="24"/>
          <w:szCs w:val="24"/>
        </w:rPr>
        <w:t>5</w:t>
      </w:r>
      <w:r w:rsidRPr="00DB7514">
        <w:rPr>
          <w:rFonts w:ascii="Times New Roman" w:hAnsi="Times New Roman" w:cs="Times New Roman"/>
          <w:color w:val="000000" w:themeColor="text1"/>
          <w:sz w:val="24"/>
          <w:szCs w:val="24"/>
        </w:rPr>
        <w:t xml:space="preserve">, </w:t>
      </w:r>
      <w:r w:rsidR="00053BC4" w:rsidRPr="00DB7514">
        <w:rPr>
          <w:rFonts w:ascii="Times New Roman" w:hAnsi="Times New Roman" w:cs="Times New Roman"/>
          <w:color w:val="000000" w:themeColor="text1"/>
          <w:sz w:val="24"/>
          <w:szCs w:val="24"/>
        </w:rPr>
        <w:t>and lower post-ratings of the same event</w:t>
      </w:r>
      <w:r w:rsidRPr="00DB7514">
        <w:rPr>
          <w:rFonts w:ascii="Times New Roman" w:hAnsi="Times New Roman" w:cs="Times New Roman"/>
          <w:color w:val="000000" w:themeColor="text1"/>
          <w:sz w:val="24"/>
          <w:szCs w:val="24"/>
        </w:rPr>
        <w:t xml:space="preserve"> (</w:t>
      </w:r>
      <w:r w:rsidRPr="000C2805">
        <w:rPr>
          <w:rFonts w:ascii="Times New Roman" w:hAnsi="Times New Roman" w:cs="Times New Roman"/>
          <w:i/>
          <w:color w:val="000000" w:themeColor="text1"/>
          <w:sz w:val="24"/>
          <w:szCs w:val="24"/>
        </w:rPr>
        <w:t>M</w:t>
      </w:r>
      <w:r w:rsidRPr="00DB7514">
        <w:rPr>
          <w:rFonts w:ascii="Times New Roman" w:hAnsi="Times New Roman" w:cs="Times New Roman"/>
          <w:color w:val="000000" w:themeColor="text1"/>
          <w:sz w:val="24"/>
          <w:szCs w:val="24"/>
        </w:rPr>
        <w:t xml:space="preserve"> = </w:t>
      </w:r>
      <w:r w:rsidR="006E677F">
        <w:rPr>
          <w:rFonts w:ascii="Times New Roman" w:hAnsi="Times New Roman" w:cs="Times New Roman"/>
          <w:color w:val="000000" w:themeColor="text1"/>
          <w:sz w:val="24"/>
          <w:szCs w:val="24"/>
        </w:rPr>
        <w:t>46.63</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41.02, 52.24</w:t>
      </w:r>
      <w:r w:rsidRPr="00DB7514">
        <w:rPr>
          <w:rFonts w:ascii="Times New Roman" w:hAnsi="Times New Roman" w:cs="Times New Roman"/>
          <w:color w:val="000000" w:themeColor="text1"/>
          <w:sz w:val="24"/>
          <w:szCs w:val="24"/>
        </w:rPr>
        <w:t xml:space="preserve">]) than either the pre- or mid-event,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's &lt; .</w:t>
      </w:r>
      <w:r w:rsidR="00065C05" w:rsidRPr="00DB7514">
        <w:rPr>
          <w:rFonts w:ascii="Times New Roman" w:hAnsi="Times New Roman" w:cs="Times New Roman"/>
          <w:color w:val="000000" w:themeColor="text1"/>
          <w:sz w:val="24"/>
          <w:szCs w:val="24"/>
        </w:rPr>
        <w:t>00</w:t>
      </w:r>
      <w:r w:rsidR="00065C05">
        <w:rPr>
          <w:rFonts w:ascii="Times New Roman" w:hAnsi="Times New Roman" w:cs="Times New Roman"/>
          <w:color w:val="000000" w:themeColor="text1"/>
          <w:sz w:val="24"/>
          <w:szCs w:val="24"/>
        </w:rPr>
        <w:t>1</w:t>
      </w:r>
      <w:r w:rsidRPr="00DB7514">
        <w:rPr>
          <w:rFonts w:ascii="Times New Roman" w:hAnsi="Times New Roman" w:cs="Times New Roman"/>
          <w:color w:val="000000" w:themeColor="text1"/>
          <w:sz w:val="24"/>
          <w:szCs w:val="24"/>
        </w:rPr>
        <w:t xml:space="preserve">. </w:t>
      </w:r>
      <w:r w:rsidR="0068307A">
        <w:rPr>
          <w:rFonts w:ascii="Times New Roman" w:hAnsi="Times New Roman" w:cs="Times New Roman"/>
          <w:color w:val="000000" w:themeColor="text1"/>
          <w:sz w:val="24"/>
          <w:szCs w:val="24"/>
        </w:rPr>
        <w:t xml:space="preserve">To </w:t>
      </w:r>
      <w:r w:rsidR="000C2805">
        <w:rPr>
          <w:rFonts w:ascii="Times New Roman" w:hAnsi="Times New Roman" w:cs="Times New Roman"/>
          <w:color w:val="000000" w:themeColor="text1"/>
          <w:sz w:val="24"/>
          <w:szCs w:val="24"/>
        </w:rPr>
        <w:t>assess the qualitative fit of the three models with participants’ ratings of the B+ event across the three rating phases</w:t>
      </w:r>
      <w:r w:rsidR="0068307A">
        <w:rPr>
          <w:rFonts w:ascii="Times New Roman" w:hAnsi="Times New Roman" w:cs="Times New Roman"/>
          <w:color w:val="000000" w:themeColor="text1"/>
          <w:sz w:val="24"/>
          <w:szCs w:val="24"/>
        </w:rPr>
        <w:t>, we first compared participants’ pre- and post-ratings of the B+ event.</w:t>
      </w:r>
      <w:r w:rsidR="000C2805">
        <w:rPr>
          <w:rFonts w:ascii="Times New Roman" w:hAnsi="Times New Roman" w:cs="Times New Roman"/>
          <w:color w:val="000000" w:themeColor="text1"/>
          <w:sz w:val="24"/>
          <w:szCs w:val="24"/>
        </w:rPr>
        <w:t xml:space="preserve"> This analysis revealed that participants provided lower post-ratings (</w:t>
      </w:r>
      <w:r w:rsidR="000C2805" w:rsidRPr="00BC281E">
        <w:rPr>
          <w:rFonts w:ascii="Times New Roman" w:hAnsi="Times New Roman" w:cs="Times New Roman"/>
          <w:i/>
          <w:color w:val="000000" w:themeColor="text1"/>
          <w:sz w:val="24"/>
          <w:szCs w:val="24"/>
        </w:rPr>
        <w:t>M</w:t>
      </w:r>
      <w:r w:rsidR="000C2805" w:rsidRPr="00DB7514">
        <w:rPr>
          <w:rFonts w:ascii="Times New Roman" w:hAnsi="Times New Roman" w:cs="Times New Roman"/>
          <w:color w:val="000000" w:themeColor="text1"/>
          <w:sz w:val="24"/>
          <w:szCs w:val="24"/>
        </w:rPr>
        <w:t xml:space="preserve"> = </w:t>
      </w:r>
      <w:r w:rsidR="000C2805">
        <w:rPr>
          <w:rFonts w:ascii="Times New Roman" w:hAnsi="Times New Roman" w:cs="Times New Roman"/>
          <w:color w:val="000000" w:themeColor="text1"/>
          <w:sz w:val="24"/>
          <w:szCs w:val="24"/>
        </w:rPr>
        <w:t>46.63</w:t>
      </w:r>
      <w:r w:rsidR="000C2805" w:rsidRPr="00DB7514">
        <w:rPr>
          <w:rFonts w:ascii="Times New Roman" w:hAnsi="Times New Roman" w:cs="Times New Roman"/>
          <w:color w:val="000000" w:themeColor="text1"/>
          <w:sz w:val="24"/>
          <w:szCs w:val="24"/>
        </w:rPr>
        <w:t>, Bootstrapped 95% CI[</w:t>
      </w:r>
      <w:r w:rsidR="000C2805">
        <w:rPr>
          <w:rFonts w:ascii="Times New Roman" w:hAnsi="Times New Roman" w:cs="Times New Roman"/>
          <w:color w:val="000000" w:themeColor="text1"/>
          <w:sz w:val="24"/>
          <w:szCs w:val="24"/>
        </w:rPr>
        <w:t>41.02, 52.24</w:t>
      </w:r>
      <w:r w:rsidR="000C2805" w:rsidRPr="00DB7514">
        <w:rPr>
          <w:rFonts w:ascii="Times New Roman" w:hAnsi="Times New Roman" w:cs="Times New Roman"/>
          <w:color w:val="000000" w:themeColor="text1"/>
          <w:sz w:val="24"/>
          <w:szCs w:val="24"/>
        </w:rPr>
        <w:t>])</w:t>
      </w:r>
      <w:r w:rsidR="000C2805">
        <w:rPr>
          <w:rFonts w:ascii="Times New Roman" w:hAnsi="Times New Roman" w:cs="Times New Roman"/>
          <w:color w:val="000000" w:themeColor="text1"/>
          <w:sz w:val="24"/>
          <w:szCs w:val="24"/>
        </w:rPr>
        <w:t xml:space="preserve"> of the B+ event than pre-ratings of it </w:t>
      </w:r>
      <w:r w:rsidR="000C2805" w:rsidRPr="00DB7514">
        <w:rPr>
          <w:rFonts w:ascii="Times New Roman" w:hAnsi="Times New Roman" w:cs="Times New Roman"/>
          <w:color w:val="000000" w:themeColor="text1"/>
          <w:sz w:val="24"/>
          <w:szCs w:val="24"/>
        </w:rPr>
        <w:t>(</w:t>
      </w:r>
      <w:r w:rsidR="000C2805" w:rsidRPr="00BC281E">
        <w:rPr>
          <w:rFonts w:ascii="Times New Roman" w:hAnsi="Times New Roman" w:cs="Times New Roman"/>
          <w:i/>
          <w:color w:val="000000" w:themeColor="text1"/>
          <w:sz w:val="24"/>
          <w:szCs w:val="24"/>
        </w:rPr>
        <w:t>M</w:t>
      </w:r>
      <w:r w:rsidR="000C2805" w:rsidRPr="00DB7514">
        <w:rPr>
          <w:rFonts w:ascii="Times New Roman" w:hAnsi="Times New Roman" w:cs="Times New Roman"/>
          <w:color w:val="000000" w:themeColor="text1"/>
          <w:sz w:val="24"/>
          <w:szCs w:val="24"/>
        </w:rPr>
        <w:t xml:space="preserve"> = </w:t>
      </w:r>
      <w:r w:rsidR="000C2805">
        <w:rPr>
          <w:rFonts w:ascii="Times New Roman" w:hAnsi="Times New Roman" w:cs="Times New Roman"/>
          <w:color w:val="000000" w:themeColor="text1"/>
          <w:sz w:val="24"/>
          <w:szCs w:val="24"/>
        </w:rPr>
        <w:t>63.25</w:t>
      </w:r>
      <w:r w:rsidR="000C2805" w:rsidRPr="00DB7514">
        <w:rPr>
          <w:rFonts w:ascii="Times New Roman" w:hAnsi="Times New Roman" w:cs="Times New Roman"/>
          <w:color w:val="000000" w:themeColor="text1"/>
          <w:sz w:val="24"/>
          <w:szCs w:val="24"/>
        </w:rPr>
        <w:t>, Bootstrapped 95% CI[</w:t>
      </w:r>
      <w:r w:rsidR="000C2805">
        <w:rPr>
          <w:rFonts w:ascii="Times New Roman" w:hAnsi="Times New Roman" w:cs="Times New Roman"/>
          <w:color w:val="000000" w:themeColor="text1"/>
          <w:sz w:val="24"/>
          <w:szCs w:val="24"/>
        </w:rPr>
        <w:t>57.9, 68.59</w:t>
      </w:r>
      <w:r w:rsidR="000C2805" w:rsidRPr="00DB7514">
        <w:rPr>
          <w:rFonts w:ascii="Times New Roman" w:hAnsi="Times New Roman" w:cs="Times New Roman"/>
          <w:color w:val="000000" w:themeColor="text1"/>
          <w:sz w:val="24"/>
          <w:szCs w:val="24"/>
        </w:rPr>
        <w:t>])</w:t>
      </w:r>
      <w:r w:rsidR="000C2805">
        <w:rPr>
          <w:rFonts w:ascii="Times New Roman" w:hAnsi="Times New Roman" w:cs="Times New Roman"/>
          <w:color w:val="000000" w:themeColor="text1"/>
          <w:sz w:val="24"/>
          <w:szCs w:val="24"/>
        </w:rPr>
        <w:t xml:space="preserve">, </w:t>
      </w:r>
      <w:r w:rsidR="000C2805">
        <w:rPr>
          <w:rFonts w:ascii="Times New Roman" w:hAnsi="Times New Roman" w:cs="Times New Roman"/>
          <w:i/>
          <w:color w:val="000000" w:themeColor="text1"/>
          <w:sz w:val="24"/>
          <w:szCs w:val="24"/>
        </w:rPr>
        <w:t xml:space="preserve">p </w:t>
      </w:r>
      <w:r w:rsidR="000C2805">
        <w:rPr>
          <w:rFonts w:ascii="Times New Roman" w:hAnsi="Times New Roman" w:cs="Times New Roman"/>
          <w:color w:val="000000" w:themeColor="text1"/>
          <w:sz w:val="24"/>
          <w:szCs w:val="24"/>
        </w:rPr>
        <w:t>&lt; .001. It will be recalled that</w:t>
      </w:r>
      <w:r w:rsidR="00647D2F">
        <w:rPr>
          <w:rFonts w:ascii="Times New Roman" w:hAnsi="Times New Roman" w:cs="Times New Roman"/>
          <w:color w:val="000000" w:themeColor="text1"/>
          <w:sz w:val="24"/>
          <w:szCs w:val="24"/>
        </w:rPr>
        <w:t xml:space="preserve"> the</w:t>
      </w:r>
      <w:r w:rsidR="0068307A">
        <w:rPr>
          <w:rFonts w:ascii="Times New Roman" w:hAnsi="Times New Roman" w:cs="Times New Roman"/>
          <w:color w:val="000000" w:themeColor="text1"/>
          <w:sz w:val="24"/>
          <w:szCs w:val="24"/>
        </w:rPr>
        <w:t xml:space="preserve"> modified RW model predicts that participants should provide a lower post rating of the B+ event than pre-ratings</w:t>
      </w:r>
      <w:r w:rsidR="008924F9">
        <w:rPr>
          <w:rFonts w:ascii="Times New Roman" w:hAnsi="Times New Roman" w:cs="Times New Roman"/>
          <w:color w:val="000000" w:themeColor="text1"/>
          <w:sz w:val="24"/>
          <w:szCs w:val="24"/>
        </w:rPr>
        <w:t xml:space="preserve"> of it</w:t>
      </w:r>
      <w:r w:rsidR="0068307A">
        <w:rPr>
          <w:rFonts w:ascii="Times New Roman" w:hAnsi="Times New Roman" w:cs="Times New Roman"/>
          <w:color w:val="000000" w:themeColor="text1"/>
          <w:sz w:val="24"/>
          <w:szCs w:val="24"/>
        </w:rPr>
        <w:t xml:space="preserve">, whereas both the traditional RW model and the </w:t>
      </w:r>
      <w:r w:rsidR="008924F9">
        <w:rPr>
          <w:rFonts w:ascii="Times New Roman" w:hAnsi="Times New Roman" w:cs="Times New Roman"/>
          <w:color w:val="000000" w:themeColor="text1"/>
          <w:sz w:val="24"/>
          <w:szCs w:val="24"/>
        </w:rPr>
        <w:t>Bayesian model predict</w:t>
      </w:r>
      <w:r w:rsidR="0068307A">
        <w:rPr>
          <w:rFonts w:ascii="Times New Roman" w:hAnsi="Times New Roman" w:cs="Times New Roman"/>
          <w:color w:val="000000" w:themeColor="text1"/>
          <w:sz w:val="24"/>
          <w:szCs w:val="24"/>
        </w:rPr>
        <w:t xml:space="preserve"> that the pre-ratings and post-ratings of the B+ event should be equivalent. </w:t>
      </w:r>
      <w:r w:rsidR="00792D28">
        <w:rPr>
          <w:rFonts w:ascii="Times New Roman" w:hAnsi="Times New Roman" w:cs="Times New Roman"/>
          <w:color w:val="000000" w:themeColor="text1"/>
          <w:sz w:val="24"/>
          <w:szCs w:val="24"/>
        </w:rPr>
        <w:t>Thus, this results supports the predictions of the modified RW model and not those of the traditional RW model or the Bayesian model.</w:t>
      </w:r>
      <w:r w:rsidR="008924F9">
        <w:rPr>
          <w:rFonts w:ascii="Times New Roman" w:hAnsi="Times New Roman" w:cs="Times New Roman"/>
          <w:color w:val="000000" w:themeColor="text1"/>
          <w:sz w:val="24"/>
          <w:szCs w:val="24"/>
        </w:rPr>
        <w:t xml:space="preserve"> </w:t>
      </w:r>
    </w:p>
    <w:p w14:paraId="684B5640" w14:textId="20A617B5" w:rsidR="008924F9" w:rsidRDefault="008924F9" w:rsidP="008924F9">
      <w:pPr>
        <w:spacing w:line="480" w:lineRule="auto"/>
        <w:ind w:firstLine="720"/>
        <w:contextualSpacing/>
        <w:rPr>
          <w:rFonts w:ascii="Times New Roman" w:hAnsi="Times New Roman" w:cs="Times New Roman"/>
          <w:sz w:val="24"/>
          <w:szCs w:val="24"/>
        </w:rPr>
      </w:pPr>
      <w:r>
        <w:rPr>
          <w:rFonts w:ascii="Times New Roman" w:hAnsi="Times New Roman" w:cs="Times New Roman"/>
          <w:color w:val="000000" w:themeColor="text1"/>
          <w:sz w:val="24"/>
          <w:szCs w:val="24"/>
        </w:rPr>
        <w:t xml:space="preserve">We next compared participants’ pre- ratings of the B+ event to their mid-ratings of it. Note that, unlike the first comparison, only the Bayesian model makes </w:t>
      </w:r>
      <w:r w:rsidR="0053227C">
        <w:rPr>
          <w:rFonts w:ascii="Times New Roman" w:hAnsi="Times New Roman" w:cs="Times New Roman"/>
          <w:color w:val="000000" w:themeColor="text1"/>
          <w:sz w:val="24"/>
          <w:szCs w:val="24"/>
        </w:rPr>
        <w:t>a unique prediction</w:t>
      </w:r>
      <w:r w:rsidR="00792D28">
        <w:rPr>
          <w:rFonts w:ascii="Times New Roman" w:hAnsi="Times New Roman" w:cs="Times New Roman"/>
          <w:color w:val="000000" w:themeColor="text1"/>
          <w:sz w:val="24"/>
          <w:szCs w:val="24"/>
        </w:rPr>
        <w:t xml:space="preserve"> for how participants’ ratings of the B+ event should change between the pre- and mid-rating phases</w:t>
      </w:r>
      <w:r w:rsidR="0053227C">
        <w:rPr>
          <w:rFonts w:ascii="Times New Roman" w:hAnsi="Times New Roman" w:cs="Times New Roman"/>
          <w:color w:val="000000" w:themeColor="text1"/>
          <w:sz w:val="24"/>
          <w:szCs w:val="24"/>
        </w:rPr>
        <w:t>; that is,</w:t>
      </w:r>
      <w:r>
        <w:rPr>
          <w:rFonts w:ascii="Times New Roman" w:hAnsi="Times New Roman" w:cs="Times New Roman"/>
          <w:color w:val="000000" w:themeColor="text1"/>
          <w:sz w:val="24"/>
          <w:szCs w:val="24"/>
        </w:rPr>
        <w:t xml:space="preserve"> the Bayesian model predicts that participants should provide higher mid-ratings of the B+ event than pre-ratings </w:t>
      </w:r>
      <w:r w:rsidR="0053227C">
        <w:rPr>
          <w:rFonts w:ascii="Times New Roman" w:hAnsi="Times New Roman" w:cs="Times New Roman"/>
          <w:color w:val="000000" w:themeColor="text1"/>
          <w:sz w:val="24"/>
          <w:szCs w:val="24"/>
        </w:rPr>
        <w:t xml:space="preserve">of it </w:t>
      </w:r>
      <w:r>
        <w:rPr>
          <w:rFonts w:ascii="Times New Roman" w:hAnsi="Times New Roman" w:cs="Times New Roman"/>
          <w:color w:val="000000" w:themeColor="text1"/>
          <w:sz w:val="24"/>
          <w:szCs w:val="24"/>
        </w:rPr>
        <w:t>following the observation that objects A and B</w:t>
      </w:r>
      <w:r w:rsidR="0053227C">
        <w:rPr>
          <w:rFonts w:ascii="Times New Roman" w:hAnsi="Times New Roman" w:cs="Times New Roman"/>
          <w:color w:val="000000" w:themeColor="text1"/>
          <w:sz w:val="24"/>
          <w:szCs w:val="24"/>
        </w:rPr>
        <w:t>, together,</w:t>
      </w:r>
      <w:r>
        <w:rPr>
          <w:rFonts w:ascii="Times New Roman" w:hAnsi="Times New Roman" w:cs="Times New Roman"/>
          <w:color w:val="000000" w:themeColor="text1"/>
          <w:sz w:val="24"/>
          <w:szCs w:val="24"/>
        </w:rPr>
        <w:t xml:space="preserve"> caused the sun to rise. </w:t>
      </w:r>
      <w:r w:rsidR="00792D28">
        <w:rPr>
          <w:rFonts w:ascii="Times New Roman" w:hAnsi="Times New Roman" w:cs="Times New Roman"/>
          <w:color w:val="000000" w:themeColor="text1"/>
          <w:sz w:val="24"/>
          <w:szCs w:val="24"/>
        </w:rPr>
        <w:t xml:space="preserve">In contrast, both the traditional RW model and the modified model predict that there should be no difference between participants’ pre- and mid-ratings of the B+ event. </w:t>
      </w:r>
      <w:r w:rsidR="0053227C">
        <w:rPr>
          <w:rFonts w:ascii="Times New Roman" w:hAnsi="Times New Roman" w:cs="Times New Roman"/>
          <w:color w:val="000000" w:themeColor="text1"/>
          <w:sz w:val="24"/>
          <w:szCs w:val="24"/>
        </w:rPr>
        <w:t xml:space="preserve">This analyses revealed that participants provided significantly lower mid-ratings of the B+ event </w:t>
      </w:r>
      <w:r w:rsidR="0053227C" w:rsidRPr="00DB7514">
        <w:rPr>
          <w:rFonts w:ascii="Times New Roman" w:hAnsi="Times New Roman" w:cs="Times New Roman"/>
          <w:color w:val="000000" w:themeColor="text1"/>
          <w:sz w:val="24"/>
          <w:szCs w:val="24"/>
        </w:rPr>
        <w:t>(</w:t>
      </w:r>
      <w:r w:rsidR="0053227C" w:rsidRPr="00BC281E">
        <w:rPr>
          <w:rFonts w:ascii="Times New Roman" w:hAnsi="Times New Roman" w:cs="Times New Roman"/>
          <w:i/>
          <w:color w:val="000000" w:themeColor="text1"/>
          <w:sz w:val="24"/>
          <w:szCs w:val="24"/>
        </w:rPr>
        <w:t>M</w:t>
      </w:r>
      <w:r w:rsidR="0053227C" w:rsidRPr="00DB7514">
        <w:rPr>
          <w:rFonts w:ascii="Times New Roman" w:hAnsi="Times New Roman" w:cs="Times New Roman"/>
          <w:color w:val="000000" w:themeColor="text1"/>
          <w:sz w:val="24"/>
          <w:szCs w:val="24"/>
        </w:rPr>
        <w:t xml:space="preserve"> = </w:t>
      </w:r>
      <w:r w:rsidR="0053227C">
        <w:rPr>
          <w:rFonts w:ascii="Times New Roman" w:hAnsi="Times New Roman" w:cs="Times New Roman"/>
          <w:color w:val="000000" w:themeColor="text1"/>
          <w:sz w:val="24"/>
          <w:szCs w:val="24"/>
        </w:rPr>
        <w:t>56.82</w:t>
      </w:r>
      <w:r w:rsidR="0053227C" w:rsidRPr="00DB7514">
        <w:rPr>
          <w:rFonts w:ascii="Times New Roman" w:hAnsi="Times New Roman" w:cs="Times New Roman"/>
          <w:color w:val="000000" w:themeColor="text1"/>
          <w:sz w:val="24"/>
          <w:szCs w:val="24"/>
        </w:rPr>
        <w:t>, Bootstrapped 95% CI[</w:t>
      </w:r>
      <w:r w:rsidR="0053227C">
        <w:rPr>
          <w:rFonts w:ascii="Times New Roman" w:hAnsi="Times New Roman" w:cs="Times New Roman"/>
          <w:color w:val="000000" w:themeColor="text1"/>
          <w:sz w:val="24"/>
          <w:szCs w:val="24"/>
        </w:rPr>
        <w:t>52.91, 60.72</w:t>
      </w:r>
      <w:r w:rsidR="0053227C" w:rsidRPr="00DB7514">
        <w:rPr>
          <w:rFonts w:ascii="Times New Roman" w:hAnsi="Times New Roman" w:cs="Times New Roman"/>
          <w:color w:val="000000" w:themeColor="text1"/>
          <w:sz w:val="24"/>
          <w:szCs w:val="24"/>
        </w:rPr>
        <w:t>])</w:t>
      </w:r>
      <w:r w:rsidR="0053227C">
        <w:rPr>
          <w:rFonts w:ascii="Times New Roman" w:hAnsi="Times New Roman" w:cs="Times New Roman"/>
          <w:color w:val="000000" w:themeColor="text1"/>
          <w:sz w:val="24"/>
          <w:szCs w:val="24"/>
        </w:rPr>
        <w:t xml:space="preserve"> than pre-ratings </w:t>
      </w:r>
      <w:r w:rsidR="0053227C" w:rsidRPr="00DB7514">
        <w:rPr>
          <w:rFonts w:ascii="Times New Roman" w:hAnsi="Times New Roman" w:cs="Times New Roman"/>
          <w:color w:val="000000" w:themeColor="text1"/>
          <w:sz w:val="24"/>
          <w:szCs w:val="24"/>
        </w:rPr>
        <w:t>(</w:t>
      </w:r>
      <w:r w:rsidR="0053227C" w:rsidRPr="00BC281E">
        <w:rPr>
          <w:rFonts w:ascii="Times New Roman" w:hAnsi="Times New Roman" w:cs="Times New Roman"/>
          <w:i/>
          <w:color w:val="000000" w:themeColor="text1"/>
          <w:sz w:val="24"/>
          <w:szCs w:val="24"/>
        </w:rPr>
        <w:t>M</w:t>
      </w:r>
      <w:r w:rsidR="0053227C" w:rsidRPr="00DB7514">
        <w:rPr>
          <w:rFonts w:ascii="Times New Roman" w:hAnsi="Times New Roman" w:cs="Times New Roman"/>
          <w:color w:val="000000" w:themeColor="text1"/>
          <w:sz w:val="24"/>
          <w:szCs w:val="24"/>
        </w:rPr>
        <w:t xml:space="preserve"> = </w:t>
      </w:r>
      <w:r w:rsidR="0053227C">
        <w:rPr>
          <w:rFonts w:ascii="Times New Roman" w:hAnsi="Times New Roman" w:cs="Times New Roman"/>
          <w:color w:val="000000" w:themeColor="text1"/>
          <w:sz w:val="24"/>
          <w:szCs w:val="24"/>
        </w:rPr>
        <w:t>63.25</w:t>
      </w:r>
      <w:r w:rsidR="0053227C" w:rsidRPr="00DB7514">
        <w:rPr>
          <w:rFonts w:ascii="Times New Roman" w:hAnsi="Times New Roman" w:cs="Times New Roman"/>
          <w:color w:val="000000" w:themeColor="text1"/>
          <w:sz w:val="24"/>
          <w:szCs w:val="24"/>
        </w:rPr>
        <w:t>, Bootstrapped 95% CI[</w:t>
      </w:r>
      <w:r w:rsidR="0053227C">
        <w:rPr>
          <w:rFonts w:ascii="Times New Roman" w:hAnsi="Times New Roman" w:cs="Times New Roman"/>
          <w:color w:val="000000" w:themeColor="text1"/>
          <w:sz w:val="24"/>
          <w:szCs w:val="24"/>
        </w:rPr>
        <w:t>57.9, 68.59</w:t>
      </w:r>
      <w:r w:rsidR="0053227C" w:rsidRPr="00DB7514">
        <w:rPr>
          <w:rFonts w:ascii="Times New Roman" w:hAnsi="Times New Roman" w:cs="Times New Roman"/>
          <w:color w:val="000000" w:themeColor="text1"/>
          <w:sz w:val="24"/>
          <w:szCs w:val="24"/>
        </w:rPr>
        <w:t>])</w:t>
      </w:r>
      <w:r w:rsidR="0053227C">
        <w:rPr>
          <w:rFonts w:ascii="Times New Roman" w:hAnsi="Times New Roman" w:cs="Times New Roman"/>
          <w:color w:val="000000" w:themeColor="text1"/>
          <w:sz w:val="24"/>
          <w:szCs w:val="24"/>
        </w:rPr>
        <w:t xml:space="preserve">, </w:t>
      </w:r>
      <w:r w:rsidR="0053227C" w:rsidRPr="00E74E1E">
        <w:rPr>
          <w:rFonts w:ascii="Times New Roman" w:hAnsi="Times New Roman" w:cs="Times New Roman"/>
          <w:i/>
          <w:color w:val="000000" w:themeColor="text1"/>
          <w:sz w:val="24"/>
          <w:szCs w:val="24"/>
        </w:rPr>
        <w:t>p</w:t>
      </w:r>
      <w:r w:rsidR="0053227C">
        <w:rPr>
          <w:rFonts w:ascii="Times New Roman" w:hAnsi="Times New Roman" w:cs="Times New Roman"/>
          <w:color w:val="000000" w:themeColor="text1"/>
          <w:sz w:val="24"/>
          <w:szCs w:val="24"/>
        </w:rPr>
        <w:t xml:space="preserve"> &lt; .05. To determine whether this difference was meaningful, we estimated a Bayes factor</w:t>
      </w:r>
      <w:r w:rsidR="00576771">
        <w:rPr>
          <w:rFonts w:ascii="Times New Roman" w:hAnsi="Times New Roman" w:cs="Times New Roman"/>
          <w:color w:val="000000" w:themeColor="text1"/>
          <w:sz w:val="24"/>
          <w:szCs w:val="24"/>
        </w:rPr>
        <w:t xml:space="preserve">. </w:t>
      </w:r>
      <w:r w:rsidR="00576771">
        <w:rPr>
          <w:rFonts w:ascii="Times New Roman" w:hAnsi="Times New Roman" w:cs="Times New Roman"/>
          <w:sz w:val="24"/>
          <w:szCs w:val="24"/>
        </w:rPr>
        <w:t xml:space="preserve">The Bayes Factor for this difference indicated that the data were 6.13 times more </w:t>
      </w:r>
      <w:r w:rsidR="00576771">
        <w:rPr>
          <w:rFonts w:ascii="Times New Roman" w:hAnsi="Times New Roman" w:cs="Times New Roman"/>
          <w:sz w:val="24"/>
          <w:szCs w:val="24"/>
        </w:rPr>
        <w:lastRenderedPageBreak/>
        <w:t xml:space="preserve">likely to result from a real difference than </w:t>
      </w:r>
      <w:r w:rsidR="00E6714F">
        <w:rPr>
          <w:rFonts w:ascii="Times New Roman" w:hAnsi="Times New Roman" w:cs="Times New Roman"/>
          <w:sz w:val="24"/>
          <w:szCs w:val="24"/>
        </w:rPr>
        <w:t>from no difference (i.e., null effect)</w:t>
      </w:r>
      <w:r w:rsidR="00576771">
        <w:rPr>
          <w:rFonts w:ascii="Times New Roman" w:hAnsi="Times New Roman" w:cs="Times New Roman"/>
          <w:sz w:val="24"/>
          <w:szCs w:val="24"/>
        </w:rPr>
        <w:t xml:space="preserve">. This represents positive (e.g., Raftery, 1995) or substantial (e.g., Jeffrey, 1961) evidence that the observed difference between the pre- and mid-ratings of the B+ event was meaningful.  </w:t>
      </w:r>
      <w:r w:rsidR="00576771">
        <w:rPr>
          <w:rFonts w:ascii="Times New Roman" w:hAnsi="Times New Roman" w:cs="Times New Roman"/>
          <w:color w:val="000000" w:themeColor="text1"/>
          <w:sz w:val="24"/>
          <w:szCs w:val="24"/>
        </w:rPr>
        <w:t xml:space="preserve"> </w:t>
      </w:r>
      <w:r w:rsidR="00792D28">
        <w:rPr>
          <w:rFonts w:ascii="Times New Roman" w:hAnsi="Times New Roman" w:cs="Times New Roman"/>
          <w:color w:val="000000" w:themeColor="text1"/>
          <w:sz w:val="24"/>
          <w:szCs w:val="24"/>
        </w:rPr>
        <w:t>Importantly, t</w:t>
      </w:r>
      <w:r w:rsidR="00133B0C">
        <w:rPr>
          <w:rFonts w:ascii="Times New Roman" w:hAnsi="Times New Roman" w:cs="Times New Roman"/>
          <w:color w:val="000000" w:themeColor="text1"/>
          <w:sz w:val="24"/>
          <w:szCs w:val="24"/>
        </w:rPr>
        <w:t xml:space="preserve">his </w:t>
      </w:r>
      <w:r w:rsidR="002D046E">
        <w:rPr>
          <w:rFonts w:ascii="Times New Roman" w:hAnsi="Times New Roman" w:cs="Times New Roman"/>
          <w:color w:val="000000" w:themeColor="text1"/>
          <w:sz w:val="24"/>
          <w:szCs w:val="24"/>
        </w:rPr>
        <w:t>result</w:t>
      </w:r>
      <w:r w:rsidR="00133B0C">
        <w:rPr>
          <w:rFonts w:ascii="Times New Roman" w:hAnsi="Times New Roman" w:cs="Times New Roman"/>
          <w:color w:val="000000" w:themeColor="text1"/>
          <w:sz w:val="24"/>
          <w:szCs w:val="24"/>
        </w:rPr>
        <w:t xml:space="preserve"> neither supports the predictions of the modified</w:t>
      </w:r>
      <w:r w:rsidR="002D046E">
        <w:rPr>
          <w:rFonts w:ascii="Times New Roman" w:hAnsi="Times New Roman" w:cs="Times New Roman"/>
          <w:color w:val="000000" w:themeColor="text1"/>
          <w:sz w:val="24"/>
          <w:szCs w:val="24"/>
        </w:rPr>
        <w:t xml:space="preserve"> RW model</w:t>
      </w:r>
      <w:r w:rsidR="00133B0C">
        <w:rPr>
          <w:rFonts w:ascii="Times New Roman" w:hAnsi="Times New Roman" w:cs="Times New Roman"/>
          <w:color w:val="000000" w:themeColor="text1"/>
          <w:sz w:val="24"/>
          <w:szCs w:val="24"/>
        </w:rPr>
        <w:t xml:space="preserve"> or the traditional RW model</w:t>
      </w:r>
      <w:r w:rsidR="00792D28">
        <w:rPr>
          <w:rFonts w:ascii="Times New Roman" w:hAnsi="Times New Roman" w:cs="Times New Roman"/>
          <w:color w:val="000000" w:themeColor="text1"/>
          <w:sz w:val="24"/>
          <w:szCs w:val="24"/>
        </w:rPr>
        <w:t>—which both predict equivalent pre- and mid-ratings of the B+ event—</w:t>
      </w:r>
      <w:r w:rsidR="00133B0C">
        <w:rPr>
          <w:rFonts w:ascii="Times New Roman" w:hAnsi="Times New Roman" w:cs="Times New Roman"/>
          <w:color w:val="000000" w:themeColor="text1"/>
          <w:sz w:val="24"/>
          <w:szCs w:val="24"/>
        </w:rPr>
        <w:t>nor those of the Bayesian model</w:t>
      </w:r>
      <w:r w:rsidR="00792D28">
        <w:rPr>
          <w:rFonts w:ascii="Times New Roman" w:hAnsi="Times New Roman" w:cs="Times New Roman"/>
          <w:color w:val="000000" w:themeColor="text1"/>
          <w:sz w:val="24"/>
          <w:szCs w:val="24"/>
        </w:rPr>
        <w:t>—which predicts that participants should provide higher mid-ratings of the B+ event than pre-ratings of it</w:t>
      </w:r>
      <w:r w:rsidR="00133B0C">
        <w:rPr>
          <w:rFonts w:ascii="Times New Roman" w:hAnsi="Times New Roman" w:cs="Times New Roman"/>
          <w:color w:val="000000" w:themeColor="text1"/>
          <w:sz w:val="24"/>
          <w:szCs w:val="24"/>
        </w:rPr>
        <w:t xml:space="preserve">. </w:t>
      </w:r>
    </w:p>
    <w:p w14:paraId="73FB0346" w14:textId="7FA7711E" w:rsidR="00070BF7" w:rsidRDefault="00576771" w:rsidP="002D046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Finally, we compared participants’ mid-ratings of the B+ event to their post-ratings of it. Here, only the traditional RW model makes a unique prediction; that is, unlike the modified RW model </w:t>
      </w:r>
      <w:r w:rsidR="00E74E1E">
        <w:rPr>
          <w:rFonts w:ascii="Times New Roman" w:hAnsi="Times New Roman" w:cs="Times New Roman"/>
          <w:sz w:val="24"/>
          <w:szCs w:val="24"/>
        </w:rPr>
        <w:t>or</w:t>
      </w:r>
      <w:r>
        <w:rPr>
          <w:rFonts w:ascii="Times New Roman" w:hAnsi="Times New Roman" w:cs="Times New Roman"/>
          <w:sz w:val="24"/>
          <w:szCs w:val="24"/>
        </w:rPr>
        <w:t xml:space="preserve"> the Bayesian model which predict that participants should provide lower post-ratings of the B+ event than mid-ratings of it, the traditional RW model predicts</w:t>
      </w:r>
      <w:r w:rsidR="00E6714F">
        <w:rPr>
          <w:rFonts w:ascii="Times New Roman" w:hAnsi="Times New Roman" w:cs="Times New Roman"/>
          <w:sz w:val="24"/>
          <w:szCs w:val="24"/>
        </w:rPr>
        <w:t xml:space="preserve"> that participants’ mid- and post-ratings of the B+ event should be equivalent. This analysis revealed that participants provided lower post-ratings of this event </w:t>
      </w:r>
      <w:r w:rsidR="00E6714F">
        <w:rPr>
          <w:rFonts w:ascii="Times New Roman" w:hAnsi="Times New Roman" w:cs="Times New Roman"/>
          <w:color w:val="000000" w:themeColor="text1"/>
          <w:sz w:val="24"/>
          <w:szCs w:val="24"/>
        </w:rPr>
        <w:t>(</w:t>
      </w:r>
      <w:r w:rsidR="00E6714F" w:rsidRPr="00BC281E">
        <w:rPr>
          <w:rFonts w:ascii="Times New Roman" w:hAnsi="Times New Roman" w:cs="Times New Roman"/>
          <w:i/>
          <w:color w:val="000000" w:themeColor="text1"/>
          <w:sz w:val="24"/>
          <w:szCs w:val="24"/>
        </w:rPr>
        <w:t>M</w:t>
      </w:r>
      <w:r w:rsidR="00E6714F" w:rsidRPr="00DB7514">
        <w:rPr>
          <w:rFonts w:ascii="Times New Roman" w:hAnsi="Times New Roman" w:cs="Times New Roman"/>
          <w:color w:val="000000" w:themeColor="text1"/>
          <w:sz w:val="24"/>
          <w:szCs w:val="24"/>
        </w:rPr>
        <w:t xml:space="preserve"> = </w:t>
      </w:r>
      <w:r w:rsidR="00E6714F">
        <w:rPr>
          <w:rFonts w:ascii="Times New Roman" w:hAnsi="Times New Roman" w:cs="Times New Roman"/>
          <w:color w:val="000000" w:themeColor="text1"/>
          <w:sz w:val="24"/>
          <w:szCs w:val="24"/>
        </w:rPr>
        <w:t>46.63</w:t>
      </w:r>
      <w:r w:rsidR="00E6714F" w:rsidRPr="00DB7514">
        <w:rPr>
          <w:rFonts w:ascii="Times New Roman" w:hAnsi="Times New Roman" w:cs="Times New Roman"/>
          <w:color w:val="000000" w:themeColor="text1"/>
          <w:sz w:val="24"/>
          <w:szCs w:val="24"/>
        </w:rPr>
        <w:t>, Bootstrapped 95% CI[</w:t>
      </w:r>
      <w:r w:rsidR="00E6714F">
        <w:rPr>
          <w:rFonts w:ascii="Times New Roman" w:hAnsi="Times New Roman" w:cs="Times New Roman"/>
          <w:color w:val="000000" w:themeColor="text1"/>
          <w:sz w:val="24"/>
          <w:szCs w:val="24"/>
        </w:rPr>
        <w:t>41.02, 52.24</w:t>
      </w:r>
      <w:r w:rsidR="00E6714F" w:rsidRPr="00DB7514">
        <w:rPr>
          <w:rFonts w:ascii="Times New Roman" w:hAnsi="Times New Roman" w:cs="Times New Roman"/>
          <w:color w:val="000000" w:themeColor="text1"/>
          <w:sz w:val="24"/>
          <w:szCs w:val="24"/>
        </w:rPr>
        <w:t>])</w:t>
      </w:r>
      <w:r w:rsidR="00E6714F">
        <w:rPr>
          <w:rFonts w:ascii="Times New Roman" w:hAnsi="Times New Roman" w:cs="Times New Roman"/>
          <w:sz w:val="24"/>
          <w:szCs w:val="24"/>
        </w:rPr>
        <w:t xml:space="preserve"> than mid-ratings of it </w:t>
      </w:r>
      <w:r w:rsidR="00E6714F" w:rsidRPr="00DB7514">
        <w:rPr>
          <w:rFonts w:ascii="Times New Roman" w:hAnsi="Times New Roman" w:cs="Times New Roman"/>
          <w:color w:val="000000" w:themeColor="text1"/>
          <w:sz w:val="24"/>
          <w:szCs w:val="24"/>
        </w:rPr>
        <w:t>(</w:t>
      </w:r>
      <w:r w:rsidR="00E6714F" w:rsidRPr="00BC281E">
        <w:rPr>
          <w:rFonts w:ascii="Times New Roman" w:hAnsi="Times New Roman" w:cs="Times New Roman"/>
          <w:i/>
          <w:color w:val="000000" w:themeColor="text1"/>
          <w:sz w:val="24"/>
          <w:szCs w:val="24"/>
        </w:rPr>
        <w:t>M</w:t>
      </w:r>
      <w:r w:rsidR="00E6714F" w:rsidRPr="00DB7514">
        <w:rPr>
          <w:rFonts w:ascii="Times New Roman" w:hAnsi="Times New Roman" w:cs="Times New Roman"/>
          <w:color w:val="000000" w:themeColor="text1"/>
          <w:sz w:val="24"/>
          <w:szCs w:val="24"/>
        </w:rPr>
        <w:t xml:space="preserve"> = </w:t>
      </w:r>
      <w:r w:rsidR="00E6714F">
        <w:rPr>
          <w:rFonts w:ascii="Times New Roman" w:hAnsi="Times New Roman" w:cs="Times New Roman"/>
          <w:color w:val="000000" w:themeColor="text1"/>
          <w:sz w:val="24"/>
          <w:szCs w:val="24"/>
        </w:rPr>
        <w:t>56.82</w:t>
      </w:r>
      <w:r w:rsidR="00E6714F" w:rsidRPr="00DB7514">
        <w:rPr>
          <w:rFonts w:ascii="Times New Roman" w:hAnsi="Times New Roman" w:cs="Times New Roman"/>
          <w:color w:val="000000" w:themeColor="text1"/>
          <w:sz w:val="24"/>
          <w:szCs w:val="24"/>
        </w:rPr>
        <w:t>, Bootstrapped 95% CI[</w:t>
      </w:r>
      <w:r w:rsidR="00E6714F">
        <w:rPr>
          <w:rFonts w:ascii="Times New Roman" w:hAnsi="Times New Roman" w:cs="Times New Roman"/>
          <w:color w:val="000000" w:themeColor="text1"/>
          <w:sz w:val="24"/>
          <w:szCs w:val="24"/>
        </w:rPr>
        <w:t>52.91, 60.72</w:t>
      </w:r>
      <w:r w:rsidR="00E6714F" w:rsidRPr="00DB7514">
        <w:rPr>
          <w:rFonts w:ascii="Times New Roman" w:hAnsi="Times New Roman" w:cs="Times New Roman"/>
          <w:color w:val="000000" w:themeColor="text1"/>
          <w:sz w:val="24"/>
          <w:szCs w:val="24"/>
        </w:rPr>
        <w:t>])</w:t>
      </w:r>
      <w:r w:rsidR="00E6714F">
        <w:rPr>
          <w:rFonts w:ascii="Times New Roman" w:hAnsi="Times New Roman" w:cs="Times New Roman"/>
          <w:color w:val="000000" w:themeColor="text1"/>
          <w:sz w:val="24"/>
          <w:szCs w:val="24"/>
        </w:rPr>
        <w:t xml:space="preserve">, </w:t>
      </w:r>
      <w:r w:rsidR="00E6714F">
        <w:rPr>
          <w:rFonts w:ascii="Times New Roman" w:hAnsi="Times New Roman" w:cs="Times New Roman"/>
          <w:i/>
          <w:color w:val="000000" w:themeColor="text1"/>
          <w:sz w:val="24"/>
          <w:szCs w:val="24"/>
        </w:rPr>
        <w:t>p &lt; .</w:t>
      </w:r>
      <w:r w:rsidR="00E6714F">
        <w:rPr>
          <w:rFonts w:ascii="Times New Roman" w:hAnsi="Times New Roman" w:cs="Times New Roman"/>
          <w:color w:val="000000" w:themeColor="text1"/>
          <w:sz w:val="24"/>
          <w:szCs w:val="24"/>
        </w:rPr>
        <w:t xml:space="preserve">001. This </w:t>
      </w:r>
      <w:r w:rsidR="00133B0C">
        <w:rPr>
          <w:rFonts w:ascii="Times New Roman" w:hAnsi="Times New Roman" w:cs="Times New Roman"/>
          <w:color w:val="000000" w:themeColor="text1"/>
          <w:sz w:val="24"/>
          <w:szCs w:val="24"/>
        </w:rPr>
        <w:t>result</w:t>
      </w:r>
      <w:r w:rsidR="00E6714F">
        <w:rPr>
          <w:rFonts w:ascii="Times New Roman" w:hAnsi="Times New Roman" w:cs="Times New Roman"/>
          <w:color w:val="000000" w:themeColor="text1"/>
          <w:sz w:val="24"/>
          <w:szCs w:val="24"/>
        </w:rPr>
        <w:t xml:space="preserve"> confirms the predictions of the Bayesian and modified RW models but not those of the traditional RW models. Together, t</w:t>
      </w:r>
      <w:r w:rsidR="0068307A">
        <w:rPr>
          <w:rFonts w:ascii="Times New Roman" w:hAnsi="Times New Roman" w:cs="Times New Roman"/>
          <w:color w:val="000000" w:themeColor="text1"/>
          <w:sz w:val="24"/>
          <w:szCs w:val="24"/>
        </w:rPr>
        <w:t>h</w:t>
      </w:r>
      <w:r w:rsidR="008924F9">
        <w:rPr>
          <w:rFonts w:ascii="Times New Roman" w:hAnsi="Times New Roman" w:cs="Times New Roman"/>
          <w:color w:val="000000" w:themeColor="text1"/>
          <w:sz w:val="24"/>
          <w:szCs w:val="24"/>
        </w:rPr>
        <w:t>ese</w:t>
      </w:r>
      <w:r w:rsidR="0068307A">
        <w:rPr>
          <w:rFonts w:ascii="Times New Roman" w:hAnsi="Times New Roman" w:cs="Times New Roman"/>
          <w:color w:val="000000" w:themeColor="text1"/>
          <w:sz w:val="24"/>
          <w:szCs w:val="24"/>
        </w:rPr>
        <w:t xml:space="preserve"> results suggest</w:t>
      </w:r>
      <w:r>
        <w:rPr>
          <w:rFonts w:ascii="Times New Roman" w:hAnsi="Times New Roman" w:cs="Times New Roman"/>
          <w:color w:val="000000" w:themeColor="text1"/>
          <w:sz w:val="24"/>
          <w:szCs w:val="24"/>
        </w:rPr>
        <w:t xml:space="preserve"> </w:t>
      </w:r>
      <w:r w:rsidR="0068307A">
        <w:rPr>
          <w:rFonts w:ascii="Times New Roman" w:hAnsi="Times New Roman" w:cs="Times New Roman"/>
          <w:color w:val="000000" w:themeColor="text1"/>
          <w:sz w:val="24"/>
          <w:szCs w:val="24"/>
        </w:rPr>
        <w:t>that participants</w:t>
      </w:r>
      <w:r w:rsidR="002D046E">
        <w:rPr>
          <w:rFonts w:ascii="Times New Roman" w:hAnsi="Times New Roman" w:cs="Times New Roman"/>
          <w:color w:val="000000" w:themeColor="text1"/>
          <w:sz w:val="24"/>
          <w:szCs w:val="24"/>
        </w:rPr>
        <w:t xml:space="preserve"> used a version of the modified RW learning rule to</w:t>
      </w:r>
      <w:r w:rsidR="0068307A">
        <w:rPr>
          <w:rFonts w:ascii="Times New Roman" w:hAnsi="Times New Roman" w:cs="Times New Roman"/>
          <w:color w:val="000000" w:themeColor="text1"/>
          <w:sz w:val="24"/>
          <w:szCs w:val="24"/>
        </w:rPr>
        <w:t xml:space="preserve"> </w:t>
      </w:r>
      <w:r w:rsidR="002D046E">
        <w:rPr>
          <w:rFonts w:ascii="Times New Roman" w:hAnsi="Times New Roman" w:cs="Times New Roman"/>
          <w:color w:val="000000" w:themeColor="text1"/>
          <w:sz w:val="24"/>
          <w:szCs w:val="24"/>
        </w:rPr>
        <w:t>reason about</w:t>
      </w:r>
      <w:r w:rsidR="0068307A">
        <w:rPr>
          <w:rFonts w:ascii="Times New Roman" w:hAnsi="Times New Roman" w:cs="Times New Roman"/>
          <w:color w:val="000000" w:themeColor="text1"/>
          <w:sz w:val="24"/>
          <w:szCs w:val="24"/>
        </w:rPr>
        <w:t xml:space="preserve"> the </w:t>
      </w:r>
      <w:r w:rsidR="002D046E">
        <w:rPr>
          <w:rFonts w:ascii="Times New Roman" w:hAnsi="Times New Roman" w:cs="Times New Roman"/>
          <w:color w:val="000000" w:themeColor="text1"/>
          <w:sz w:val="24"/>
          <w:szCs w:val="24"/>
        </w:rPr>
        <w:t>B+ test event.</w:t>
      </w:r>
      <w:r w:rsidR="006830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This is because </w:t>
      </w:r>
      <w:r w:rsidR="002D046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out of the </w:t>
      </w:r>
      <w:r w:rsidR="002D046E">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E6714F">
        <w:rPr>
          <w:rFonts w:ascii="Times New Roman" w:hAnsi="Times New Roman" w:cs="Times New Roman"/>
          <w:color w:val="000000" w:themeColor="text1"/>
          <w:sz w:val="24"/>
          <w:szCs w:val="24"/>
        </w:rPr>
        <w:t>predictions</w:t>
      </w:r>
      <w:r>
        <w:rPr>
          <w:rFonts w:ascii="Times New Roman" w:hAnsi="Times New Roman" w:cs="Times New Roman"/>
          <w:color w:val="000000" w:themeColor="text1"/>
          <w:sz w:val="24"/>
          <w:szCs w:val="24"/>
        </w:rPr>
        <w:t xml:space="preserve"> for this model were confirmed</w:t>
      </w:r>
      <w:r w:rsidR="002D046E">
        <w:rPr>
          <w:rFonts w:ascii="Times New Roman" w:hAnsi="Times New Roman" w:cs="Times New Roman"/>
          <w:color w:val="000000" w:themeColor="text1"/>
          <w:sz w:val="24"/>
          <w:szCs w:val="24"/>
        </w:rPr>
        <w:t>, whereas</w:t>
      </w:r>
      <w:r w:rsidR="00E6714F">
        <w:rPr>
          <w:rFonts w:ascii="Times New Roman" w:hAnsi="Times New Roman" w:cs="Times New Roman"/>
          <w:color w:val="000000" w:themeColor="text1"/>
          <w:sz w:val="24"/>
          <w:szCs w:val="24"/>
        </w:rPr>
        <w:t xml:space="preserve"> </w:t>
      </w:r>
      <w:r w:rsidR="002D046E">
        <w:rPr>
          <w:rFonts w:ascii="Times New Roman" w:hAnsi="Times New Roman" w:cs="Times New Roman"/>
          <w:color w:val="000000" w:themeColor="text1"/>
          <w:sz w:val="24"/>
          <w:szCs w:val="24"/>
        </w:rPr>
        <w:t>0</w:t>
      </w:r>
      <w:r w:rsidR="00E6714F">
        <w:rPr>
          <w:rFonts w:ascii="Times New Roman" w:hAnsi="Times New Roman" w:cs="Times New Roman"/>
          <w:color w:val="000000" w:themeColor="text1"/>
          <w:sz w:val="24"/>
          <w:szCs w:val="24"/>
        </w:rPr>
        <w:t xml:space="preserve"> and </w:t>
      </w:r>
      <w:r w:rsidR="002D046E">
        <w:rPr>
          <w:rFonts w:ascii="Times New Roman" w:hAnsi="Times New Roman" w:cs="Times New Roman"/>
          <w:color w:val="000000" w:themeColor="text1"/>
          <w:sz w:val="24"/>
          <w:szCs w:val="24"/>
        </w:rPr>
        <w:t xml:space="preserve">only 1 </w:t>
      </w:r>
      <w:r w:rsidR="00E6714F">
        <w:rPr>
          <w:rFonts w:ascii="Times New Roman" w:hAnsi="Times New Roman" w:cs="Times New Roman"/>
          <w:color w:val="000000" w:themeColor="text1"/>
          <w:sz w:val="24"/>
          <w:szCs w:val="24"/>
        </w:rPr>
        <w:t>out of</w:t>
      </w:r>
      <w:r w:rsidR="002D046E">
        <w:rPr>
          <w:rFonts w:ascii="Times New Roman" w:hAnsi="Times New Roman" w:cs="Times New Roman"/>
          <w:color w:val="000000" w:themeColor="text1"/>
          <w:sz w:val="24"/>
          <w:szCs w:val="24"/>
        </w:rPr>
        <w:t xml:space="preserve"> 3</w:t>
      </w:r>
      <w:r w:rsidR="00E6714F">
        <w:rPr>
          <w:rFonts w:ascii="Times New Roman" w:hAnsi="Times New Roman" w:cs="Times New Roman"/>
          <w:color w:val="000000" w:themeColor="text1"/>
          <w:sz w:val="24"/>
          <w:szCs w:val="24"/>
        </w:rPr>
        <w:t xml:space="preserve"> predictions were confirmed, respectively, for the traditional RW model and the Bayesian model. </w:t>
      </w:r>
      <w:r>
        <w:rPr>
          <w:rFonts w:ascii="Times New Roman" w:hAnsi="Times New Roman" w:cs="Times New Roman"/>
          <w:color w:val="000000" w:themeColor="text1"/>
          <w:sz w:val="24"/>
          <w:szCs w:val="24"/>
        </w:rPr>
        <w:t xml:space="preserve">However, </w:t>
      </w:r>
      <w:r w:rsidR="002D046E">
        <w:rPr>
          <w:rFonts w:ascii="Times New Roman" w:hAnsi="Times New Roman" w:cs="Times New Roman"/>
          <w:color w:val="000000" w:themeColor="text1"/>
          <w:sz w:val="24"/>
          <w:szCs w:val="24"/>
        </w:rPr>
        <w:t>this conclusion</w:t>
      </w:r>
      <w:r w:rsidR="008924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must be interpreted cautiously because </w:t>
      </w:r>
      <w:r w:rsidR="002D046E">
        <w:rPr>
          <w:rFonts w:ascii="Times New Roman" w:hAnsi="Times New Roman" w:cs="Times New Roman"/>
          <w:color w:val="000000" w:themeColor="text1"/>
          <w:sz w:val="24"/>
          <w:szCs w:val="24"/>
        </w:rPr>
        <w:t>the results did not support all three predictions of this model—hence why participants were said to have used a version of the modified RW model.</w:t>
      </w:r>
      <w:r>
        <w:rPr>
          <w:rFonts w:ascii="Times New Roman" w:hAnsi="Times New Roman" w:cs="Times New Roman"/>
          <w:color w:val="000000" w:themeColor="text1"/>
          <w:sz w:val="24"/>
          <w:szCs w:val="24"/>
        </w:rPr>
        <w:t xml:space="preserve"> </w:t>
      </w:r>
    </w:p>
    <w:p w14:paraId="7088A5D6" w14:textId="630FD21D" w:rsidR="007F0C81" w:rsidRPr="00DB7514" w:rsidRDefault="002D046E" w:rsidP="00E54E60">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results notwithstanding</w:t>
      </w:r>
      <w:r w:rsidR="007F0C81" w:rsidRPr="00DB7514">
        <w:rPr>
          <w:rFonts w:ascii="Times New Roman" w:hAnsi="Times New Roman" w:cs="Times New Roman"/>
          <w:color w:val="000000" w:themeColor="text1"/>
          <w:sz w:val="24"/>
          <w:szCs w:val="24"/>
        </w:rPr>
        <w:t xml:space="preserve">, evidence </w:t>
      </w:r>
      <w:r w:rsidR="00546424">
        <w:rPr>
          <w:rFonts w:ascii="Times New Roman" w:hAnsi="Times New Roman" w:cs="Times New Roman"/>
          <w:color w:val="000000" w:themeColor="text1"/>
          <w:sz w:val="24"/>
          <w:szCs w:val="24"/>
        </w:rPr>
        <w:t xml:space="preserve">that </w:t>
      </w:r>
      <w:r w:rsidR="002C08A7">
        <w:rPr>
          <w:rFonts w:ascii="Times New Roman" w:hAnsi="Times New Roman" w:cs="Times New Roman"/>
          <w:color w:val="000000" w:themeColor="text1"/>
          <w:sz w:val="24"/>
          <w:szCs w:val="24"/>
        </w:rPr>
        <w:t>subject</w:t>
      </w:r>
      <w:r w:rsidR="00546424">
        <w:rPr>
          <w:rFonts w:ascii="Times New Roman" w:hAnsi="Times New Roman" w:cs="Times New Roman"/>
          <w:color w:val="000000" w:themeColor="text1"/>
          <w:sz w:val="24"/>
          <w:szCs w:val="24"/>
        </w:rPr>
        <w:t>s used a Bayesian mechanism to reason about causal events</w:t>
      </w:r>
      <w:r w:rsidR="00546424" w:rsidRPr="00DB7514">
        <w:rPr>
          <w:rFonts w:ascii="Times New Roman" w:hAnsi="Times New Roman" w:cs="Times New Roman"/>
          <w:color w:val="000000" w:themeColor="text1"/>
          <w:sz w:val="24"/>
          <w:szCs w:val="24"/>
        </w:rPr>
        <w:t xml:space="preserve"> </w:t>
      </w:r>
      <w:r w:rsidR="007F0C81" w:rsidRPr="00DB7514">
        <w:rPr>
          <w:rFonts w:ascii="Times New Roman" w:hAnsi="Times New Roman" w:cs="Times New Roman"/>
          <w:color w:val="000000" w:themeColor="text1"/>
          <w:sz w:val="24"/>
          <w:szCs w:val="24"/>
        </w:rPr>
        <w:t xml:space="preserve">requires that two conditions are met. </w:t>
      </w:r>
      <w:r w:rsidR="00B76BEA" w:rsidRPr="00DB7514">
        <w:rPr>
          <w:rFonts w:ascii="Times New Roman" w:hAnsi="Times New Roman" w:cs="Times New Roman"/>
          <w:color w:val="000000" w:themeColor="text1"/>
          <w:sz w:val="24"/>
          <w:szCs w:val="24"/>
        </w:rPr>
        <w:t>First,</w:t>
      </w:r>
      <w:r w:rsidR="00BE6C6E" w:rsidRPr="00DB7514">
        <w:rPr>
          <w:rFonts w:ascii="Times New Roman" w:hAnsi="Times New Roman" w:cs="Times New Roman"/>
          <w:color w:val="000000" w:themeColor="text1"/>
          <w:sz w:val="24"/>
          <w:szCs w:val="24"/>
        </w:rPr>
        <w:t xml:space="preserve"> </w:t>
      </w:r>
      <w:r w:rsidR="002C08A7">
        <w:rPr>
          <w:rFonts w:ascii="Times New Roman" w:hAnsi="Times New Roman" w:cs="Times New Roman"/>
          <w:color w:val="000000" w:themeColor="text1"/>
          <w:sz w:val="24"/>
          <w:szCs w:val="24"/>
        </w:rPr>
        <w:t>subject</w:t>
      </w:r>
      <w:r w:rsidR="00BE6C6E" w:rsidRPr="00DB7514">
        <w:rPr>
          <w:rFonts w:ascii="Times New Roman" w:hAnsi="Times New Roman" w:cs="Times New Roman"/>
          <w:color w:val="000000" w:themeColor="text1"/>
          <w:sz w:val="24"/>
          <w:szCs w:val="24"/>
        </w:rPr>
        <w:t>s</w:t>
      </w:r>
      <w:r w:rsidR="004432FD" w:rsidRPr="00DB7514">
        <w:rPr>
          <w:rFonts w:ascii="Times New Roman" w:hAnsi="Times New Roman" w:cs="Times New Roman"/>
          <w:color w:val="000000" w:themeColor="text1"/>
          <w:sz w:val="24"/>
          <w:szCs w:val="24"/>
        </w:rPr>
        <w:t xml:space="preserve"> must provide </w:t>
      </w:r>
      <w:r w:rsidR="004432FD" w:rsidRPr="00DB7514">
        <w:rPr>
          <w:rFonts w:ascii="Times New Roman" w:hAnsi="Times New Roman" w:cs="Times New Roman"/>
          <w:color w:val="000000" w:themeColor="text1"/>
          <w:sz w:val="24"/>
          <w:szCs w:val="24"/>
        </w:rPr>
        <w:lastRenderedPageBreak/>
        <w:t xml:space="preserve">higher mid-ratings of the B+ event than either the pre- or post-ratings—which themselves </w:t>
      </w:r>
      <w:r w:rsidR="00504539" w:rsidRPr="00DB7514">
        <w:rPr>
          <w:rFonts w:ascii="Times New Roman" w:hAnsi="Times New Roman" w:cs="Times New Roman"/>
          <w:color w:val="000000" w:themeColor="text1"/>
          <w:sz w:val="24"/>
          <w:szCs w:val="24"/>
        </w:rPr>
        <w:t>may or may not differ</w:t>
      </w:r>
      <w:r w:rsidR="004432FD" w:rsidRPr="00DB7514">
        <w:rPr>
          <w:rFonts w:ascii="Times New Roman" w:hAnsi="Times New Roman" w:cs="Times New Roman"/>
          <w:color w:val="000000" w:themeColor="text1"/>
          <w:sz w:val="24"/>
          <w:szCs w:val="24"/>
        </w:rPr>
        <w:t xml:space="preserve">—as the </w:t>
      </w:r>
      <w:r w:rsidR="00341569">
        <w:rPr>
          <w:rFonts w:ascii="Times New Roman" w:hAnsi="Times New Roman" w:cs="Times New Roman"/>
          <w:color w:val="000000" w:themeColor="text1"/>
          <w:sz w:val="24"/>
          <w:szCs w:val="24"/>
        </w:rPr>
        <w:t>backwards blocking</w:t>
      </w:r>
      <w:r w:rsidR="004432FD" w:rsidRPr="00DB7514">
        <w:rPr>
          <w:rFonts w:ascii="Times New Roman" w:hAnsi="Times New Roman" w:cs="Times New Roman"/>
          <w:color w:val="000000" w:themeColor="text1"/>
          <w:sz w:val="24"/>
          <w:szCs w:val="24"/>
        </w:rPr>
        <w:t xml:space="preserve"> event unfolds. </w:t>
      </w:r>
      <w:r w:rsidR="00B76BEA" w:rsidRPr="00DB7514">
        <w:rPr>
          <w:rFonts w:ascii="Times New Roman" w:hAnsi="Times New Roman" w:cs="Times New Roman"/>
          <w:color w:val="000000" w:themeColor="text1"/>
          <w:sz w:val="24"/>
          <w:szCs w:val="24"/>
        </w:rPr>
        <w:t>Second,</w:t>
      </w:r>
      <w:r w:rsidR="007F0C81" w:rsidRPr="00DB7514">
        <w:rPr>
          <w:rFonts w:ascii="Times New Roman" w:hAnsi="Times New Roman" w:cs="Times New Roman"/>
          <w:color w:val="000000" w:themeColor="text1"/>
          <w:sz w:val="24"/>
          <w:szCs w:val="24"/>
        </w:rPr>
        <w:t xml:space="preserve"> </w:t>
      </w:r>
      <w:r w:rsidR="002C08A7">
        <w:rPr>
          <w:rFonts w:ascii="Times New Roman" w:hAnsi="Times New Roman" w:cs="Times New Roman"/>
          <w:color w:val="000000" w:themeColor="text1"/>
          <w:sz w:val="24"/>
          <w:szCs w:val="24"/>
        </w:rPr>
        <w:t>subject</w:t>
      </w:r>
      <w:r w:rsidR="007F0C81" w:rsidRPr="00DB7514">
        <w:rPr>
          <w:rFonts w:ascii="Times New Roman" w:hAnsi="Times New Roman" w:cs="Times New Roman"/>
          <w:color w:val="000000" w:themeColor="text1"/>
          <w:sz w:val="24"/>
          <w:szCs w:val="24"/>
        </w:rPr>
        <w:t xml:space="preserve">s must provide </w:t>
      </w:r>
      <w:r w:rsidR="004432FD" w:rsidRPr="00DB7514">
        <w:rPr>
          <w:rFonts w:ascii="Times New Roman" w:hAnsi="Times New Roman" w:cs="Times New Roman"/>
          <w:color w:val="000000" w:themeColor="text1"/>
          <w:sz w:val="24"/>
          <w:szCs w:val="24"/>
        </w:rPr>
        <w:t xml:space="preserve">lower mid-ratings of the B- event than pre-ratings of it but higher post-ratings of the B- event than either the pre- or mid-ratings as the </w:t>
      </w:r>
      <w:r w:rsidR="00341569">
        <w:rPr>
          <w:rFonts w:ascii="Times New Roman" w:hAnsi="Times New Roman" w:cs="Times New Roman"/>
          <w:color w:val="000000" w:themeColor="text1"/>
          <w:sz w:val="24"/>
          <w:szCs w:val="24"/>
        </w:rPr>
        <w:t>backwards blocking</w:t>
      </w:r>
      <w:r w:rsidR="004432FD" w:rsidRPr="00DB7514">
        <w:rPr>
          <w:rFonts w:ascii="Times New Roman" w:hAnsi="Times New Roman" w:cs="Times New Roman"/>
          <w:color w:val="000000" w:themeColor="text1"/>
          <w:sz w:val="24"/>
          <w:szCs w:val="24"/>
        </w:rPr>
        <w:t xml:space="preserve"> event unfolds. </w:t>
      </w:r>
      <w:r w:rsidR="007F0C81" w:rsidRPr="00DB7514">
        <w:rPr>
          <w:rFonts w:ascii="Times New Roman" w:hAnsi="Times New Roman" w:cs="Times New Roman"/>
          <w:color w:val="000000" w:themeColor="text1"/>
          <w:sz w:val="24"/>
          <w:szCs w:val="24"/>
        </w:rPr>
        <w:t xml:space="preserve">This means that support for either the first or the second condition, but not </w:t>
      </w:r>
      <w:r w:rsidR="004432FD" w:rsidRPr="00DB7514">
        <w:rPr>
          <w:rFonts w:ascii="Times New Roman" w:hAnsi="Times New Roman" w:cs="Times New Roman"/>
          <w:color w:val="000000" w:themeColor="text1"/>
          <w:sz w:val="24"/>
          <w:szCs w:val="24"/>
        </w:rPr>
        <w:t xml:space="preserve">for </w:t>
      </w:r>
      <w:r w:rsidR="007F0C81" w:rsidRPr="00DB7514">
        <w:rPr>
          <w:rFonts w:ascii="Times New Roman" w:hAnsi="Times New Roman" w:cs="Times New Roman"/>
          <w:color w:val="000000" w:themeColor="text1"/>
          <w:sz w:val="24"/>
          <w:szCs w:val="24"/>
        </w:rPr>
        <w:t xml:space="preserve">both, would be insufficient to conclude that </w:t>
      </w:r>
      <w:r w:rsidR="00546424">
        <w:rPr>
          <w:rFonts w:ascii="Times New Roman" w:hAnsi="Times New Roman" w:cs="Times New Roman"/>
          <w:color w:val="000000" w:themeColor="text1"/>
          <w:sz w:val="24"/>
          <w:szCs w:val="24"/>
        </w:rPr>
        <w:t>adults used a Bayesian mechanism to reason about causal events</w:t>
      </w:r>
      <w:r w:rsidR="007F0C81" w:rsidRPr="00DB7514">
        <w:rPr>
          <w:rFonts w:ascii="Times New Roman" w:hAnsi="Times New Roman" w:cs="Times New Roman"/>
          <w:color w:val="000000" w:themeColor="text1"/>
          <w:sz w:val="24"/>
          <w:szCs w:val="24"/>
        </w:rPr>
        <w:t>.</w:t>
      </w:r>
    </w:p>
    <w:p w14:paraId="4EE6D8AA" w14:textId="70FC8211" w:rsidR="0059407E" w:rsidRDefault="004B3C37" w:rsidP="00AA6C97">
      <w:pPr>
        <w:spacing w:line="480" w:lineRule="auto"/>
        <w:ind w:firstLine="720"/>
        <w:contextualSpacing/>
        <w:rPr>
          <w:rFonts w:ascii="Times New Roman" w:hAnsi="Times New Roman" w:cs="Times New Roman"/>
          <w:color w:val="000000" w:themeColor="text1"/>
          <w:sz w:val="24"/>
          <w:szCs w:val="24"/>
        </w:rPr>
      </w:pPr>
      <w:r w:rsidRPr="004B3C37">
        <w:rPr>
          <w:rFonts w:ascii="Times New Roman" w:hAnsi="Times New Roman" w:cs="Times New Roman"/>
          <w:color w:val="000000" w:themeColor="text1"/>
          <w:sz w:val="24"/>
          <w:szCs w:val="24"/>
        </w:rPr>
        <w:t xml:space="preserve">Thus, the next analysis examined whether </w:t>
      </w:r>
      <w:r w:rsidR="002C08A7">
        <w:rPr>
          <w:rFonts w:ascii="Times New Roman" w:hAnsi="Times New Roman" w:cs="Times New Roman"/>
          <w:color w:val="000000" w:themeColor="text1"/>
          <w:sz w:val="24"/>
          <w:szCs w:val="24"/>
        </w:rPr>
        <w:t>subject</w:t>
      </w:r>
      <w:r w:rsidRPr="004B3C37">
        <w:rPr>
          <w:rFonts w:ascii="Times New Roman" w:hAnsi="Times New Roman" w:cs="Times New Roman"/>
          <w:color w:val="000000" w:themeColor="text1"/>
          <w:sz w:val="24"/>
          <w:szCs w:val="24"/>
        </w:rPr>
        <w:t>s provide</w:t>
      </w:r>
      <w:r>
        <w:rPr>
          <w:rFonts w:ascii="Times New Roman" w:hAnsi="Times New Roman" w:cs="Times New Roman"/>
          <w:color w:val="000000" w:themeColor="text1"/>
          <w:sz w:val="24"/>
          <w:szCs w:val="24"/>
        </w:rPr>
        <w:t>d lower mid-ratings of the B- event than pre-ratings of it but higher post-ratings of the B- event than either the pre- or mid-ratings of the same event</w:t>
      </w:r>
      <w:r w:rsidRPr="004B3C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as the </w:t>
      </w:r>
      <w:r w:rsidR="00341569">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condition </w:t>
      </w:r>
      <w:r w:rsidRPr="004B3C37">
        <w:rPr>
          <w:rFonts w:ascii="Times New Roman" w:hAnsi="Times New Roman" w:cs="Times New Roman"/>
          <w:color w:val="000000" w:themeColor="text1"/>
          <w:sz w:val="24"/>
          <w:szCs w:val="24"/>
        </w:rPr>
        <w:t>unfolded. Unlike the previous analysis, this analysis did not reveal a significant</w:t>
      </w:r>
      <w:r>
        <w:rPr>
          <w:rFonts w:ascii="Times New Roman" w:hAnsi="Times New Roman" w:cs="Times New Roman"/>
          <w:color w:val="000000" w:themeColor="text1"/>
          <w:sz w:val="24"/>
          <w:szCs w:val="24"/>
        </w:rPr>
        <w:t xml:space="preserve"> main effect of Causal Rating, </w:t>
      </w:r>
      <w:r w:rsidRPr="004B3C37">
        <w:rPr>
          <w:rFonts w:ascii="Times New Roman" w:hAnsi="Times New Roman" w:cs="Times New Roman"/>
          <w:color w:val="000000" w:themeColor="text1"/>
          <w:sz w:val="24"/>
          <w:szCs w:val="24"/>
        </w:rPr>
        <w:t>Type III</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F</w:t>
      </w:r>
      <w:r w:rsidRPr="004B3C37">
        <w:rPr>
          <w:rFonts w:ascii="Times New Roman" w:hAnsi="Times New Roman" w:cs="Times New Roman"/>
          <w:color w:val="000000" w:themeColor="text1"/>
          <w:sz w:val="24"/>
          <w:szCs w:val="24"/>
        </w:rPr>
        <w:t>(</w:t>
      </w:r>
      <w:r w:rsidR="00AA6C97">
        <w:rPr>
          <w:rFonts w:ascii="Times New Roman" w:hAnsi="Times New Roman" w:cs="Times New Roman"/>
          <w:color w:val="000000" w:themeColor="text1"/>
          <w:sz w:val="24"/>
          <w:szCs w:val="24"/>
        </w:rPr>
        <w:t>2, 58</w:t>
      </w:r>
      <w:r w:rsidRPr="004B3C37">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4.1</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i/>
          <w:color w:val="000000" w:themeColor="text1"/>
          <w:sz w:val="24"/>
          <w:szCs w:val="24"/>
        </w:rPr>
        <w:t>p</w:t>
      </w:r>
      <w:r w:rsidRPr="004B3C37">
        <w:rPr>
          <w:rFonts w:ascii="Times New Roman" w:hAnsi="Times New Roman" w:cs="Times New Roman"/>
          <w:color w:val="000000" w:themeColor="text1"/>
          <w:sz w:val="24"/>
          <w:szCs w:val="24"/>
        </w:rPr>
        <w:t xml:space="preserve"> </w:t>
      </w:r>
      <w:r w:rsidR="00AA6C97">
        <w:rPr>
          <w:rFonts w:ascii="Times New Roman" w:hAnsi="Times New Roman" w:cs="Times New Roman"/>
          <w:color w:val="000000" w:themeColor="text1"/>
          <w:sz w:val="24"/>
          <w:szCs w:val="24"/>
        </w:rPr>
        <w:t>&lt; .05</w:t>
      </w:r>
      <w:r w:rsidRPr="004B3C37">
        <w:rPr>
          <w:rFonts w:ascii="Times New Roman" w:hAnsi="Times New Roman" w:cs="Times New Roman"/>
          <w:color w:val="000000" w:themeColor="text1"/>
          <w:sz w:val="24"/>
          <w:szCs w:val="24"/>
        </w:rPr>
        <w:t xml:space="preserve">. </w:t>
      </w:r>
      <w:r w:rsidR="00AA6C97">
        <w:rPr>
          <w:rFonts w:ascii="Times New Roman" w:hAnsi="Times New Roman" w:cs="Times New Roman"/>
          <w:color w:val="000000" w:themeColor="text1"/>
          <w:sz w:val="24"/>
          <w:szCs w:val="24"/>
        </w:rPr>
        <w:t xml:space="preserve">We next </w:t>
      </w:r>
      <w:r>
        <w:rPr>
          <w:rFonts w:ascii="Times New Roman" w:hAnsi="Times New Roman" w:cs="Times New Roman"/>
          <w:color w:val="000000" w:themeColor="text1"/>
          <w:sz w:val="24"/>
          <w:szCs w:val="24"/>
        </w:rPr>
        <w:t>conducted</w:t>
      </w:r>
      <w:r w:rsidRPr="004B3C37">
        <w:rPr>
          <w:rFonts w:ascii="Times New Roman" w:hAnsi="Times New Roman" w:cs="Times New Roman"/>
          <w:color w:val="000000" w:themeColor="text1"/>
          <w:sz w:val="24"/>
          <w:szCs w:val="24"/>
        </w:rPr>
        <w:t xml:space="preserve"> a series of pl</w:t>
      </w:r>
      <w:r>
        <w:rPr>
          <w:rFonts w:ascii="Times New Roman" w:hAnsi="Times New Roman" w:cs="Times New Roman"/>
          <w:color w:val="000000" w:themeColor="text1"/>
          <w:sz w:val="24"/>
          <w:szCs w:val="24"/>
        </w:rPr>
        <w:t>anned analyses</w:t>
      </w:r>
      <w:r w:rsidR="00AA6C97">
        <w:rPr>
          <w:rFonts w:ascii="Times New Roman" w:hAnsi="Times New Roman" w:cs="Times New Roman"/>
          <w:color w:val="000000" w:themeColor="text1"/>
          <w:sz w:val="24"/>
          <w:szCs w:val="24"/>
        </w:rPr>
        <w:t xml:space="preserve"> to explore this significant main effect</w:t>
      </w:r>
      <w:r>
        <w:rPr>
          <w:rFonts w:ascii="Times New Roman" w:hAnsi="Times New Roman" w:cs="Times New Roman"/>
          <w:color w:val="000000" w:themeColor="text1"/>
          <w:sz w:val="24"/>
          <w:szCs w:val="24"/>
        </w:rPr>
        <w:t xml:space="preserve">. These analyses </w:t>
      </w:r>
      <w:r w:rsidRPr="004B3C37">
        <w:rPr>
          <w:rFonts w:ascii="Times New Roman" w:hAnsi="Times New Roman" w:cs="Times New Roman"/>
          <w:color w:val="000000" w:themeColor="text1"/>
          <w:sz w:val="24"/>
          <w:szCs w:val="24"/>
        </w:rPr>
        <w:t xml:space="preserve">revealed that </w:t>
      </w:r>
      <w:r w:rsidR="002C08A7">
        <w:rPr>
          <w:rFonts w:ascii="Times New Roman" w:hAnsi="Times New Roman" w:cs="Times New Roman"/>
          <w:color w:val="000000" w:themeColor="text1"/>
          <w:sz w:val="24"/>
          <w:szCs w:val="24"/>
        </w:rPr>
        <w:t>subject</w:t>
      </w:r>
      <w:r w:rsidRPr="004B3C37">
        <w:rPr>
          <w:rFonts w:ascii="Times New Roman" w:hAnsi="Times New Roman" w:cs="Times New Roman"/>
          <w:color w:val="000000" w:themeColor="text1"/>
          <w:sz w:val="24"/>
          <w:szCs w:val="24"/>
        </w:rPr>
        <w:t xml:space="preserve">s provided higher pre-ratings of the B- event </w:t>
      </w:r>
      <w:r>
        <w:rPr>
          <w:rFonts w:ascii="Times New Roman" w:hAnsi="Times New Roman" w:cs="Times New Roman"/>
          <w:color w:val="000000" w:themeColor="text1"/>
          <w:sz w:val="24"/>
          <w:szCs w:val="24"/>
        </w:rPr>
        <w:t>(</w:t>
      </w:r>
      <w:r w:rsidRPr="004B3C37">
        <w:rPr>
          <w:rFonts w:ascii="Times New Roman" w:hAnsi="Times New Roman" w:cs="Times New Roman"/>
          <w:i/>
          <w:color w:val="000000" w:themeColor="text1"/>
          <w:sz w:val="24"/>
          <w:szCs w:val="24"/>
        </w:rPr>
        <w:t>M</w:t>
      </w:r>
      <w:r>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48.25</w:t>
      </w:r>
      <w:r>
        <w:rPr>
          <w:rFonts w:ascii="Times New Roman" w:hAnsi="Times New Roman" w:cs="Times New Roman"/>
          <w:color w:val="000000" w:themeColor="text1"/>
          <w:sz w:val="24"/>
          <w:szCs w:val="24"/>
        </w:rPr>
        <w:t>, Bootstrapped 95% CI</w:t>
      </w:r>
      <w:r w:rsidRPr="004B3C37">
        <w:rPr>
          <w:rFonts w:ascii="Times New Roman" w:hAnsi="Times New Roman" w:cs="Times New Roman"/>
          <w:color w:val="000000" w:themeColor="text1"/>
          <w:sz w:val="24"/>
          <w:szCs w:val="24"/>
        </w:rPr>
        <w:t>[</w:t>
      </w:r>
      <w:r w:rsidR="00AA6C97">
        <w:rPr>
          <w:rFonts w:ascii="Times New Roman" w:hAnsi="Times New Roman" w:cs="Times New Roman"/>
          <w:color w:val="000000" w:themeColor="text1"/>
          <w:sz w:val="24"/>
          <w:szCs w:val="24"/>
        </w:rPr>
        <w:t>45.19, 51.3</w:t>
      </w:r>
      <w:r w:rsidRPr="004B3C37">
        <w:rPr>
          <w:rFonts w:ascii="Times New Roman" w:hAnsi="Times New Roman" w:cs="Times New Roman"/>
          <w:color w:val="000000" w:themeColor="text1"/>
          <w:sz w:val="24"/>
          <w:szCs w:val="24"/>
        </w:rPr>
        <w:t>]) than mid-ratings of it (</w:t>
      </w:r>
      <w:r w:rsidRPr="004B3C37">
        <w:rPr>
          <w:rFonts w:ascii="Times New Roman" w:hAnsi="Times New Roman" w:cs="Times New Roman"/>
          <w:i/>
          <w:color w:val="000000" w:themeColor="text1"/>
          <w:sz w:val="24"/>
          <w:szCs w:val="24"/>
        </w:rPr>
        <w:t>M</w:t>
      </w:r>
      <w:r w:rsidRPr="004B3C37">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41.9</w:t>
      </w:r>
      <w:r w:rsidRPr="004B3C37">
        <w:rPr>
          <w:rFonts w:ascii="Times New Roman" w:hAnsi="Times New Roman" w:cs="Times New Roman"/>
          <w:color w:val="000000" w:themeColor="text1"/>
          <w:sz w:val="24"/>
          <w:szCs w:val="24"/>
        </w:rPr>
        <w:t>, Bootstrapped 95% CI[</w:t>
      </w:r>
      <w:r w:rsidR="00AA6C97">
        <w:rPr>
          <w:rFonts w:ascii="Times New Roman" w:hAnsi="Times New Roman" w:cs="Times New Roman"/>
          <w:color w:val="000000" w:themeColor="text1"/>
          <w:sz w:val="24"/>
          <w:szCs w:val="24"/>
        </w:rPr>
        <w:t>37.22, 46.58</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i/>
          <w:color w:val="000000" w:themeColor="text1"/>
          <w:sz w:val="24"/>
          <w:szCs w:val="24"/>
        </w:rPr>
        <w:t>p</w:t>
      </w:r>
      <w:r w:rsidRPr="004B3C37">
        <w:rPr>
          <w:rFonts w:ascii="Times New Roman" w:hAnsi="Times New Roman" w:cs="Times New Roman"/>
          <w:color w:val="000000" w:themeColor="text1"/>
          <w:sz w:val="24"/>
          <w:szCs w:val="24"/>
        </w:rPr>
        <w:t xml:space="preserve"> </w:t>
      </w:r>
      <w:r w:rsidR="00D1367D">
        <w:rPr>
          <w:rFonts w:ascii="Times New Roman" w:hAnsi="Times New Roman" w:cs="Times New Roman"/>
          <w:color w:val="000000" w:themeColor="text1"/>
          <w:sz w:val="24"/>
          <w:szCs w:val="24"/>
        </w:rPr>
        <w:t>= .01</w:t>
      </w:r>
      <w:r w:rsidR="006A63E7">
        <w:rPr>
          <w:rFonts w:ascii="Times New Roman" w:hAnsi="Times New Roman" w:cs="Times New Roman"/>
          <w:color w:val="000000" w:themeColor="text1"/>
          <w:sz w:val="24"/>
          <w:szCs w:val="24"/>
        </w:rPr>
        <w:t xml:space="preserve">, and higher post-ratings </w:t>
      </w:r>
      <w:r w:rsidR="006A63E7" w:rsidRPr="004B3C37">
        <w:rPr>
          <w:rFonts w:ascii="Times New Roman" w:hAnsi="Times New Roman" w:cs="Times New Roman"/>
          <w:color w:val="000000" w:themeColor="text1"/>
          <w:sz w:val="24"/>
          <w:szCs w:val="24"/>
        </w:rPr>
        <w:t>(</w:t>
      </w:r>
      <w:r w:rsidR="006A63E7" w:rsidRPr="00BC281E">
        <w:rPr>
          <w:rFonts w:ascii="Times New Roman" w:hAnsi="Times New Roman" w:cs="Times New Roman"/>
          <w:i/>
          <w:color w:val="000000" w:themeColor="text1"/>
          <w:sz w:val="24"/>
          <w:szCs w:val="24"/>
        </w:rPr>
        <w:t>M</w:t>
      </w:r>
      <w:r w:rsidR="006A63E7" w:rsidRPr="004B3C37">
        <w:rPr>
          <w:rFonts w:ascii="Times New Roman" w:hAnsi="Times New Roman" w:cs="Times New Roman"/>
          <w:color w:val="000000" w:themeColor="text1"/>
          <w:sz w:val="24"/>
          <w:szCs w:val="24"/>
        </w:rPr>
        <w:t xml:space="preserve"> = </w:t>
      </w:r>
      <w:r w:rsidR="006A63E7">
        <w:rPr>
          <w:rFonts w:ascii="Times New Roman" w:hAnsi="Times New Roman" w:cs="Times New Roman"/>
          <w:color w:val="000000" w:themeColor="text1"/>
          <w:sz w:val="24"/>
          <w:szCs w:val="24"/>
        </w:rPr>
        <w:t>51.5</w:t>
      </w:r>
      <w:r w:rsidR="006A63E7" w:rsidRPr="004B3C37">
        <w:rPr>
          <w:rFonts w:ascii="Times New Roman" w:hAnsi="Times New Roman" w:cs="Times New Roman"/>
          <w:color w:val="000000" w:themeColor="text1"/>
          <w:sz w:val="24"/>
          <w:szCs w:val="24"/>
        </w:rPr>
        <w:t>, Bootstrapped 95% CI[</w:t>
      </w:r>
      <w:r w:rsidR="006A63E7">
        <w:rPr>
          <w:rFonts w:ascii="Times New Roman" w:hAnsi="Times New Roman" w:cs="Times New Roman"/>
          <w:color w:val="000000" w:themeColor="text1"/>
          <w:sz w:val="24"/>
          <w:szCs w:val="24"/>
        </w:rPr>
        <w:t xml:space="preserve">44.38, 58.62]) than mid-ratings, </w:t>
      </w:r>
      <w:r w:rsidR="006A63E7">
        <w:rPr>
          <w:rFonts w:ascii="Times New Roman" w:hAnsi="Times New Roman" w:cs="Times New Roman"/>
          <w:i/>
          <w:color w:val="000000" w:themeColor="text1"/>
          <w:sz w:val="24"/>
          <w:szCs w:val="24"/>
        </w:rPr>
        <w:t xml:space="preserve">p </w:t>
      </w:r>
      <w:r w:rsidR="006A63E7">
        <w:rPr>
          <w:rFonts w:ascii="Times New Roman" w:hAnsi="Times New Roman" w:cs="Times New Roman"/>
          <w:color w:val="000000" w:themeColor="text1"/>
          <w:sz w:val="24"/>
          <w:szCs w:val="24"/>
        </w:rPr>
        <w:t xml:space="preserve">= 0.015 </w:t>
      </w:r>
      <w:r>
        <w:rPr>
          <w:rFonts w:ascii="Times New Roman" w:hAnsi="Times New Roman" w:cs="Times New Roman"/>
          <w:color w:val="000000" w:themeColor="text1"/>
          <w:sz w:val="24"/>
          <w:szCs w:val="24"/>
        </w:rPr>
        <w:t xml:space="preserve">.  </w:t>
      </w:r>
      <w:r w:rsidR="003734E2">
        <w:rPr>
          <w:rFonts w:ascii="Times New Roman" w:hAnsi="Times New Roman" w:cs="Times New Roman"/>
          <w:color w:val="000000" w:themeColor="text1"/>
          <w:sz w:val="24"/>
          <w:szCs w:val="24"/>
        </w:rPr>
        <w:t>However</w:t>
      </w:r>
      <w:r>
        <w:rPr>
          <w:rFonts w:ascii="Times New Roman" w:hAnsi="Times New Roman" w:cs="Times New Roman"/>
          <w:color w:val="000000" w:themeColor="text1"/>
          <w:sz w:val="24"/>
          <w:szCs w:val="24"/>
        </w:rPr>
        <w:t xml:space="preserve">, </w:t>
      </w:r>
      <w:r w:rsidR="002C08A7">
        <w:rPr>
          <w:rFonts w:ascii="Times New Roman" w:hAnsi="Times New Roman" w:cs="Times New Roman"/>
          <w:color w:val="000000" w:themeColor="text1"/>
          <w:sz w:val="24"/>
          <w:szCs w:val="24"/>
        </w:rPr>
        <w:t>subject</w:t>
      </w:r>
      <w:r w:rsidRPr="004B3C37">
        <w:rPr>
          <w:rFonts w:ascii="Times New Roman" w:hAnsi="Times New Roman" w:cs="Times New Roman"/>
          <w:color w:val="000000" w:themeColor="text1"/>
          <w:sz w:val="24"/>
          <w:szCs w:val="24"/>
        </w:rPr>
        <w:t>s' post-ratings of the B- event (</w:t>
      </w:r>
      <w:r w:rsidRPr="00E74E1E">
        <w:rPr>
          <w:rFonts w:ascii="Times New Roman" w:hAnsi="Times New Roman" w:cs="Times New Roman"/>
          <w:i/>
          <w:color w:val="000000" w:themeColor="text1"/>
          <w:sz w:val="24"/>
          <w:szCs w:val="24"/>
        </w:rPr>
        <w:t>M</w:t>
      </w:r>
      <w:r w:rsidRPr="004B3C37">
        <w:rPr>
          <w:rFonts w:ascii="Times New Roman" w:hAnsi="Times New Roman" w:cs="Times New Roman"/>
          <w:color w:val="000000" w:themeColor="text1"/>
          <w:sz w:val="24"/>
          <w:szCs w:val="24"/>
        </w:rPr>
        <w:t xml:space="preserve"> = </w:t>
      </w:r>
      <w:r w:rsidR="00D1367D">
        <w:rPr>
          <w:rFonts w:ascii="Times New Roman" w:hAnsi="Times New Roman" w:cs="Times New Roman"/>
          <w:color w:val="000000" w:themeColor="text1"/>
          <w:sz w:val="24"/>
          <w:szCs w:val="24"/>
        </w:rPr>
        <w:t>51.5</w:t>
      </w:r>
      <w:r w:rsidRPr="004B3C37">
        <w:rPr>
          <w:rFonts w:ascii="Times New Roman" w:hAnsi="Times New Roman" w:cs="Times New Roman"/>
          <w:color w:val="000000" w:themeColor="text1"/>
          <w:sz w:val="24"/>
          <w:szCs w:val="24"/>
        </w:rPr>
        <w:t>, Bootstrapped 95% CI[</w:t>
      </w:r>
      <w:r w:rsidR="00D1367D">
        <w:rPr>
          <w:rFonts w:ascii="Times New Roman" w:hAnsi="Times New Roman" w:cs="Times New Roman"/>
          <w:color w:val="000000" w:themeColor="text1"/>
          <w:sz w:val="24"/>
          <w:szCs w:val="24"/>
        </w:rPr>
        <w:t>44.38, 58.62</w:t>
      </w:r>
      <w:r>
        <w:rPr>
          <w:rFonts w:ascii="Times New Roman" w:hAnsi="Times New Roman" w:cs="Times New Roman"/>
          <w:color w:val="000000" w:themeColor="text1"/>
          <w:sz w:val="24"/>
          <w:szCs w:val="24"/>
        </w:rPr>
        <w:t xml:space="preserve">]) did not differ </w:t>
      </w:r>
      <w:r w:rsidR="004C603E">
        <w:rPr>
          <w:rFonts w:ascii="Times New Roman" w:hAnsi="Times New Roman" w:cs="Times New Roman"/>
          <w:color w:val="000000" w:themeColor="text1"/>
          <w:sz w:val="24"/>
          <w:szCs w:val="24"/>
        </w:rPr>
        <w:t xml:space="preserve">from </w:t>
      </w:r>
      <w:r>
        <w:rPr>
          <w:rFonts w:ascii="Times New Roman" w:hAnsi="Times New Roman" w:cs="Times New Roman"/>
          <w:color w:val="000000" w:themeColor="text1"/>
          <w:sz w:val="24"/>
          <w:szCs w:val="24"/>
        </w:rPr>
        <w:t xml:space="preserve">their </w:t>
      </w:r>
      <w:r w:rsidRPr="004B3C37">
        <w:rPr>
          <w:rFonts w:ascii="Times New Roman" w:hAnsi="Times New Roman" w:cs="Times New Roman"/>
          <w:color w:val="000000" w:themeColor="text1"/>
          <w:sz w:val="24"/>
          <w:szCs w:val="24"/>
        </w:rPr>
        <w:t>pre-ratings</w:t>
      </w:r>
      <w:r w:rsidR="004C603E">
        <w:rPr>
          <w:rFonts w:ascii="Times New Roman" w:hAnsi="Times New Roman" w:cs="Times New Roman"/>
          <w:color w:val="000000" w:themeColor="text1"/>
          <w:sz w:val="24"/>
          <w:szCs w:val="24"/>
        </w:rPr>
        <w:t xml:space="preserve"> of it</w:t>
      </w:r>
      <w:r w:rsidRPr="004B3C37">
        <w:rPr>
          <w:rFonts w:ascii="Times New Roman" w:hAnsi="Times New Roman" w:cs="Times New Roman"/>
          <w:color w:val="000000" w:themeColor="text1"/>
          <w:sz w:val="24"/>
          <w:szCs w:val="24"/>
        </w:rPr>
        <w:t>, p = .</w:t>
      </w:r>
      <w:r w:rsidR="003734E2">
        <w:rPr>
          <w:rFonts w:ascii="Times New Roman" w:hAnsi="Times New Roman" w:cs="Times New Roman"/>
          <w:color w:val="000000" w:themeColor="text1"/>
          <w:sz w:val="24"/>
          <w:szCs w:val="24"/>
        </w:rPr>
        <w:t>2</w:t>
      </w:r>
      <w:r w:rsidR="003333DE">
        <w:rPr>
          <w:rFonts w:ascii="Times New Roman" w:hAnsi="Times New Roman" w:cs="Times New Roman"/>
          <w:color w:val="000000" w:themeColor="text1"/>
          <w:sz w:val="24"/>
          <w:szCs w:val="24"/>
        </w:rPr>
        <w:t>.</w:t>
      </w:r>
    </w:p>
    <w:p w14:paraId="054538E7" w14:textId="77777777" w:rsidR="00E74E1E" w:rsidRDefault="0059407E" w:rsidP="00E74E1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Note that the prediction</w:t>
      </w:r>
      <w:r w:rsidR="00E74E1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that each of the three models make for the B- event should be the inverse of those</w:t>
      </w:r>
      <w:r w:rsidR="00E74E1E">
        <w:rPr>
          <w:rFonts w:ascii="Times New Roman" w:hAnsi="Times New Roman" w:cs="Times New Roman"/>
          <w:color w:val="000000" w:themeColor="text1"/>
          <w:sz w:val="24"/>
          <w:szCs w:val="24"/>
        </w:rPr>
        <w:t xml:space="preserve"> described above</w:t>
      </w:r>
      <w:r>
        <w:rPr>
          <w:rFonts w:ascii="Times New Roman" w:hAnsi="Times New Roman" w:cs="Times New Roman"/>
          <w:color w:val="000000" w:themeColor="text1"/>
          <w:sz w:val="24"/>
          <w:szCs w:val="24"/>
        </w:rPr>
        <w:t xml:space="preserve"> for the B+ event. </w:t>
      </w:r>
      <w:r w:rsidR="00E74E1E">
        <w:rPr>
          <w:rFonts w:ascii="Times New Roman" w:hAnsi="Times New Roman" w:cs="Times New Roman"/>
          <w:color w:val="000000" w:themeColor="text1"/>
          <w:sz w:val="24"/>
          <w:szCs w:val="24"/>
        </w:rPr>
        <w:t>In particular</w:t>
      </w:r>
      <w:r>
        <w:rPr>
          <w:rFonts w:ascii="Times New Roman" w:hAnsi="Times New Roman" w:cs="Times New Roman"/>
          <w:color w:val="000000" w:themeColor="text1"/>
          <w:sz w:val="24"/>
          <w:szCs w:val="24"/>
        </w:rPr>
        <w:t xml:space="preserve">, the Bayesian model, unlike the traditional RW or modified RW models, predicts that there should be no difference in the pre- and post-rating of the B- event and that the ratings of these two events should be higher than the mid-ratings of the same event. Both the traditional RW model and the modified RW model predict that the pre- and mid-ratings of the B- event should differ. However, the traditional RW model, but not modified RW model, predicts further that post-ratings of the B- event should not </w:t>
      </w:r>
      <w:r>
        <w:rPr>
          <w:rFonts w:ascii="Times New Roman" w:hAnsi="Times New Roman" w:cs="Times New Roman"/>
          <w:color w:val="000000" w:themeColor="text1"/>
          <w:sz w:val="24"/>
          <w:szCs w:val="24"/>
        </w:rPr>
        <w:lastRenderedPageBreak/>
        <w:t xml:space="preserve">differ from the pre- or mid-ratings of it. In contrast, the modified RW model predicts that participants should provide higher post-ratings of the B- event than either pre- or mid-ratings.  </w:t>
      </w:r>
      <w:r w:rsidR="00E74E1E">
        <w:rPr>
          <w:rFonts w:ascii="Times New Roman" w:hAnsi="Times New Roman" w:cs="Times New Roman"/>
          <w:color w:val="000000" w:themeColor="text1"/>
          <w:sz w:val="24"/>
          <w:szCs w:val="24"/>
        </w:rPr>
        <w:t>Thus, t</w:t>
      </w:r>
      <w:r>
        <w:rPr>
          <w:rFonts w:ascii="Times New Roman" w:hAnsi="Times New Roman" w:cs="Times New Roman"/>
          <w:color w:val="000000" w:themeColor="text1"/>
          <w:sz w:val="24"/>
          <w:szCs w:val="24"/>
        </w:rPr>
        <w:t>he results for the B- event, unlike those for the B+ event, support the predictions of the Bayesian model.</w:t>
      </w:r>
      <w:r w:rsidR="00E74E1E">
        <w:rPr>
          <w:rFonts w:ascii="Times New Roman" w:hAnsi="Times New Roman" w:cs="Times New Roman"/>
          <w:color w:val="000000" w:themeColor="text1"/>
          <w:sz w:val="24"/>
          <w:szCs w:val="24"/>
        </w:rPr>
        <w:t xml:space="preserve"> </w:t>
      </w:r>
    </w:p>
    <w:p w14:paraId="195FC6CE" w14:textId="10652E68" w:rsidR="003734E2" w:rsidRDefault="0059407E" w:rsidP="00E74E1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Taken together, t</w:t>
      </w:r>
      <w:r w:rsidR="003734E2">
        <w:rPr>
          <w:rFonts w:ascii="Times New Roman" w:hAnsi="Times New Roman" w:cs="Times New Roman"/>
          <w:color w:val="000000" w:themeColor="text1"/>
          <w:sz w:val="24"/>
          <w:szCs w:val="24"/>
        </w:rPr>
        <w:t xml:space="preserve">hese results suggest that the evidence is mixed about whether, and to what extent, </w:t>
      </w:r>
      <w:r w:rsidR="00B7797B">
        <w:rPr>
          <w:rFonts w:ascii="Times New Roman" w:hAnsi="Times New Roman" w:cs="Times New Roman"/>
          <w:color w:val="000000" w:themeColor="text1"/>
          <w:sz w:val="24"/>
          <w:szCs w:val="24"/>
        </w:rPr>
        <w:t>adults use Bayes rule or a modified version of the RW learning rule to reason about causal events.</w:t>
      </w:r>
      <w:r>
        <w:rPr>
          <w:rFonts w:ascii="Times New Roman" w:hAnsi="Times New Roman" w:cs="Times New Roman"/>
          <w:color w:val="000000" w:themeColor="text1"/>
          <w:sz w:val="24"/>
          <w:szCs w:val="24"/>
        </w:rPr>
        <w:t xml:space="preserve"> This is because subjects’ pattern of responses to </w:t>
      </w:r>
      <w:r w:rsidR="00E74E1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B+ event across the three rating phases supported the predictions of the modified RW model, whereas subjects’ pattern of responses to the B- event across the same</w:t>
      </w:r>
      <w:r w:rsidR="00E74E1E">
        <w:rPr>
          <w:rFonts w:ascii="Times New Roman" w:hAnsi="Times New Roman" w:cs="Times New Roman"/>
          <w:color w:val="000000" w:themeColor="text1"/>
          <w:sz w:val="24"/>
          <w:szCs w:val="24"/>
        </w:rPr>
        <w:t xml:space="preserve"> three</w:t>
      </w:r>
      <w:r>
        <w:rPr>
          <w:rFonts w:ascii="Times New Roman" w:hAnsi="Times New Roman" w:cs="Times New Roman"/>
          <w:color w:val="000000" w:themeColor="text1"/>
          <w:sz w:val="24"/>
          <w:szCs w:val="24"/>
        </w:rPr>
        <w:t xml:space="preserve"> phases supported the predictions of the Bayesian model. Despite the fact that it is unclear whether subjects used Bayes’ rule or a version of the modified RW rule to reason about causal events such as those presented here, it is clear that subjects did not use the traditional RW learning rule to reason about causal events given that the predictions of this model for the B+ and B- events were not supported. </w:t>
      </w:r>
    </w:p>
    <w:p w14:paraId="7EAD43A5" w14:textId="4A0E78E3" w:rsidR="003333DE" w:rsidRDefault="003333DE" w:rsidP="003333DE">
      <w:pPr>
        <w:spacing w:line="480" w:lineRule="auto"/>
        <w:ind w:firstLine="720"/>
        <w:contextualSpacing/>
        <w:rPr>
          <w:rFonts w:ascii="Times New Roman" w:hAnsi="Times New Roman" w:cs="Times New Roman"/>
          <w:color w:val="000000" w:themeColor="text1"/>
          <w:sz w:val="24"/>
          <w:szCs w:val="24"/>
        </w:rPr>
      </w:pPr>
      <w:r w:rsidRPr="003333DE">
        <w:rPr>
          <w:rFonts w:ascii="Times New Roman" w:hAnsi="Times New Roman" w:cs="Times New Roman"/>
          <w:color w:val="000000" w:themeColor="text1"/>
          <w:sz w:val="24"/>
          <w:szCs w:val="24"/>
        </w:rPr>
        <w:t xml:space="preserve">Given that previous research that used the difference in the proportion of children </w:t>
      </w:r>
      <w:r>
        <w:rPr>
          <w:rFonts w:ascii="Times New Roman" w:hAnsi="Times New Roman" w:cs="Times New Roman"/>
          <w:color w:val="000000" w:themeColor="text1"/>
          <w:sz w:val="24"/>
          <w:szCs w:val="24"/>
        </w:rPr>
        <w:t xml:space="preserve">who chose B in the </w:t>
      </w:r>
      <w:r w:rsidR="00341569">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IS </w:t>
      </w:r>
      <w:r w:rsidRPr="003333DE">
        <w:rPr>
          <w:rFonts w:ascii="Times New Roman" w:hAnsi="Times New Roman" w:cs="Times New Roman"/>
          <w:color w:val="000000" w:themeColor="text1"/>
          <w:sz w:val="24"/>
          <w:szCs w:val="24"/>
        </w:rPr>
        <w:t xml:space="preserve">condition to argue that children engaged in </w:t>
      </w:r>
      <w:r w:rsidR="00341569">
        <w:rPr>
          <w:rFonts w:ascii="Times New Roman" w:hAnsi="Times New Roman" w:cs="Times New Roman"/>
          <w:color w:val="000000" w:themeColor="text1"/>
          <w:sz w:val="24"/>
          <w:szCs w:val="24"/>
        </w:rPr>
        <w:t>backwards blocking</w:t>
      </w:r>
      <w:r w:rsidRPr="003333DE">
        <w:rPr>
          <w:rFonts w:ascii="Times New Roman" w:hAnsi="Times New Roman" w:cs="Times New Roman"/>
          <w:color w:val="000000" w:themeColor="text1"/>
          <w:sz w:val="24"/>
          <w:szCs w:val="24"/>
        </w:rPr>
        <w:t xml:space="preserve"> reasoning (e.g., Sobel et al.,</w:t>
      </w:r>
      <w:r>
        <w:rPr>
          <w:rFonts w:ascii="Times New Roman" w:hAnsi="Times New Roman" w:cs="Times New Roman"/>
          <w:color w:val="000000" w:themeColor="text1"/>
          <w:sz w:val="24"/>
          <w:szCs w:val="24"/>
        </w:rPr>
        <w:t xml:space="preserve"> 2004)</w:t>
      </w:r>
      <w:r w:rsidR="00546424">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the final </w:t>
      </w:r>
      <w:r>
        <w:rPr>
          <w:rFonts w:ascii="Times New Roman" w:hAnsi="Times New Roman" w:cs="Times New Roman"/>
          <w:color w:val="000000" w:themeColor="text1"/>
          <w:sz w:val="24"/>
          <w:szCs w:val="24"/>
        </w:rPr>
        <w:t xml:space="preserve">two analyses examined whether </w:t>
      </w:r>
      <w:r w:rsidR="002C08A7">
        <w:rPr>
          <w:rFonts w:ascii="Times New Roman" w:hAnsi="Times New Roman" w:cs="Times New Roman"/>
          <w:color w:val="000000" w:themeColor="text1"/>
          <w:sz w:val="24"/>
          <w:szCs w:val="24"/>
        </w:rPr>
        <w:t>subject</w:t>
      </w:r>
      <w:r w:rsidRPr="003333DE">
        <w:rPr>
          <w:rFonts w:ascii="Times New Roman" w:hAnsi="Times New Roman" w:cs="Times New Roman"/>
          <w:color w:val="000000" w:themeColor="text1"/>
          <w:sz w:val="24"/>
          <w:szCs w:val="24"/>
        </w:rPr>
        <w:t>s' post-ratings of the B+</w:t>
      </w:r>
      <w:r w:rsidR="00546424">
        <w:rPr>
          <w:rFonts w:ascii="Times New Roman" w:hAnsi="Times New Roman" w:cs="Times New Roman"/>
          <w:color w:val="000000" w:themeColor="text1"/>
          <w:sz w:val="24"/>
          <w:szCs w:val="24"/>
        </w:rPr>
        <w:t xml:space="preserve"> and B- test</w:t>
      </w:r>
      <w:r w:rsidRPr="003333DE">
        <w:rPr>
          <w:rFonts w:ascii="Times New Roman" w:hAnsi="Times New Roman" w:cs="Times New Roman"/>
          <w:color w:val="000000" w:themeColor="text1"/>
          <w:sz w:val="24"/>
          <w:szCs w:val="24"/>
        </w:rPr>
        <w:t xml:space="preserve"> events in the </w:t>
      </w:r>
      <w:r w:rsidR="00341569">
        <w:rPr>
          <w:rFonts w:ascii="Times New Roman" w:hAnsi="Times New Roman" w:cs="Times New Roman"/>
          <w:color w:val="000000" w:themeColor="text1"/>
          <w:sz w:val="24"/>
          <w:szCs w:val="24"/>
        </w:rPr>
        <w:t>backwards blocking</w:t>
      </w:r>
      <w:r w:rsidRPr="003333DE">
        <w:rPr>
          <w:rFonts w:ascii="Times New Roman" w:hAnsi="Times New Roman" w:cs="Times New Roman"/>
          <w:color w:val="000000" w:themeColor="text1"/>
          <w:sz w:val="24"/>
          <w:szCs w:val="24"/>
        </w:rPr>
        <w:t xml:space="preserve"> and IS condition</w:t>
      </w:r>
      <w:r w:rsidR="00546424">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 xml:space="preserve"> Despite the fact that we argued that this is t</w:t>
      </w:r>
      <w:r>
        <w:rPr>
          <w:rFonts w:ascii="Times New Roman" w:hAnsi="Times New Roman" w:cs="Times New Roman"/>
          <w:color w:val="000000" w:themeColor="text1"/>
          <w:sz w:val="24"/>
          <w:szCs w:val="24"/>
        </w:rPr>
        <w:t xml:space="preserve">he incorrect comparison, it is </w:t>
      </w:r>
      <w:r w:rsidRPr="003333DE">
        <w:rPr>
          <w:rFonts w:ascii="Times New Roman" w:hAnsi="Times New Roman" w:cs="Times New Roman"/>
          <w:color w:val="000000" w:themeColor="text1"/>
          <w:sz w:val="24"/>
          <w:szCs w:val="24"/>
        </w:rPr>
        <w:t xml:space="preserve">important to demonstrate that </w:t>
      </w:r>
      <w:r w:rsidR="002C08A7">
        <w:rPr>
          <w:rFonts w:ascii="Times New Roman" w:hAnsi="Times New Roman" w:cs="Times New Roman"/>
          <w:color w:val="000000" w:themeColor="text1"/>
          <w:sz w:val="24"/>
          <w:szCs w:val="24"/>
        </w:rPr>
        <w:t>subject</w:t>
      </w:r>
      <w:r w:rsidRPr="003333DE">
        <w:rPr>
          <w:rFonts w:ascii="Times New Roman" w:hAnsi="Times New Roman" w:cs="Times New Roman"/>
          <w:color w:val="000000" w:themeColor="text1"/>
          <w:sz w:val="24"/>
          <w:szCs w:val="24"/>
        </w:rPr>
        <w:t>s in our experiment also provide</w:t>
      </w:r>
      <w:r>
        <w:rPr>
          <w:rFonts w:ascii="Times New Roman" w:hAnsi="Times New Roman" w:cs="Times New Roman"/>
          <w:color w:val="000000" w:themeColor="text1"/>
          <w:sz w:val="24"/>
          <w:szCs w:val="24"/>
        </w:rPr>
        <w:t>d</w:t>
      </w:r>
      <w:r w:rsidRPr="003333DE">
        <w:rPr>
          <w:rFonts w:ascii="Times New Roman" w:hAnsi="Times New Roman" w:cs="Times New Roman"/>
          <w:color w:val="000000" w:themeColor="text1"/>
          <w:sz w:val="24"/>
          <w:szCs w:val="24"/>
        </w:rPr>
        <w:t xml:space="preserve"> differe</w:t>
      </w:r>
      <w:r>
        <w:rPr>
          <w:rFonts w:ascii="Times New Roman" w:hAnsi="Times New Roman" w:cs="Times New Roman"/>
          <w:color w:val="000000" w:themeColor="text1"/>
          <w:sz w:val="24"/>
          <w:szCs w:val="24"/>
        </w:rPr>
        <w:t xml:space="preserve">nt ratings across these two conditions. This is because it </w:t>
      </w:r>
      <w:r w:rsidRPr="003333DE">
        <w:rPr>
          <w:rFonts w:ascii="Times New Roman" w:hAnsi="Times New Roman" w:cs="Times New Roman"/>
          <w:color w:val="000000" w:themeColor="text1"/>
          <w:sz w:val="24"/>
          <w:szCs w:val="24"/>
        </w:rPr>
        <w:t>would be difficult to interpret the present results in light of the previous blick</w:t>
      </w:r>
      <w:r>
        <w:rPr>
          <w:rFonts w:ascii="Times New Roman" w:hAnsi="Times New Roman" w:cs="Times New Roman"/>
          <w:color w:val="000000" w:themeColor="text1"/>
          <w:sz w:val="24"/>
          <w:szCs w:val="24"/>
        </w:rPr>
        <w:t xml:space="preserve">et-detector findings if adults </w:t>
      </w:r>
      <w:r w:rsidRPr="003333DE">
        <w:rPr>
          <w:rFonts w:ascii="Times New Roman" w:hAnsi="Times New Roman" w:cs="Times New Roman"/>
          <w:color w:val="000000" w:themeColor="text1"/>
          <w:sz w:val="24"/>
          <w:szCs w:val="24"/>
        </w:rPr>
        <w:t>failed to provide different ratings of these events across conditions.</w:t>
      </w:r>
    </w:p>
    <w:p w14:paraId="58091EB4" w14:textId="61AF576F" w:rsidR="003333DE" w:rsidRDefault="003333DE" w:rsidP="003333DE">
      <w:pPr>
        <w:spacing w:line="480" w:lineRule="auto"/>
        <w:ind w:firstLine="720"/>
        <w:contextualSpacing/>
        <w:rPr>
          <w:rFonts w:ascii="Times New Roman" w:hAnsi="Times New Roman" w:cs="Times New Roman"/>
          <w:color w:val="000000" w:themeColor="text1"/>
          <w:sz w:val="24"/>
          <w:szCs w:val="24"/>
        </w:rPr>
      </w:pPr>
      <w:r w:rsidRPr="003333DE">
        <w:rPr>
          <w:rFonts w:ascii="Times New Roman" w:hAnsi="Times New Roman" w:cs="Times New Roman"/>
          <w:color w:val="000000" w:themeColor="text1"/>
          <w:sz w:val="24"/>
          <w:szCs w:val="24"/>
        </w:rPr>
        <w:t xml:space="preserve">Thus, we first compared </w:t>
      </w:r>
      <w:r w:rsidR="002C08A7">
        <w:rPr>
          <w:rFonts w:ascii="Times New Roman" w:hAnsi="Times New Roman" w:cs="Times New Roman"/>
          <w:color w:val="000000" w:themeColor="text1"/>
          <w:sz w:val="24"/>
          <w:szCs w:val="24"/>
        </w:rPr>
        <w:t>subject</w:t>
      </w:r>
      <w:r w:rsidRPr="003333DE">
        <w:rPr>
          <w:rFonts w:ascii="Times New Roman" w:hAnsi="Times New Roman" w:cs="Times New Roman"/>
          <w:color w:val="000000" w:themeColor="text1"/>
          <w:sz w:val="24"/>
          <w:szCs w:val="24"/>
        </w:rPr>
        <w:t xml:space="preserve">s' post-ratings of the B+ event in the </w:t>
      </w:r>
      <w:r w:rsidR="00341569">
        <w:rPr>
          <w:rFonts w:ascii="Times New Roman" w:hAnsi="Times New Roman" w:cs="Times New Roman"/>
          <w:color w:val="000000" w:themeColor="text1"/>
          <w:sz w:val="24"/>
          <w:szCs w:val="24"/>
        </w:rPr>
        <w:t>backwards blocking</w:t>
      </w:r>
      <w:r w:rsidRPr="003333DE">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IS conditions. This analysis </w:t>
      </w:r>
      <w:r w:rsidRPr="003333DE">
        <w:rPr>
          <w:rFonts w:ascii="Times New Roman" w:hAnsi="Times New Roman" w:cs="Times New Roman"/>
          <w:color w:val="000000" w:themeColor="text1"/>
          <w:sz w:val="24"/>
          <w:szCs w:val="24"/>
        </w:rPr>
        <w:t xml:space="preserve">revealed that </w:t>
      </w:r>
      <w:r w:rsidR="002C08A7">
        <w:rPr>
          <w:rFonts w:ascii="Times New Roman" w:hAnsi="Times New Roman" w:cs="Times New Roman"/>
          <w:color w:val="000000" w:themeColor="text1"/>
          <w:sz w:val="24"/>
          <w:szCs w:val="24"/>
        </w:rPr>
        <w:t>subject</w:t>
      </w:r>
      <w:r w:rsidRPr="003333DE">
        <w:rPr>
          <w:rFonts w:ascii="Times New Roman" w:hAnsi="Times New Roman" w:cs="Times New Roman"/>
          <w:color w:val="000000" w:themeColor="text1"/>
          <w:sz w:val="24"/>
          <w:szCs w:val="24"/>
        </w:rPr>
        <w:t xml:space="preserve">s provided lower post-ratings of the B+ </w:t>
      </w:r>
      <w:r w:rsidRPr="003333DE">
        <w:rPr>
          <w:rFonts w:ascii="Times New Roman" w:hAnsi="Times New Roman" w:cs="Times New Roman"/>
          <w:color w:val="000000" w:themeColor="text1"/>
          <w:sz w:val="24"/>
          <w:szCs w:val="24"/>
        </w:rPr>
        <w:lastRenderedPageBreak/>
        <w:t xml:space="preserve">event in the </w:t>
      </w:r>
      <w:r w:rsidR="00341569">
        <w:rPr>
          <w:rFonts w:ascii="Times New Roman" w:hAnsi="Times New Roman" w:cs="Times New Roman"/>
          <w:color w:val="000000" w:themeColor="text1"/>
          <w:sz w:val="24"/>
          <w:szCs w:val="24"/>
        </w:rPr>
        <w:t>backwards blocking</w:t>
      </w:r>
      <w:r w:rsidRPr="003333DE">
        <w:rPr>
          <w:rFonts w:ascii="Times New Roman" w:hAnsi="Times New Roman" w:cs="Times New Roman"/>
          <w:color w:val="000000" w:themeColor="text1"/>
          <w:sz w:val="24"/>
          <w:szCs w:val="24"/>
        </w:rPr>
        <w:t xml:space="preserve"> condi</w:t>
      </w:r>
      <w:r>
        <w:rPr>
          <w:rFonts w:ascii="Times New Roman" w:hAnsi="Times New Roman" w:cs="Times New Roman"/>
          <w:color w:val="000000" w:themeColor="text1"/>
          <w:sz w:val="24"/>
          <w:szCs w:val="24"/>
        </w:rPr>
        <w:t xml:space="preserve">tion </w:t>
      </w:r>
      <w:r w:rsidR="004D741A">
        <w:rPr>
          <w:rFonts w:ascii="Times New Roman" w:hAnsi="Times New Roman" w:cs="Times New Roman"/>
          <w:color w:val="000000" w:themeColor="text1"/>
          <w:sz w:val="24"/>
          <w:szCs w:val="24"/>
        </w:rPr>
        <w:t>(</w:t>
      </w:r>
      <w:r w:rsidR="004D741A" w:rsidRPr="00BC281E">
        <w:rPr>
          <w:rFonts w:ascii="Times New Roman" w:hAnsi="Times New Roman" w:cs="Times New Roman"/>
          <w:i/>
          <w:color w:val="000000" w:themeColor="text1"/>
          <w:sz w:val="24"/>
          <w:szCs w:val="24"/>
        </w:rPr>
        <w:t>M</w:t>
      </w:r>
      <w:r w:rsidR="004D741A" w:rsidRPr="00DB7514">
        <w:rPr>
          <w:rFonts w:ascii="Times New Roman" w:hAnsi="Times New Roman" w:cs="Times New Roman"/>
          <w:color w:val="000000" w:themeColor="text1"/>
          <w:sz w:val="24"/>
          <w:szCs w:val="24"/>
        </w:rPr>
        <w:t xml:space="preserve"> = </w:t>
      </w:r>
      <w:r w:rsidR="004D741A">
        <w:rPr>
          <w:rFonts w:ascii="Times New Roman" w:hAnsi="Times New Roman" w:cs="Times New Roman"/>
          <w:color w:val="000000" w:themeColor="text1"/>
          <w:sz w:val="24"/>
          <w:szCs w:val="24"/>
        </w:rPr>
        <w:t>46.63</w:t>
      </w:r>
      <w:r w:rsidR="004D741A" w:rsidRPr="00DB7514">
        <w:rPr>
          <w:rFonts w:ascii="Times New Roman" w:hAnsi="Times New Roman" w:cs="Times New Roman"/>
          <w:color w:val="000000" w:themeColor="text1"/>
          <w:sz w:val="24"/>
          <w:szCs w:val="24"/>
        </w:rPr>
        <w:t>, Bootstrapped 95% CI[</w:t>
      </w:r>
      <w:r w:rsidR="004D741A">
        <w:rPr>
          <w:rFonts w:ascii="Times New Roman" w:hAnsi="Times New Roman" w:cs="Times New Roman"/>
          <w:color w:val="000000" w:themeColor="text1"/>
          <w:sz w:val="24"/>
          <w:szCs w:val="24"/>
        </w:rPr>
        <w:t>41.02, 52.24</w:t>
      </w:r>
      <w:r w:rsidR="004D741A" w:rsidRPr="00DB7514">
        <w:rPr>
          <w:rFonts w:ascii="Times New Roman" w:hAnsi="Times New Roman" w:cs="Times New Roman"/>
          <w:color w:val="000000" w:themeColor="text1"/>
          <w:sz w:val="24"/>
          <w:szCs w:val="24"/>
        </w:rPr>
        <w:t>])</w:t>
      </w:r>
      <w:r w:rsidR="004D741A">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 than of the same event in the IS condition </w:t>
      </w:r>
      <w:r w:rsidR="004D741A" w:rsidRPr="00831BA4">
        <w:rPr>
          <w:rFonts w:ascii="Times New Roman" w:hAnsi="Times New Roman" w:cs="Times New Roman"/>
          <w:sz w:val="24"/>
          <w:szCs w:val="24"/>
        </w:rPr>
        <w:t>(</w:t>
      </w:r>
      <w:r w:rsidR="004D741A" w:rsidRPr="00831BA4">
        <w:rPr>
          <w:rFonts w:ascii="Times New Roman" w:hAnsi="Times New Roman" w:cs="Times New Roman"/>
          <w:i/>
          <w:sz w:val="24"/>
          <w:szCs w:val="24"/>
        </w:rPr>
        <w:t>M</w:t>
      </w:r>
      <w:r w:rsidR="004D741A" w:rsidRPr="00831BA4">
        <w:rPr>
          <w:rFonts w:ascii="Times New Roman" w:hAnsi="Times New Roman" w:cs="Times New Roman"/>
          <w:sz w:val="24"/>
          <w:szCs w:val="24"/>
        </w:rPr>
        <w:t xml:space="preserve"> = </w:t>
      </w:r>
      <w:r w:rsidR="004D741A">
        <w:rPr>
          <w:rFonts w:ascii="Times New Roman" w:hAnsi="Times New Roman" w:cs="Times New Roman"/>
          <w:sz w:val="24"/>
          <w:szCs w:val="24"/>
        </w:rPr>
        <w:t>80.17</w:t>
      </w:r>
      <w:r w:rsidR="004D741A" w:rsidRPr="00831BA4">
        <w:rPr>
          <w:rFonts w:ascii="Times New Roman" w:hAnsi="Times New Roman" w:cs="Times New Roman"/>
          <w:sz w:val="24"/>
          <w:szCs w:val="24"/>
        </w:rPr>
        <w:t>, Bootstrapped 95% CI[</w:t>
      </w:r>
      <w:r w:rsidR="004D741A">
        <w:rPr>
          <w:rFonts w:ascii="Times New Roman" w:hAnsi="Times New Roman" w:cs="Times New Roman"/>
          <w:sz w:val="24"/>
          <w:szCs w:val="24"/>
        </w:rPr>
        <w:t>73.64</w:t>
      </w:r>
      <w:r w:rsidR="004D741A" w:rsidRPr="00831BA4">
        <w:rPr>
          <w:rFonts w:ascii="Times New Roman" w:hAnsi="Times New Roman" w:cs="Times New Roman"/>
          <w:sz w:val="24"/>
          <w:szCs w:val="24"/>
        </w:rPr>
        <w:t>,</w:t>
      </w:r>
      <w:r w:rsidR="004D741A">
        <w:rPr>
          <w:rFonts w:ascii="Times New Roman" w:hAnsi="Times New Roman" w:cs="Times New Roman"/>
          <w:sz w:val="24"/>
          <w:szCs w:val="24"/>
        </w:rPr>
        <w:t>86.69</w:t>
      </w:r>
      <w:r w:rsidR="004D741A" w:rsidRPr="00831BA4">
        <w:rPr>
          <w:rFonts w:ascii="Times New Roman" w:hAnsi="Times New Roman" w:cs="Times New Roman"/>
          <w:sz w:val="24"/>
          <w:szCs w:val="24"/>
        </w:rPr>
        <w:t>])</w:t>
      </w:r>
      <w:r>
        <w:rPr>
          <w:rFonts w:ascii="Times New Roman" w:hAnsi="Times New Roman" w:cs="Times New Roman"/>
          <w:color w:val="000000" w:themeColor="text1"/>
          <w:sz w:val="24"/>
          <w:szCs w:val="24"/>
        </w:rPr>
        <w:t xml:space="preserve">, </w:t>
      </w:r>
      <w:r w:rsidRPr="0092183E">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&lt; </w:t>
      </w:r>
      <w:r w:rsidRPr="003333DE">
        <w:rPr>
          <w:rFonts w:ascii="Times New Roman" w:hAnsi="Times New Roman" w:cs="Times New Roman"/>
          <w:color w:val="000000" w:themeColor="text1"/>
          <w:sz w:val="24"/>
          <w:szCs w:val="24"/>
        </w:rPr>
        <w:t xml:space="preserve">.0001. The second analysis revealed that </w:t>
      </w:r>
      <w:r w:rsidR="002C08A7">
        <w:rPr>
          <w:rFonts w:ascii="Times New Roman" w:hAnsi="Times New Roman" w:cs="Times New Roman"/>
          <w:color w:val="000000" w:themeColor="text1"/>
          <w:sz w:val="24"/>
          <w:szCs w:val="24"/>
        </w:rPr>
        <w:t>subject</w:t>
      </w:r>
      <w:r w:rsidRPr="003333DE">
        <w:rPr>
          <w:rFonts w:ascii="Times New Roman" w:hAnsi="Times New Roman" w:cs="Times New Roman"/>
          <w:color w:val="000000" w:themeColor="text1"/>
          <w:sz w:val="24"/>
          <w:szCs w:val="24"/>
        </w:rPr>
        <w:t>s provided higher post-rat</w:t>
      </w:r>
      <w:r>
        <w:rPr>
          <w:rFonts w:ascii="Times New Roman" w:hAnsi="Times New Roman" w:cs="Times New Roman"/>
          <w:color w:val="000000" w:themeColor="text1"/>
          <w:sz w:val="24"/>
          <w:szCs w:val="24"/>
        </w:rPr>
        <w:t xml:space="preserve">ings of the B- event in the </w:t>
      </w:r>
      <w:r w:rsidR="00341569">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condition </w:t>
      </w:r>
      <w:r w:rsidR="004D741A" w:rsidRPr="004B3C37">
        <w:rPr>
          <w:rFonts w:ascii="Times New Roman" w:hAnsi="Times New Roman" w:cs="Times New Roman"/>
          <w:color w:val="000000" w:themeColor="text1"/>
          <w:sz w:val="24"/>
          <w:szCs w:val="24"/>
        </w:rPr>
        <w:t>(</w:t>
      </w:r>
      <w:r w:rsidR="004D741A" w:rsidRPr="00BC281E">
        <w:rPr>
          <w:rFonts w:ascii="Times New Roman" w:hAnsi="Times New Roman" w:cs="Times New Roman"/>
          <w:i/>
          <w:color w:val="000000" w:themeColor="text1"/>
          <w:sz w:val="24"/>
          <w:szCs w:val="24"/>
        </w:rPr>
        <w:t>M</w:t>
      </w:r>
      <w:r w:rsidR="004D741A" w:rsidRPr="004B3C37">
        <w:rPr>
          <w:rFonts w:ascii="Times New Roman" w:hAnsi="Times New Roman" w:cs="Times New Roman"/>
          <w:color w:val="000000" w:themeColor="text1"/>
          <w:sz w:val="24"/>
          <w:szCs w:val="24"/>
        </w:rPr>
        <w:t xml:space="preserve"> = </w:t>
      </w:r>
      <w:r w:rsidR="004D741A">
        <w:rPr>
          <w:rFonts w:ascii="Times New Roman" w:hAnsi="Times New Roman" w:cs="Times New Roman"/>
          <w:color w:val="000000" w:themeColor="text1"/>
          <w:sz w:val="24"/>
          <w:szCs w:val="24"/>
        </w:rPr>
        <w:t>51.5</w:t>
      </w:r>
      <w:r w:rsidR="004D741A" w:rsidRPr="004B3C37">
        <w:rPr>
          <w:rFonts w:ascii="Times New Roman" w:hAnsi="Times New Roman" w:cs="Times New Roman"/>
          <w:color w:val="000000" w:themeColor="text1"/>
          <w:sz w:val="24"/>
          <w:szCs w:val="24"/>
        </w:rPr>
        <w:t>, Bootstrapped 95% CI[</w:t>
      </w:r>
      <w:r w:rsidR="004D741A">
        <w:rPr>
          <w:rFonts w:ascii="Times New Roman" w:hAnsi="Times New Roman" w:cs="Times New Roman"/>
          <w:color w:val="000000" w:themeColor="text1"/>
          <w:sz w:val="24"/>
          <w:szCs w:val="24"/>
        </w:rPr>
        <w:t>44.38, 58.62])</w:t>
      </w:r>
      <w:r w:rsidRPr="003333DE">
        <w:rPr>
          <w:rFonts w:ascii="Times New Roman" w:hAnsi="Times New Roman" w:cs="Times New Roman"/>
          <w:color w:val="000000" w:themeColor="text1"/>
          <w:sz w:val="24"/>
          <w:szCs w:val="24"/>
        </w:rPr>
        <w:t xml:space="preserve"> than of the same event i</w:t>
      </w:r>
      <w:r>
        <w:rPr>
          <w:rFonts w:ascii="Times New Roman" w:hAnsi="Times New Roman" w:cs="Times New Roman"/>
          <w:color w:val="000000" w:themeColor="text1"/>
          <w:sz w:val="24"/>
          <w:szCs w:val="24"/>
        </w:rPr>
        <w:t xml:space="preserve">n the IS condition </w:t>
      </w:r>
      <w:r w:rsidR="004D741A" w:rsidRPr="00587E32">
        <w:rPr>
          <w:rFonts w:ascii="Times New Roman" w:hAnsi="Times New Roman" w:cs="Times New Roman"/>
          <w:sz w:val="24"/>
          <w:szCs w:val="24"/>
        </w:rPr>
        <w:t>(</w:t>
      </w:r>
      <w:r w:rsidR="004D741A" w:rsidRPr="00587E32">
        <w:rPr>
          <w:rFonts w:ascii="Times New Roman" w:hAnsi="Times New Roman" w:cs="Times New Roman"/>
          <w:i/>
          <w:sz w:val="24"/>
          <w:szCs w:val="24"/>
        </w:rPr>
        <w:t>M</w:t>
      </w:r>
      <w:r w:rsidR="004D741A" w:rsidRPr="00587E32">
        <w:rPr>
          <w:rFonts w:ascii="Times New Roman" w:hAnsi="Times New Roman" w:cs="Times New Roman"/>
          <w:sz w:val="24"/>
          <w:szCs w:val="24"/>
        </w:rPr>
        <w:t xml:space="preserve"> = </w:t>
      </w:r>
      <w:r w:rsidR="004D741A">
        <w:rPr>
          <w:rFonts w:ascii="Times New Roman" w:hAnsi="Times New Roman" w:cs="Times New Roman"/>
          <w:sz w:val="24"/>
          <w:szCs w:val="24"/>
        </w:rPr>
        <w:t>19.33</w:t>
      </w:r>
      <w:r w:rsidR="004D741A" w:rsidRPr="00587E32">
        <w:rPr>
          <w:rFonts w:ascii="Times New Roman" w:hAnsi="Times New Roman" w:cs="Times New Roman"/>
          <w:sz w:val="24"/>
          <w:szCs w:val="24"/>
        </w:rPr>
        <w:t>, Bootstrap</w:t>
      </w:r>
      <w:r w:rsidR="004D741A">
        <w:rPr>
          <w:rFonts w:ascii="Times New Roman" w:hAnsi="Times New Roman" w:cs="Times New Roman"/>
          <w:sz w:val="24"/>
          <w:szCs w:val="24"/>
        </w:rPr>
        <w:t>ped 95% CI[12.28, 26.39])</w:t>
      </w:r>
      <w:r w:rsidRPr="003333DE">
        <w:rPr>
          <w:rFonts w:ascii="Times New Roman" w:hAnsi="Times New Roman" w:cs="Times New Roman"/>
          <w:color w:val="000000" w:themeColor="text1"/>
          <w:sz w:val="24"/>
          <w:szCs w:val="24"/>
        </w:rPr>
        <w:t xml:space="preserve">, </w:t>
      </w:r>
      <w:r w:rsidRPr="0092183E">
        <w:rPr>
          <w:rFonts w:ascii="Times New Roman" w:hAnsi="Times New Roman" w:cs="Times New Roman"/>
          <w:i/>
          <w:color w:val="000000" w:themeColor="text1"/>
          <w:sz w:val="24"/>
          <w:szCs w:val="24"/>
        </w:rPr>
        <w:t>p</w:t>
      </w:r>
      <w:r w:rsidRPr="003333DE">
        <w:rPr>
          <w:rFonts w:ascii="Times New Roman" w:hAnsi="Times New Roman" w:cs="Times New Roman"/>
          <w:color w:val="000000" w:themeColor="text1"/>
          <w:sz w:val="24"/>
          <w:szCs w:val="24"/>
        </w:rPr>
        <w:t xml:space="preserve"> &lt; .0001. That </w:t>
      </w:r>
      <w:r w:rsidR="002C08A7">
        <w:rPr>
          <w:rFonts w:ascii="Times New Roman" w:hAnsi="Times New Roman" w:cs="Times New Roman"/>
          <w:color w:val="000000" w:themeColor="text1"/>
          <w:sz w:val="24"/>
          <w:szCs w:val="24"/>
        </w:rPr>
        <w:t>subject</w:t>
      </w:r>
      <w:r w:rsidRPr="003333DE">
        <w:rPr>
          <w:rFonts w:ascii="Times New Roman" w:hAnsi="Times New Roman" w:cs="Times New Roman"/>
          <w:color w:val="000000" w:themeColor="text1"/>
          <w:sz w:val="24"/>
          <w:szCs w:val="24"/>
        </w:rPr>
        <w:t xml:space="preserve">s' post-ratings of the </w:t>
      </w:r>
      <w:r>
        <w:rPr>
          <w:rFonts w:ascii="Times New Roman" w:hAnsi="Times New Roman" w:cs="Times New Roman"/>
          <w:color w:val="000000" w:themeColor="text1"/>
          <w:sz w:val="24"/>
          <w:szCs w:val="24"/>
        </w:rPr>
        <w:t xml:space="preserve">B+ and B- events in the </w:t>
      </w:r>
      <w:r w:rsidR="00341569">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Pr="003333DE">
        <w:rPr>
          <w:rFonts w:ascii="Times New Roman" w:hAnsi="Times New Roman" w:cs="Times New Roman"/>
          <w:color w:val="000000" w:themeColor="text1"/>
          <w:sz w:val="24"/>
          <w:szCs w:val="24"/>
        </w:rPr>
        <w:t>IS conditions differed</w:t>
      </w:r>
      <w:r w:rsidR="0092183E">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which can be thought of as a conceptual replication of the f</w:t>
      </w:r>
      <w:r>
        <w:rPr>
          <w:rFonts w:ascii="Times New Roman" w:hAnsi="Times New Roman" w:cs="Times New Roman"/>
          <w:color w:val="000000" w:themeColor="text1"/>
          <w:sz w:val="24"/>
          <w:szCs w:val="24"/>
        </w:rPr>
        <w:t xml:space="preserve">indings with children that use </w:t>
      </w:r>
      <w:r w:rsidRPr="003333DE">
        <w:rPr>
          <w:rFonts w:ascii="Times New Roman" w:hAnsi="Times New Roman" w:cs="Times New Roman"/>
          <w:color w:val="000000" w:themeColor="text1"/>
          <w:sz w:val="24"/>
          <w:szCs w:val="24"/>
        </w:rPr>
        <w:t>the blicket detector</w:t>
      </w:r>
      <w:r w:rsidR="0092183E">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suggests that the</w:t>
      </w:r>
      <w:r w:rsidR="00546424">
        <w:rPr>
          <w:rFonts w:ascii="Times New Roman" w:hAnsi="Times New Roman" w:cs="Times New Roman"/>
          <w:color w:val="000000" w:themeColor="text1"/>
          <w:sz w:val="24"/>
          <w:szCs w:val="24"/>
        </w:rPr>
        <w:t xml:space="preserve"> IS, 1C, and 2C</w:t>
      </w:r>
      <w:r w:rsidRPr="003333DE">
        <w:rPr>
          <w:rFonts w:ascii="Times New Roman" w:hAnsi="Times New Roman" w:cs="Times New Roman"/>
          <w:color w:val="000000" w:themeColor="text1"/>
          <w:sz w:val="24"/>
          <w:szCs w:val="24"/>
        </w:rPr>
        <w:t xml:space="preserve"> results discussed above </w:t>
      </w:r>
      <w:r w:rsidR="0092183E">
        <w:rPr>
          <w:rFonts w:ascii="Times New Roman" w:hAnsi="Times New Roman" w:cs="Times New Roman"/>
          <w:color w:val="000000" w:themeColor="text1"/>
          <w:sz w:val="24"/>
          <w:szCs w:val="24"/>
        </w:rPr>
        <w:t>represented real effects</w:t>
      </w:r>
      <w:r w:rsidRPr="003333DE">
        <w:rPr>
          <w:rFonts w:ascii="Times New Roman" w:hAnsi="Times New Roman" w:cs="Times New Roman"/>
          <w:color w:val="000000" w:themeColor="text1"/>
          <w:sz w:val="24"/>
          <w:szCs w:val="24"/>
        </w:rPr>
        <w:t>.</w:t>
      </w:r>
    </w:p>
    <w:p w14:paraId="70EBD2B4" w14:textId="77777777" w:rsidR="003333DE" w:rsidRPr="003333DE" w:rsidRDefault="003333DE" w:rsidP="003333DE">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Discussion</w:t>
      </w:r>
    </w:p>
    <w:p w14:paraId="21FF3223" w14:textId="21FB3732" w:rsidR="004B3C37" w:rsidRDefault="001C02F1" w:rsidP="003333D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Experiment 4 was designed to test the predictions of the Bayesian model and the two associative models.</w:t>
      </w:r>
      <w:r w:rsidR="00D94692">
        <w:rPr>
          <w:rFonts w:ascii="Times New Roman" w:hAnsi="Times New Roman" w:cs="Times New Roman"/>
          <w:color w:val="000000" w:themeColor="text1"/>
          <w:sz w:val="24"/>
          <w:szCs w:val="24"/>
        </w:rPr>
        <w:t xml:space="preserve"> The results demonstrated that adults engaged in backwards-blocking and provided partial support for the predictions of the Bayesian model and those of the modified RW model. </w:t>
      </w:r>
      <w:r w:rsidR="00A6759C">
        <w:rPr>
          <w:rFonts w:ascii="Times New Roman" w:hAnsi="Times New Roman" w:cs="Times New Roman"/>
          <w:color w:val="000000" w:themeColor="text1"/>
          <w:sz w:val="24"/>
          <w:szCs w:val="24"/>
        </w:rPr>
        <w:t xml:space="preserve">In particular, participants provided lower mid-ratings than pre-ratings and lower post-ratings than mid-ratings. This pattern of responding was entirely consistent with the predictions of the modified RW model, which predicted a monotonous decrease in the causal ratings of the B+ event (and the inverse for the B- event). In contrast, participants provided lower mid-ratings of the B- event than either the pre- or post-ratings of it. This pattern of responding was entirely consistent with the predictions of the Bayesian model, which predicted a U-shaped pattern of responding to the B+ event and a reverse U-shaped pattern of responding to the B- event. </w:t>
      </w:r>
      <w:r w:rsidR="00C67C63">
        <w:rPr>
          <w:rFonts w:ascii="Times New Roman" w:hAnsi="Times New Roman" w:cs="Times New Roman"/>
          <w:color w:val="000000" w:themeColor="text1"/>
          <w:sz w:val="24"/>
          <w:szCs w:val="24"/>
        </w:rPr>
        <w:t xml:space="preserve">These findings—which we discuss in detail in the General Discussion—are noteworthy for two reasons. First, these findings provided partial support for the Bayesian model and the modified RW model, which suggests </w:t>
      </w:r>
      <w:r w:rsidR="00C92186">
        <w:rPr>
          <w:rFonts w:ascii="Times New Roman" w:hAnsi="Times New Roman" w:cs="Times New Roman"/>
          <w:color w:val="000000" w:themeColor="text1"/>
          <w:sz w:val="24"/>
          <w:szCs w:val="24"/>
        </w:rPr>
        <w:t xml:space="preserve">that learners may use both Bayesian inference and associative </w:t>
      </w:r>
      <w:r w:rsidR="00C92186">
        <w:rPr>
          <w:rFonts w:ascii="Times New Roman" w:hAnsi="Times New Roman" w:cs="Times New Roman"/>
          <w:color w:val="000000" w:themeColor="text1"/>
          <w:sz w:val="24"/>
          <w:szCs w:val="24"/>
        </w:rPr>
        <w:lastRenderedPageBreak/>
        <w:t>processing to reason about causal events</w:t>
      </w:r>
      <w:r w:rsidR="00C67C63">
        <w:rPr>
          <w:rFonts w:ascii="Times New Roman" w:hAnsi="Times New Roman" w:cs="Times New Roman"/>
          <w:color w:val="000000" w:themeColor="text1"/>
          <w:sz w:val="24"/>
          <w:szCs w:val="24"/>
        </w:rPr>
        <w:t>. This possibility is discussed in more detail in the General Discussion. Second, these finding suggests</w:t>
      </w:r>
      <w:r w:rsidR="00E00DE2">
        <w:rPr>
          <w:rFonts w:ascii="Times New Roman" w:hAnsi="Times New Roman" w:cs="Times New Roman"/>
          <w:color w:val="000000" w:themeColor="text1"/>
          <w:sz w:val="24"/>
          <w:szCs w:val="24"/>
        </w:rPr>
        <w:t xml:space="preserve"> that, in contrast to previous discussions in the literature (e.g., Sobel et al., 2004), backwards-blocking reasoning is not unequivocal evidence that humans use Bayesian inference. Rather, backwards-blocking reasoning may represent a domain-general general phenomenon that is differently predicted by Bayesian and certain associative models (e.g., the modified RW model). This is because certain associative models such as the modified RW model and Bayesian models both predict backwards-blocking, although both kinds of models predict that learners</w:t>
      </w:r>
      <w:r w:rsidR="00C92186">
        <w:rPr>
          <w:rFonts w:ascii="Times New Roman" w:hAnsi="Times New Roman" w:cs="Times New Roman"/>
          <w:color w:val="000000" w:themeColor="text1"/>
          <w:sz w:val="24"/>
          <w:szCs w:val="24"/>
        </w:rPr>
        <w:t xml:space="preserve"> will engage in backwards-blocking in qualitatively different ways</w:t>
      </w:r>
      <w:r w:rsidR="00C67C63">
        <w:rPr>
          <w:rFonts w:ascii="Times New Roman" w:hAnsi="Times New Roman" w:cs="Times New Roman"/>
          <w:color w:val="000000" w:themeColor="text1"/>
          <w:sz w:val="24"/>
          <w:szCs w:val="24"/>
        </w:rPr>
        <w:t>: the modified RW model predicted a</w:t>
      </w:r>
      <w:r w:rsidR="00C92186">
        <w:rPr>
          <w:rFonts w:ascii="Times New Roman" w:hAnsi="Times New Roman" w:cs="Times New Roman"/>
          <w:color w:val="000000" w:themeColor="text1"/>
          <w:sz w:val="24"/>
          <w:szCs w:val="24"/>
        </w:rPr>
        <w:t xml:space="preserve"> decrease in the rating of the B+ event between the mid- and post-rating phases but not between the pre- and mid-rating phases</w:t>
      </w:r>
      <w:r w:rsidR="00C67C63">
        <w:rPr>
          <w:rFonts w:ascii="Times New Roman" w:hAnsi="Times New Roman" w:cs="Times New Roman"/>
          <w:color w:val="000000" w:themeColor="text1"/>
          <w:sz w:val="24"/>
          <w:szCs w:val="24"/>
        </w:rPr>
        <w:t xml:space="preserve">, whereas the Bayesian model predicted a U-shaped pattern of responding to the B+ event (and an inverse U-shaped pattern of responding to the B- event). </w:t>
      </w:r>
      <w:r w:rsidR="00A675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8D3876">
        <w:rPr>
          <w:rFonts w:ascii="Times New Roman" w:hAnsi="Times New Roman" w:cs="Times New Roman"/>
          <w:color w:val="000000" w:themeColor="text1"/>
          <w:sz w:val="24"/>
          <w:szCs w:val="24"/>
        </w:rPr>
        <w:t xml:space="preserve">It is important to note that the </w:t>
      </w:r>
      <w:r w:rsidR="00E00DE2">
        <w:rPr>
          <w:rFonts w:ascii="Times New Roman" w:hAnsi="Times New Roman" w:cs="Times New Roman"/>
          <w:color w:val="000000" w:themeColor="text1"/>
          <w:sz w:val="24"/>
          <w:szCs w:val="24"/>
        </w:rPr>
        <w:t xml:space="preserve">differential pattern of responding to the B+ and B- event </w:t>
      </w:r>
      <w:r w:rsidR="008D3876">
        <w:rPr>
          <w:rFonts w:ascii="Times New Roman" w:hAnsi="Times New Roman" w:cs="Times New Roman"/>
          <w:color w:val="000000" w:themeColor="text1"/>
          <w:sz w:val="24"/>
          <w:szCs w:val="24"/>
        </w:rPr>
        <w:t>cannot be attributed to a failure to replicate given that results from the 1C, 2C, and IS conceptually replicated previous research (e.g., Sobel et al., 2004)</w:t>
      </w:r>
      <w:r w:rsidR="00546424">
        <w:rPr>
          <w:rFonts w:ascii="Times New Roman" w:hAnsi="Times New Roman" w:cs="Times New Roman"/>
          <w:color w:val="000000" w:themeColor="text1"/>
          <w:sz w:val="24"/>
          <w:szCs w:val="24"/>
        </w:rPr>
        <w:t xml:space="preserve">. </w:t>
      </w:r>
      <w:r w:rsidR="00DA2953">
        <w:rPr>
          <w:rFonts w:ascii="Times New Roman" w:hAnsi="Times New Roman" w:cs="Times New Roman"/>
          <w:color w:val="000000" w:themeColor="text1"/>
          <w:sz w:val="24"/>
          <w:szCs w:val="24"/>
        </w:rPr>
        <w:t xml:space="preserve">A potential explanation for this differential responding to the B+ and B- events and for how the results from Experiment 4 and those from Experiments 1 to 3 can be reconciled is discussed in the General Discussion. </w:t>
      </w:r>
    </w:p>
    <w:p w14:paraId="56332E2C" w14:textId="77777777" w:rsidR="008D3876" w:rsidRDefault="008D3876" w:rsidP="00C9218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047F3670" w14:textId="297B4BD6" w:rsidR="008D3876" w:rsidRDefault="003336A9" w:rsidP="00C92186">
      <w:pPr>
        <w:spacing w:line="480" w:lineRule="auto"/>
        <w:ind w:firstLine="720"/>
        <w:contextualSpacing/>
        <w:rPr>
          <w:rFonts w:ascii="Times New Roman" w:hAnsi="Times New Roman" w:cs="Times New Roman"/>
          <w:color w:val="000000" w:themeColor="text1"/>
          <w:sz w:val="24"/>
          <w:szCs w:val="24"/>
        </w:rPr>
      </w:pPr>
      <w:r w:rsidRPr="003336A9">
        <w:rPr>
          <w:rFonts w:ascii="Times New Roman" w:hAnsi="Times New Roman" w:cs="Times New Roman"/>
          <w:color w:val="000000" w:themeColor="text1"/>
          <w:sz w:val="24"/>
          <w:szCs w:val="24"/>
        </w:rPr>
        <w:t>The main goals of the experiments were threefold. First, the experiments were desig</w:t>
      </w:r>
      <w:r>
        <w:rPr>
          <w:rFonts w:ascii="Times New Roman" w:hAnsi="Times New Roman" w:cs="Times New Roman"/>
          <w:color w:val="000000" w:themeColor="text1"/>
          <w:sz w:val="24"/>
          <w:szCs w:val="24"/>
        </w:rPr>
        <w:t xml:space="preserve">ned to examine whether adults </w:t>
      </w:r>
      <w:r w:rsidRPr="003336A9">
        <w:rPr>
          <w:rFonts w:ascii="Times New Roman" w:hAnsi="Times New Roman" w:cs="Times New Roman"/>
          <w:color w:val="000000" w:themeColor="text1"/>
          <w:sz w:val="24"/>
          <w:szCs w:val="24"/>
        </w:rPr>
        <w:t>engaged in backward-blocking reasoning using pre- and post-rating phases in Experiments 1 to 3 and pr</w:t>
      </w:r>
      <w:r>
        <w:rPr>
          <w:rFonts w:ascii="Times New Roman" w:hAnsi="Times New Roman" w:cs="Times New Roman"/>
          <w:color w:val="000000" w:themeColor="text1"/>
          <w:sz w:val="24"/>
          <w:szCs w:val="24"/>
        </w:rPr>
        <w:t xml:space="preserve">e-, mid-, and </w:t>
      </w:r>
      <w:r w:rsidRPr="003336A9">
        <w:rPr>
          <w:rFonts w:ascii="Times New Roman" w:hAnsi="Times New Roman" w:cs="Times New Roman"/>
          <w:color w:val="000000" w:themeColor="text1"/>
          <w:sz w:val="24"/>
          <w:szCs w:val="24"/>
        </w:rPr>
        <w:t>post-rating phases in Experiment 4. In particular, these experiments examined whethe</w:t>
      </w:r>
      <w:r>
        <w:rPr>
          <w:rFonts w:ascii="Times New Roman" w:hAnsi="Times New Roman" w:cs="Times New Roman"/>
          <w:color w:val="000000" w:themeColor="text1"/>
          <w:sz w:val="24"/>
          <w:szCs w:val="24"/>
        </w:rPr>
        <w:t xml:space="preserve">r participants attributed less </w:t>
      </w:r>
      <w:r w:rsidRPr="003336A9">
        <w:rPr>
          <w:rFonts w:ascii="Times New Roman" w:hAnsi="Times New Roman" w:cs="Times New Roman"/>
          <w:color w:val="000000" w:themeColor="text1"/>
          <w:sz w:val="24"/>
          <w:szCs w:val="24"/>
        </w:rPr>
        <w:t xml:space="preserve">causality to causally redundant cues when it </w:t>
      </w:r>
      <w:r w:rsidR="00FD531C">
        <w:rPr>
          <w:rFonts w:ascii="Times New Roman" w:hAnsi="Times New Roman" w:cs="Times New Roman"/>
          <w:color w:val="000000" w:themeColor="text1"/>
          <w:sz w:val="24"/>
          <w:szCs w:val="24"/>
        </w:rPr>
        <w:t xml:space="preserve">was </w:t>
      </w:r>
      <w:r w:rsidR="00FD531C" w:rsidRPr="003336A9">
        <w:rPr>
          <w:rFonts w:ascii="Times New Roman" w:hAnsi="Times New Roman" w:cs="Times New Roman"/>
          <w:color w:val="000000" w:themeColor="text1"/>
          <w:sz w:val="24"/>
          <w:szCs w:val="24"/>
        </w:rPr>
        <w:t>revealed</w:t>
      </w:r>
      <w:r w:rsidRPr="003336A9">
        <w:rPr>
          <w:rFonts w:ascii="Times New Roman" w:hAnsi="Times New Roman" w:cs="Times New Roman"/>
          <w:color w:val="000000" w:themeColor="text1"/>
          <w:sz w:val="24"/>
          <w:szCs w:val="24"/>
        </w:rPr>
        <w:t xml:space="preserve"> that another cue can </w:t>
      </w:r>
      <w:r>
        <w:rPr>
          <w:rFonts w:ascii="Times New Roman" w:hAnsi="Times New Roman" w:cs="Times New Roman"/>
          <w:color w:val="000000" w:themeColor="text1"/>
          <w:sz w:val="24"/>
          <w:szCs w:val="24"/>
        </w:rPr>
        <w:t xml:space="preserve">produce the effect by itself.  </w:t>
      </w:r>
      <w:r w:rsidRPr="003336A9">
        <w:rPr>
          <w:rFonts w:ascii="Times New Roman" w:hAnsi="Times New Roman" w:cs="Times New Roman"/>
          <w:color w:val="000000" w:themeColor="text1"/>
          <w:sz w:val="24"/>
          <w:szCs w:val="24"/>
        </w:rPr>
        <w:t xml:space="preserve">Second, </w:t>
      </w:r>
      <w:r w:rsidRPr="003336A9">
        <w:rPr>
          <w:rFonts w:ascii="Times New Roman" w:hAnsi="Times New Roman" w:cs="Times New Roman"/>
          <w:color w:val="000000" w:themeColor="text1"/>
          <w:sz w:val="24"/>
          <w:szCs w:val="24"/>
        </w:rPr>
        <w:lastRenderedPageBreak/>
        <w:t>they were devised to investigate whether and to what extent adults engaged i</w:t>
      </w:r>
      <w:r>
        <w:rPr>
          <w:rFonts w:ascii="Times New Roman" w:hAnsi="Times New Roman" w:cs="Times New Roman"/>
          <w:color w:val="000000" w:themeColor="text1"/>
          <w:sz w:val="24"/>
          <w:szCs w:val="24"/>
        </w:rPr>
        <w:t xml:space="preserve">n backwards-blocking reasoning </w:t>
      </w:r>
      <w:r w:rsidRPr="003336A9">
        <w:rPr>
          <w:rFonts w:ascii="Times New Roman" w:hAnsi="Times New Roman" w:cs="Times New Roman"/>
          <w:color w:val="000000" w:themeColor="text1"/>
          <w:sz w:val="24"/>
          <w:szCs w:val="24"/>
        </w:rPr>
        <w:t>in the context of two, three, and four objects and whether such reasoning generalize</w:t>
      </w:r>
      <w:r>
        <w:rPr>
          <w:rFonts w:ascii="Times New Roman" w:hAnsi="Times New Roman" w:cs="Times New Roman"/>
          <w:color w:val="000000" w:themeColor="text1"/>
          <w:sz w:val="24"/>
          <w:szCs w:val="24"/>
        </w:rPr>
        <w:t xml:space="preserve">s to a novel context that used </w:t>
      </w:r>
      <w:r w:rsidRPr="003336A9">
        <w:rPr>
          <w:rFonts w:ascii="Times New Roman" w:hAnsi="Times New Roman" w:cs="Times New Roman"/>
          <w:color w:val="000000" w:themeColor="text1"/>
          <w:sz w:val="24"/>
          <w:szCs w:val="24"/>
        </w:rPr>
        <w:t>animated video sequences.  Third, these experiments were designed to determine w</w:t>
      </w:r>
      <w:r>
        <w:rPr>
          <w:rFonts w:ascii="Times New Roman" w:hAnsi="Times New Roman" w:cs="Times New Roman"/>
          <w:color w:val="000000" w:themeColor="text1"/>
          <w:sz w:val="24"/>
          <w:szCs w:val="24"/>
        </w:rPr>
        <w:t xml:space="preserve">hether a Bayesian mechanism or </w:t>
      </w:r>
      <w:r w:rsidRPr="003336A9">
        <w:rPr>
          <w:rFonts w:ascii="Times New Roman" w:hAnsi="Times New Roman" w:cs="Times New Roman"/>
          <w:color w:val="000000" w:themeColor="text1"/>
          <w:sz w:val="24"/>
          <w:szCs w:val="24"/>
        </w:rPr>
        <w:t>associative mechanisms underpin causal reasoning; that is, these experiments assessed whether a Bayesian inference</w:t>
      </w:r>
      <w:r>
        <w:rPr>
          <w:rFonts w:ascii="Times New Roman" w:hAnsi="Times New Roman" w:cs="Times New Roman"/>
          <w:color w:val="000000" w:themeColor="text1"/>
          <w:sz w:val="24"/>
          <w:szCs w:val="24"/>
        </w:rPr>
        <w:t xml:space="preserve"> </w:t>
      </w:r>
      <w:r w:rsidRPr="003336A9">
        <w:rPr>
          <w:rFonts w:ascii="Times New Roman" w:hAnsi="Times New Roman" w:cs="Times New Roman"/>
          <w:color w:val="000000" w:themeColor="text1"/>
          <w:sz w:val="24"/>
          <w:szCs w:val="24"/>
        </w:rPr>
        <w:t xml:space="preserve">mechanism or one of two associative mechanisms based on the learning mechanisms of traditional RW model </w:t>
      </w:r>
      <w:r w:rsidR="000E1824" w:rsidRPr="003336A9">
        <w:rPr>
          <w:rFonts w:ascii="Times New Roman" w:hAnsi="Times New Roman" w:cs="Times New Roman"/>
          <w:color w:val="000000" w:themeColor="text1"/>
          <w:sz w:val="24"/>
          <w:szCs w:val="24"/>
        </w:rPr>
        <w:t>and modified</w:t>
      </w:r>
      <w:r w:rsidRPr="003336A9">
        <w:rPr>
          <w:rFonts w:ascii="Times New Roman" w:hAnsi="Times New Roman" w:cs="Times New Roman"/>
          <w:color w:val="000000" w:themeColor="text1"/>
          <w:sz w:val="24"/>
          <w:szCs w:val="24"/>
        </w:rPr>
        <w:t xml:space="preserve"> RW models </w:t>
      </w:r>
      <w:r w:rsidR="00FD531C">
        <w:rPr>
          <w:rFonts w:ascii="Times New Roman" w:hAnsi="Times New Roman" w:cs="Times New Roman"/>
          <w:color w:val="000000" w:themeColor="text1"/>
          <w:sz w:val="24"/>
          <w:szCs w:val="24"/>
        </w:rPr>
        <w:t>explained the findings reported here</w:t>
      </w:r>
      <w:r w:rsidRPr="003336A9">
        <w:rPr>
          <w:rFonts w:ascii="Times New Roman" w:hAnsi="Times New Roman" w:cs="Times New Roman"/>
          <w:color w:val="000000" w:themeColor="text1"/>
          <w:sz w:val="24"/>
          <w:szCs w:val="24"/>
        </w:rPr>
        <w:t>. To our knowledge, this was the f</w:t>
      </w:r>
      <w:r>
        <w:rPr>
          <w:rFonts w:ascii="Times New Roman" w:hAnsi="Times New Roman" w:cs="Times New Roman"/>
          <w:color w:val="000000" w:themeColor="text1"/>
          <w:sz w:val="24"/>
          <w:szCs w:val="24"/>
        </w:rPr>
        <w:t>irst study to assess backwards-</w:t>
      </w:r>
      <w:r w:rsidRPr="003336A9">
        <w:rPr>
          <w:rFonts w:ascii="Times New Roman" w:hAnsi="Times New Roman" w:cs="Times New Roman"/>
          <w:color w:val="000000" w:themeColor="text1"/>
          <w:sz w:val="24"/>
          <w:szCs w:val="24"/>
        </w:rPr>
        <w:t>blocking reasoning directly by assessing the change in the rating of causally redundant cues acr</w:t>
      </w:r>
      <w:r>
        <w:rPr>
          <w:rFonts w:ascii="Times New Roman" w:hAnsi="Times New Roman" w:cs="Times New Roman"/>
          <w:color w:val="000000" w:themeColor="text1"/>
          <w:sz w:val="24"/>
          <w:szCs w:val="24"/>
        </w:rPr>
        <w:t xml:space="preserve">oss different </w:t>
      </w:r>
      <w:r w:rsidRPr="003336A9">
        <w:rPr>
          <w:rFonts w:ascii="Times New Roman" w:hAnsi="Times New Roman" w:cs="Times New Roman"/>
          <w:color w:val="000000" w:themeColor="text1"/>
          <w:sz w:val="24"/>
          <w:szCs w:val="24"/>
        </w:rPr>
        <w:t>phases</w:t>
      </w:r>
      <w:r w:rsidR="000E1824">
        <w:rPr>
          <w:rFonts w:ascii="Times New Roman" w:hAnsi="Times New Roman" w:cs="Times New Roman"/>
          <w:color w:val="000000" w:themeColor="text1"/>
          <w:sz w:val="24"/>
          <w:szCs w:val="24"/>
        </w:rPr>
        <w:t xml:space="preserve">, </w:t>
      </w:r>
      <w:r w:rsidRPr="003336A9">
        <w:rPr>
          <w:rFonts w:ascii="Times New Roman" w:hAnsi="Times New Roman" w:cs="Times New Roman"/>
          <w:color w:val="000000" w:themeColor="text1"/>
          <w:sz w:val="24"/>
          <w:szCs w:val="24"/>
        </w:rPr>
        <w:t>in the context of multiple objects</w:t>
      </w:r>
      <w:r w:rsidR="00C92186">
        <w:rPr>
          <w:rFonts w:ascii="Times New Roman" w:hAnsi="Times New Roman" w:cs="Times New Roman"/>
          <w:color w:val="000000" w:themeColor="text1"/>
          <w:sz w:val="24"/>
          <w:szCs w:val="24"/>
        </w:rPr>
        <w:t xml:space="preserve"> and positive and negative events</w:t>
      </w:r>
      <w:r w:rsidR="000E1824">
        <w:rPr>
          <w:rFonts w:ascii="Times New Roman" w:hAnsi="Times New Roman" w:cs="Times New Roman"/>
          <w:color w:val="000000" w:themeColor="text1"/>
          <w:sz w:val="24"/>
          <w:szCs w:val="24"/>
        </w:rPr>
        <w:t>, and in events that use physical and computer animated objects</w:t>
      </w:r>
      <w:r w:rsidRPr="003336A9">
        <w:rPr>
          <w:rFonts w:ascii="Times New Roman" w:hAnsi="Times New Roman" w:cs="Times New Roman"/>
          <w:color w:val="000000" w:themeColor="text1"/>
          <w:sz w:val="24"/>
          <w:szCs w:val="24"/>
        </w:rPr>
        <w:t xml:space="preserve">.  </w:t>
      </w:r>
    </w:p>
    <w:p w14:paraId="0F0BF0ED" w14:textId="77777777" w:rsidR="00C92186" w:rsidRDefault="003336A9" w:rsidP="00C92186">
      <w:pPr>
        <w:spacing w:line="480" w:lineRule="auto"/>
        <w:ind w:firstLine="720"/>
        <w:contextualSpacing/>
        <w:rPr>
          <w:rFonts w:ascii="Times New Roman" w:hAnsi="Times New Roman" w:cs="Times New Roman"/>
          <w:color w:val="000000" w:themeColor="text1"/>
          <w:sz w:val="24"/>
          <w:szCs w:val="24"/>
        </w:rPr>
      </w:pPr>
      <w:r w:rsidRPr="003336A9">
        <w:rPr>
          <w:rFonts w:ascii="Times New Roman" w:hAnsi="Times New Roman" w:cs="Times New Roman"/>
          <w:color w:val="000000" w:themeColor="text1"/>
          <w:sz w:val="24"/>
          <w:szCs w:val="24"/>
        </w:rPr>
        <w:t>These issues were addressed by asking adults to provide pre- and post-ratings of tw</w:t>
      </w:r>
      <w:r>
        <w:rPr>
          <w:rFonts w:ascii="Times New Roman" w:hAnsi="Times New Roman" w:cs="Times New Roman"/>
          <w:color w:val="000000" w:themeColor="text1"/>
          <w:sz w:val="24"/>
          <w:szCs w:val="24"/>
        </w:rPr>
        <w:t xml:space="preserve">o, three, and four objects in </w:t>
      </w:r>
      <w:r w:rsidRPr="003336A9">
        <w:rPr>
          <w:rFonts w:ascii="Times New Roman" w:hAnsi="Times New Roman" w:cs="Times New Roman"/>
          <w:color w:val="000000" w:themeColor="text1"/>
          <w:sz w:val="24"/>
          <w:szCs w:val="24"/>
        </w:rPr>
        <w:t>Experiments 1 to 3 and pre-, mid-, and post-ratings of two objects in an exper</w:t>
      </w:r>
      <w:r>
        <w:rPr>
          <w:rFonts w:ascii="Times New Roman" w:hAnsi="Times New Roman" w:cs="Times New Roman"/>
          <w:color w:val="000000" w:themeColor="text1"/>
          <w:sz w:val="24"/>
          <w:szCs w:val="24"/>
        </w:rPr>
        <w:t xml:space="preserve">iment that used animated video </w:t>
      </w:r>
      <w:r w:rsidRPr="003336A9">
        <w:rPr>
          <w:rFonts w:ascii="Times New Roman" w:hAnsi="Times New Roman" w:cs="Times New Roman"/>
          <w:color w:val="000000" w:themeColor="text1"/>
          <w:sz w:val="24"/>
          <w:szCs w:val="24"/>
        </w:rPr>
        <w:t xml:space="preserve">sequences with two objects. Of particular interest was whether participants provided </w:t>
      </w:r>
      <w:r>
        <w:rPr>
          <w:rFonts w:ascii="Times New Roman" w:hAnsi="Times New Roman" w:cs="Times New Roman"/>
          <w:color w:val="000000" w:themeColor="text1"/>
          <w:sz w:val="24"/>
          <w:szCs w:val="24"/>
        </w:rPr>
        <w:t xml:space="preserve">lower pre- and post-ratings of </w:t>
      </w:r>
      <w:r w:rsidRPr="003336A9">
        <w:rPr>
          <w:rFonts w:ascii="Times New Roman" w:hAnsi="Times New Roman" w:cs="Times New Roman"/>
          <w:color w:val="000000" w:themeColor="text1"/>
          <w:sz w:val="24"/>
          <w:szCs w:val="24"/>
        </w:rPr>
        <w:t>object B</w:t>
      </w:r>
      <w:r w:rsidR="000E1824">
        <w:rPr>
          <w:rFonts w:ascii="Times New Roman" w:hAnsi="Times New Roman" w:cs="Times New Roman"/>
          <w:color w:val="000000" w:themeColor="text1"/>
          <w:sz w:val="24"/>
          <w:szCs w:val="24"/>
        </w:rPr>
        <w:t>—the causally redundant cue—</w:t>
      </w:r>
      <w:r w:rsidRPr="003336A9">
        <w:rPr>
          <w:rFonts w:ascii="Times New Roman" w:hAnsi="Times New Roman" w:cs="Times New Roman"/>
          <w:color w:val="000000" w:themeColor="text1"/>
          <w:sz w:val="24"/>
          <w:szCs w:val="24"/>
        </w:rPr>
        <w:t>in Experiments 1 to 3 and whether participants' ratings of object B di</w:t>
      </w:r>
      <w:r>
        <w:rPr>
          <w:rFonts w:ascii="Times New Roman" w:hAnsi="Times New Roman" w:cs="Times New Roman"/>
          <w:color w:val="000000" w:themeColor="text1"/>
          <w:sz w:val="24"/>
          <w:szCs w:val="24"/>
        </w:rPr>
        <w:t xml:space="preserve">ffered across the three rating </w:t>
      </w:r>
      <w:r w:rsidRPr="003336A9">
        <w:rPr>
          <w:rFonts w:ascii="Times New Roman" w:hAnsi="Times New Roman" w:cs="Times New Roman"/>
          <w:color w:val="000000" w:themeColor="text1"/>
          <w:sz w:val="24"/>
          <w:szCs w:val="24"/>
        </w:rPr>
        <w:t xml:space="preserve">phases </w:t>
      </w:r>
      <w:r w:rsidR="000E1824">
        <w:rPr>
          <w:rFonts w:ascii="Times New Roman" w:hAnsi="Times New Roman" w:cs="Times New Roman"/>
          <w:color w:val="000000" w:themeColor="text1"/>
          <w:sz w:val="24"/>
          <w:szCs w:val="24"/>
        </w:rPr>
        <w:t>in</w:t>
      </w:r>
      <w:r w:rsidRPr="003336A9">
        <w:rPr>
          <w:rFonts w:ascii="Times New Roman" w:hAnsi="Times New Roman" w:cs="Times New Roman"/>
          <w:color w:val="000000" w:themeColor="text1"/>
          <w:sz w:val="24"/>
          <w:szCs w:val="24"/>
        </w:rPr>
        <w:t xml:space="preserve"> Experiment 4. We focused on object B because </w:t>
      </w:r>
      <w:r w:rsidR="000E1824">
        <w:rPr>
          <w:rFonts w:ascii="Times New Roman" w:hAnsi="Times New Roman" w:cs="Times New Roman"/>
          <w:color w:val="000000" w:themeColor="text1"/>
          <w:sz w:val="24"/>
          <w:szCs w:val="24"/>
        </w:rPr>
        <w:t xml:space="preserve">backwards-blocking refers to the discounting of causally redundant cues. </w:t>
      </w:r>
      <w:r w:rsidRPr="003336A9">
        <w:rPr>
          <w:rFonts w:ascii="Times New Roman" w:hAnsi="Times New Roman" w:cs="Times New Roman"/>
          <w:color w:val="000000" w:themeColor="text1"/>
          <w:sz w:val="24"/>
          <w:szCs w:val="24"/>
        </w:rPr>
        <w:t xml:space="preserve">We also </w:t>
      </w:r>
      <w:r>
        <w:rPr>
          <w:rFonts w:ascii="Times New Roman" w:hAnsi="Times New Roman" w:cs="Times New Roman"/>
          <w:color w:val="000000" w:themeColor="text1"/>
          <w:sz w:val="24"/>
          <w:szCs w:val="24"/>
        </w:rPr>
        <w:t xml:space="preserve">developed and tested the </w:t>
      </w:r>
      <w:r w:rsidRPr="003336A9">
        <w:rPr>
          <w:rFonts w:ascii="Times New Roman" w:hAnsi="Times New Roman" w:cs="Times New Roman"/>
          <w:color w:val="000000" w:themeColor="text1"/>
          <w:sz w:val="24"/>
          <w:szCs w:val="24"/>
        </w:rPr>
        <w:t>predictions of a Bayesian model, the traditional RW model, and the modified RW model</w:t>
      </w:r>
      <w:r>
        <w:rPr>
          <w:rFonts w:ascii="Times New Roman" w:hAnsi="Times New Roman" w:cs="Times New Roman"/>
          <w:color w:val="000000" w:themeColor="text1"/>
          <w:sz w:val="24"/>
          <w:szCs w:val="24"/>
        </w:rPr>
        <w:t xml:space="preserve"> to determine which model best </w:t>
      </w:r>
      <w:r w:rsidRPr="003336A9">
        <w:rPr>
          <w:rFonts w:ascii="Times New Roman" w:hAnsi="Times New Roman" w:cs="Times New Roman"/>
          <w:color w:val="000000" w:themeColor="text1"/>
          <w:sz w:val="24"/>
          <w:szCs w:val="24"/>
        </w:rPr>
        <w:t>accounted for adults' causal ratings of object B across three different rating</w:t>
      </w:r>
      <w:r>
        <w:rPr>
          <w:rFonts w:ascii="Times New Roman" w:hAnsi="Times New Roman" w:cs="Times New Roman"/>
          <w:color w:val="000000" w:themeColor="text1"/>
          <w:sz w:val="24"/>
          <w:szCs w:val="24"/>
        </w:rPr>
        <w:t xml:space="preserve"> phases in Experiment 4 and to </w:t>
      </w:r>
      <w:r w:rsidRPr="003336A9">
        <w:rPr>
          <w:rFonts w:ascii="Times New Roman" w:hAnsi="Times New Roman" w:cs="Times New Roman"/>
          <w:color w:val="000000" w:themeColor="text1"/>
          <w:sz w:val="24"/>
          <w:szCs w:val="24"/>
        </w:rPr>
        <w:t>clarify the results from Experiments 1 to 3. Experiments 1 to 3 revealed that adults did n</w:t>
      </w:r>
      <w:r>
        <w:rPr>
          <w:rFonts w:ascii="Times New Roman" w:hAnsi="Times New Roman" w:cs="Times New Roman"/>
          <w:color w:val="000000" w:themeColor="text1"/>
          <w:sz w:val="24"/>
          <w:szCs w:val="24"/>
        </w:rPr>
        <w:t>ot provide lower post-</w:t>
      </w:r>
      <w:r w:rsidRPr="003336A9">
        <w:rPr>
          <w:rFonts w:ascii="Times New Roman" w:hAnsi="Times New Roman" w:cs="Times New Roman"/>
          <w:color w:val="000000" w:themeColor="text1"/>
          <w:sz w:val="24"/>
          <w:szCs w:val="24"/>
        </w:rPr>
        <w:t>ratings of object B than pre-ratings</w:t>
      </w:r>
      <w:r w:rsidR="00C92186">
        <w:rPr>
          <w:rFonts w:ascii="Times New Roman" w:hAnsi="Times New Roman" w:cs="Times New Roman"/>
          <w:color w:val="000000" w:themeColor="text1"/>
          <w:sz w:val="24"/>
          <w:szCs w:val="24"/>
        </w:rPr>
        <w:t>—</w:t>
      </w:r>
      <w:r w:rsidRPr="003336A9">
        <w:rPr>
          <w:rFonts w:ascii="Times New Roman" w:hAnsi="Times New Roman" w:cs="Times New Roman"/>
          <w:color w:val="000000" w:themeColor="text1"/>
          <w:sz w:val="24"/>
          <w:szCs w:val="24"/>
        </w:rPr>
        <w:t>regardless of whether they were asked to rat</w:t>
      </w:r>
      <w:r>
        <w:rPr>
          <w:rFonts w:ascii="Times New Roman" w:hAnsi="Times New Roman" w:cs="Times New Roman"/>
          <w:color w:val="000000" w:themeColor="text1"/>
          <w:sz w:val="24"/>
          <w:szCs w:val="24"/>
        </w:rPr>
        <w:t>e two, three, or four objects</w:t>
      </w:r>
      <w:r w:rsidR="000E1824">
        <w:rPr>
          <w:rFonts w:ascii="Times New Roman" w:hAnsi="Times New Roman" w:cs="Times New Roman"/>
          <w:color w:val="000000" w:themeColor="text1"/>
          <w:sz w:val="24"/>
          <w:szCs w:val="24"/>
        </w:rPr>
        <w:t xml:space="preserve">—and </w:t>
      </w:r>
      <w:r w:rsidRPr="003336A9">
        <w:rPr>
          <w:rFonts w:ascii="Times New Roman" w:hAnsi="Times New Roman" w:cs="Times New Roman"/>
          <w:color w:val="000000" w:themeColor="text1"/>
          <w:sz w:val="24"/>
          <w:szCs w:val="24"/>
        </w:rPr>
        <w:t xml:space="preserve">Experiment 4 revealed that adults </w:t>
      </w:r>
      <w:r w:rsidR="000E1824">
        <w:rPr>
          <w:rFonts w:ascii="Times New Roman" w:hAnsi="Times New Roman" w:cs="Times New Roman"/>
          <w:color w:val="000000" w:themeColor="text1"/>
          <w:sz w:val="24"/>
          <w:szCs w:val="24"/>
        </w:rPr>
        <w:t>engaged</w:t>
      </w:r>
      <w:r w:rsidRPr="003336A9">
        <w:rPr>
          <w:rFonts w:ascii="Times New Roman" w:hAnsi="Times New Roman" w:cs="Times New Roman"/>
          <w:color w:val="000000" w:themeColor="text1"/>
          <w:sz w:val="24"/>
          <w:szCs w:val="24"/>
        </w:rPr>
        <w:t xml:space="preserve"> in backwards-blocking</w:t>
      </w:r>
      <w:r w:rsidR="000E1824">
        <w:rPr>
          <w:rFonts w:ascii="Times New Roman" w:hAnsi="Times New Roman" w:cs="Times New Roman"/>
          <w:color w:val="000000" w:themeColor="text1"/>
          <w:sz w:val="24"/>
          <w:szCs w:val="24"/>
        </w:rPr>
        <w:t xml:space="preserve"> reasoning. That participants’ responses to B confirmed the </w:t>
      </w:r>
      <w:r w:rsidR="000E1824">
        <w:rPr>
          <w:rFonts w:ascii="Times New Roman" w:hAnsi="Times New Roman" w:cs="Times New Roman"/>
          <w:color w:val="000000" w:themeColor="text1"/>
          <w:sz w:val="24"/>
          <w:szCs w:val="24"/>
        </w:rPr>
        <w:lastRenderedPageBreak/>
        <w:t xml:space="preserve">predictions of the Bayesian model and the modified RW model suggests that in all four experiments reported here that adults may use both Bayesian inference and associative processing when asked to reason about causal events and redundant causal cues. </w:t>
      </w:r>
    </w:p>
    <w:p w14:paraId="040704A4" w14:textId="33AF095B" w:rsidR="00011D20" w:rsidRDefault="000E1824" w:rsidP="00C9218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experiments are important</w:t>
      </w:r>
      <w:r w:rsidR="00011D20" w:rsidRPr="00011D20">
        <w:rPr>
          <w:rFonts w:ascii="Times New Roman" w:hAnsi="Times New Roman" w:cs="Times New Roman"/>
          <w:color w:val="000000" w:themeColor="text1"/>
          <w:sz w:val="24"/>
          <w:szCs w:val="24"/>
        </w:rPr>
        <w:t xml:space="preserve"> because they are the first to address key but yet unanswered questi</w:t>
      </w:r>
      <w:r w:rsidR="00011D20">
        <w:rPr>
          <w:rFonts w:ascii="Times New Roman" w:hAnsi="Times New Roman" w:cs="Times New Roman"/>
          <w:color w:val="000000" w:themeColor="text1"/>
          <w:sz w:val="24"/>
          <w:szCs w:val="24"/>
        </w:rPr>
        <w:t xml:space="preserve">ons </w:t>
      </w:r>
      <w:r w:rsidR="00011D20" w:rsidRPr="00011D20">
        <w:rPr>
          <w:rFonts w:ascii="Times New Roman" w:hAnsi="Times New Roman" w:cs="Times New Roman"/>
          <w:color w:val="000000" w:themeColor="text1"/>
          <w:sz w:val="24"/>
          <w:szCs w:val="24"/>
        </w:rPr>
        <w:t>in the causal literature. Specifically, these experiments not only attempt to con</w:t>
      </w:r>
      <w:r w:rsidR="00011D20">
        <w:rPr>
          <w:rFonts w:ascii="Times New Roman" w:hAnsi="Times New Roman" w:cs="Times New Roman"/>
          <w:color w:val="000000" w:themeColor="text1"/>
          <w:sz w:val="24"/>
          <w:szCs w:val="24"/>
        </w:rPr>
        <w:t xml:space="preserve">firm the claim that humans can </w:t>
      </w:r>
      <w:r w:rsidR="00011D20" w:rsidRPr="00011D20">
        <w:rPr>
          <w:rFonts w:ascii="Times New Roman" w:hAnsi="Times New Roman" w:cs="Times New Roman"/>
          <w:color w:val="000000" w:themeColor="text1"/>
          <w:sz w:val="24"/>
          <w:szCs w:val="24"/>
        </w:rPr>
        <w:t xml:space="preserve">engage in backwards-blocking reasoning but </w:t>
      </w:r>
      <w:r w:rsidR="00740ED0">
        <w:rPr>
          <w:rFonts w:ascii="Times New Roman" w:hAnsi="Times New Roman" w:cs="Times New Roman"/>
          <w:color w:val="000000" w:themeColor="text1"/>
          <w:sz w:val="24"/>
          <w:szCs w:val="24"/>
        </w:rPr>
        <w:t xml:space="preserve">they </w:t>
      </w:r>
      <w:r w:rsidR="00011D20" w:rsidRPr="00011D20">
        <w:rPr>
          <w:rFonts w:ascii="Times New Roman" w:hAnsi="Times New Roman" w:cs="Times New Roman"/>
          <w:color w:val="000000" w:themeColor="text1"/>
          <w:sz w:val="24"/>
          <w:szCs w:val="24"/>
        </w:rPr>
        <w:t xml:space="preserve">address whether </w:t>
      </w:r>
      <w:r w:rsidR="00740ED0">
        <w:rPr>
          <w:rFonts w:ascii="Times New Roman" w:hAnsi="Times New Roman" w:cs="Times New Roman"/>
          <w:color w:val="000000" w:themeColor="text1"/>
          <w:sz w:val="24"/>
          <w:szCs w:val="24"/>
        </w:rPr>
        <w:t>backwards-blocking reasoning</w:t>
      </w:r>
      <w:r w:rsidR="00011D20" w:rsidRPr="00011D20">
        <w:rPr>
          <w:rFonts w:ascii="Times New Roman" w:hAnsi="Times New Roman" w:cs="Times New Roman"/>
          <w:color w:val="000000" w:themeColor="text1"/>
          <w:sz w:val="24"/>
          <w:szCs w:val="24"/>
        </w:rPr>
        <w:t xml:space="preserve"> depends </w:t>
      </w:r>
      <w:r w:rsidR="00011D20">
        <w:rPr>
          <w:rFonts w:ascii="Times New Roman" w:hAnsi="Times New Roman" w:cs="Times New Roman"/>
          <w:color w:val="000000" w:themeColor="text1"/>
          <w:sz w:val="24"/>
          <w:szCs w:val="24"/>
        </w:rPr>
        <w:t xml:space="preserve">on the number of objects about </w:t>
      </w:r>
      <w:r w:rsidR="00011D20" w:rsidRPr="00011D20">
        <w:rPr>
          <w:rFonts w:ascii="Times New Roman" w:hAnsi="Times New Roman" w:cs="Times New Roman"/>
          <w:color w:val="000000" w:themeColor="text1"/>
          <w:sz w:val="24"/>
          <w:szCs w:val="24"/>
        </w:rPr>
        <w:t>which learners are asked to reason</w:t>
      </w:r>
      <w:r w:rsidR="00C92186">
        <w:rPr>
          <w:rFonts w:ascii="Times New Roman" w:hAnsi="Times New Roman" w:cs="Times New Roman"/>
          <w:color w:val="000000" w:themeColor="text1"/>
          <w:sz w:val="24"/>
          <w:szCs w:val="24"/>
        </w:rPr>
        <w:t xml:space="preserve">, </w:t>
      </w:r>
      <w:r w:rsidR="00740ED0">
        <w:rPr>
          <w:rFonts w:ascii="Times New Roman" w:hAnsi="Times New Roman" w:cs="Times New Roman"/>
          <w:color w:val="000000" w:themeColor="text1"/>
          <w:sz w:val="24"/>
          <w:szCs w:val="24"/>
        </w:rPr>
        <w:t>whether these adults are asked to reason about physical objects or animated objects</w:t>
      </w:r>
      <w:r w:rsidR="00C92186">
        <w:rPr>
          <w:rFonts w:ascii="Times New Roman" w:hAnsi="Times New Roman" w:cs="Times New Roman"/>
          <w:color w:val="000000" w:themeColor="text1"/>
          <w:sz w:val="24"/>
          <w:szCs w:val="24"/>
        </w:rPr>
        <w:t>, and whether adults are asked to make inferences about positive or negative events</w:t>
      </w:r>
      <w:r w:rsidR="00740ED0">
        <w:rPr>
          <w:rFonts w:ascii="Times New Roman" w:hAnsi="Times New Roman" w:cs="Times New Roman"/>
          <w:color w:val="000000" w:themeColor="text1"/>
          <w:sz w:val="24"/>
          <w:szCs w:val="24"/>
        </w:rPr>
        <w:t>.</w:t>
      </w:r>
      <w:r w:rsidR="00011D20" w:rsidRPr="00011D20">
        <w:rPr>
          <w:rFonts w:ascii="Times New Roman" w:hAnsi="Times New Roman" w:cs="Times New Roman"/>
          <w:color w:val="000000" w:themeColor="text1"/>
          <w:sz w:val="24"/>
          <w:szCs w:val="24"/>
        </w:rPr>
        <w:t xml:space="preserve"> </w:t>
      </w:r>
      <w:r w:rsidR="00011D20">
        <w:rPr>
          <w:rFonts w:ascii="Times New Roman" w:hAnsi="Times New Roman" w:cs="Times New Roman"/>
          <w:color w:val="000000" w:themeColor="text1"/>
          <w:sz w:val="24"/>
          <w:szCs w:val="24"/>
        </w:rPr>
        <w:t xml:space="preserve">These </w:t>
      </w:r>
      <w:r w:rsidR="00011D20" w:rsidRPr="00011D20">
        <w:rPr>
          <w:rFonts w:ascii="Times New Roman" w:hAnsi="Times New Roman" w:cs="Times New Roman"/>
          <w:color w:val="000000" w:themeColor="text1"/>
          <w:sz w:val="24"/>
          <w:szCs w:val="24"/>
        </w:rPr>
        <w:t xml:space="preserve">experiments also extend previous research </w:t>
      </w:r>
      <w:r w:rsidR="00740ED0">
        <w:rPr>
          <w:rFonts w:ascii="Times New Roman" w:hAnsi="Times New Roman" w:cs="Times New Roman"/>
          <w:color w:val="000000" w:themeColor="text1"/>
          <w:sz w:val="24"/>
          <w:szCs w:val="24"/>
        </w:rPr>
        <w:t>because they</w:t>
      </w:r>
      <w:r w:rsidR="00011D20" w:rsidRPr="00011D20">
        <w:rPr>
          <w:rFonts w:ascii="Times New Roman" w:hAnsi="Times New Roman" w:cs="Times New Roman"/>
          <w:color w:val="000000" w:themeColor="text1"/>
          <w:sz w:val="24"/>
          <w:szCs w:val="24"/>
        </w:rPr>
        <w:t xml:space="preserve"> directly assess backward</w:t>
      </w:r>
      <w:r w:rsidR="00011D20">
        <w:rPr>
          <w:rFonts w:ascii="Times New Roman" w:hAnsi="Times New Roman" w:cs="Times New Roman"/>
          <w:color w:val="000000" w:themeColor="text1"/>
          <w:sz w:val="24"/>
          <w:szCs w:val="24"/>
        </w:rPr>
        <w:t xml:space="preserve">s-blocking by comparing causal </w:t>
      </w:r>
      <w:r w:rsidR="00011D20" w:rsidRPr="00011D20">
        <w:rPr>
          <w:rFonts w:ascii="Times New Roman" w:hAnsi="Times New Roman" w:cs="Times New Roman"/>
          <w:color w:val="000000" w:themeColor="text1"/>
          <w:sz w:val="24"/>
          <w:szCs w:val="24"/>
        </w:rPr>
        <w:t>ratings of a redundant cue within, rather than between, a condition</w:t>
      </w:r>
      <w:r w:rsidR="00740ED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Recall that this approach differs crucially from previous attempts in the</w:t>
      </w:r>
      <w:r w:rsidR="00011D20">
        <w:rPr>
          <w:rFonts w:ascii="Times New Roman" w:hAnsi="Times New Roman" w:cs="Times New Roman"/>
          <w:color w:val="000000" w:themeColor="text1"/>
          <w:sz w:val="24"/>
          <w:szCs w:val="24"/>
        </w:rPr>
        <w:t xml:space="preserve"> literature that based the </w:t>
      </w:r>
      <w:r w:rsidR="00011D20" w:rsidRPr="00011D20">
        <w:rPr>
          <w:rFonts w:ascii="Times New Roman" w:hAnsi="Times New Roman" w:cs="Times New Roman"/>
          <w:color w:val="000000" w:themeColor="text1"/>
          <w:sz w:val="24"/>
          <w:szCs w:val="24"/>
        </w:rPr>
        <w:t xml:space="preserve">claim that </w:t>
      </w:r>
      <w:r w:rsidR="00740ED0">
        <w:rPr>
          <w:rFonts w:ascii="Times New Roman" w:hAnsi="Times New Roman" w:cs="Times New Roman"/>
          <w:color w:val="000000" w:themeColor="text1"/>
          <w:sz w:val="24"/>
          <w:szCs w:val="24"/>
        </w:rPr>
        <w:t>humans engaged</w:t>
      </w:r>
      <w:r w:rsidR="00011D20" w:rsidRPr="00011D20">
        <w:rPr>
          <w:rFonts w:ascii="Times New Roman" w:hAnsi="Times New Roman" w:cs="Times New Roman"/>
          <w:color w:val="000000" w:themeColor="text1"/>
          <w:sz w:val="24"/>
          <w:szCs w:val="24"/>
        </w:rPr>
        <w:t xml:space="preserve"> in backwards-blocking reasoning on comparing the number</w:t>
      </w:r>
      <w:r w:rsidR="00011D20">
        <w:rPr>
          <w:rFonts w:ascii="Times New Roman" w:hAnsi="Times New Roman" w:cs="Times New Roman"/>
          <w:color w:val="000000" w:themeColor="text1"/>
          <w:sz w:val="24"/>
          <w:szCs w:val="24"/>
        </w:rPr>
        <w:t xml:space="preserve"> or proportion of subjects who </w:t>
      </w:r>
      <w:r w:rsidR="00011D20" w:rsidRPr="00011D20">
        <w:rPr>
          <w:rFonts w:ascii="Times New Roman" w:hAnsi="Times New Roman" w:cs="Times New Roman"/>
          <w:color w:val="000000" w:themeColor="text1"/>
          <w:sz w:val="24"/>
          <w:szCs w:val="24"/>
        </w:rPr>
        <w:t>chose the causally redundant cue across disparate conditions</w:t>
      </w:r>
      <w:r w:rsidR="00740ED0">
        <w:rPr>
          <w:rFonts w:ascii="Times New Roman" w:hAnsi="Times New Roman" w:cs="Times New Roman"/>
          <w:color w:val="000000" w:themeColor="text1"/>
          <w:sz w:val="24"/>
          <w:szCs w:val="24"/>
        </w:rPr>
        <w:t xml:space="preserve"> that should elicit different causal responses</w:t>
      </w:r>
      <w:r w:rsidR="00011D20" w:rsidRPr="00011D20">
        <w:rPr>
          <w:rFonts w:ascii="Times New Roman" w:hAnsi="Times New Roman" w:cs="Times New Roman"/>
          <w:color w:val="000000" w:themeColor="text1"/>
          <w:sz w:val="24"/>
          <w:szCs w:val="24"/>
        </w:rPr>
        <w:t>. Furthermore, these studies are also significant</w:t>
      </w:r>
      <w:r w:rsidR="00011D2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because they examine whether</w:t>
      </w:r>
      <w:r w:rsidR="00740ED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backwards-blocking generalizes to n</w:t>
      </w:r>
      <w:r w:rsidR="00011D20">
        <w:rPr>
          <w:rFonts w:ascii="Times New Roman" w:hAnsi="Times New Roman" w:cs="Times New Roman"/>
          <w:color w:val="000000" w:themeColor="text1"/>
          <w:sz w:val="24"/>
          <w:szCs w:val="24"/>
        </w:rPr>
        <w:t xml:space="preserve">ovel but related contexts such </w:t>
      </w:r>
      <w:r w:rsidR="00011D20" w:rsidRPr="00011D20">
        <w:rPr>
          <w:rFonts w:ascii="Times New Roman" w:hAnsi="Times New Roman" w:cs="Times New Roman"/>
          <w:color w:val="000000" w:themeColor="text1"/>
          <w:sz w:val="24"/>
          <w:szCs w:val="24"/>
        </w:rPr>
        <w:t>as that in experiment 4 in which adults were asked to reason about animated causal objects. Perhaps most importantly, these experiments, and especially the computational models, are meanin</w:t>
      </w:r>
      <w:r w:rsidR="00011D20">
        <w:rPr>
          <w:rFonts w:ascii="Times New Roman" w:hAnsi="Times New Roman" w:cs="Times New Roman"/>
          <w:color w:val="000000" w:themeColor="text1"/>
          <w:sz w:val="24"/>
          <w:szCs w:val="24"/>
        </w:rPr>
        <w:t xml:space="preserve">gful because they suggest that </w:t>
      </w:r>
      <w:r w:rsidR="00011D20" w:rsidRPr="00011D20">
        <w:rPr>
          <w:rFonts w:ascii="Times New Roman" w:hAnsi="Times New Roman" w:cs="Times New Roman"/>
          <w:color w:val="000000" w:themeColor="text1"/>
          <w:sz w:val="24"/>
          <w:szCs w:val="24"/>
        </w:rPr>
        <w:t>backwards-blocking</w:t>
      </w:r>
      <w:r w:rsidR="00C92186">
        <w:rPr>
          <w:rFonts w:ascii="Times New Roman" w:hAnsi="Times New Roman" w:cs="Times New Roman"/>
          <w:color w:val="000000" w:themeColor="text1"/>
          <w:sz w:val="24"/>
          <w:szCs w:val="24"/>
        </w:rPr>
        <w:t xml:space="preserve"> may be a domain-general phenomenon that is differentially predicted by Bayesian and certain associative models</w:t>
      </w:r>
      <w:r w:rsidR="00011D20">
        <w:rPr>
          <w:rFonts w:ascii="Times New Roman" w:hAnsi="Times New Roman" w:cs="Times New Roman"/>
          <w:color w:val="000000" w:themeColor="text1"/>
          <w:sz w:val="24"/>
          <w:szCs w:val="24"/>
        </w:rPr>
        <w:t xml:space="preserve">; that is, these experiments </w:t>
      </w:r>
      <w:r w:rsidR="00011D20" w:rsidRPr="00011D20">
        <w:rPr>
          <w:rFonts w:ascii="Times New Roman" w:hAnsi="Times New Roman" w:cs="Times New Roman"/>
          <w:color w:val="000000" w:themeColor="text1"/>
          <w:sz w:val="24"/>
          <w:szCs w:val="24"/>
        </w:rPr>
        <w:t>highlight that backwards-blocking can be taken</w:t>
      </w:r>
      <w:r w:rsidR="00740ED0">
        <w:rPr>
          <w:rFonts w:ascii="Times New Roman" w:hAnsi="Times New Roman" w:cs="Times New Roman"/>
          <w:color w:val="000000" w:themeColor="text1"/>
          <w:sz w:val="24"/>
          <w:szCs w:val="24"/>
        </w:rPr>
        <w:t xml:space="preserve"> as</w:t>
      </w:r>
      <w:r w:rsidR="00011D20" w:rsidRPr="00011D20">
        <w:rPr>
          <w:rFonts w:ascii="Times New Roman" w:hAnsi="Times New Roman" w:cs="Times New Roman"/>
          <w:color w:val="000000" w:themeColor="text1"/>
          <w:sz w:val="24"/>
          <w:szCs w:val="24"/>
        </w:rPr>
        <w:t xml:space="preserve"> evidence for a Bayesian account </w:t>
      </w:r>
      <w:r w:rsidR="00011D20">
        <w:rPr>
          <w:rFonts w:ascii="Times New Roman" w:hAnsi="Times New Roman" w:cs="Times New Roman"/>
          <w:color w:val="000000" w:themeColor="text1"/>
          <w:sz w:val="24"/>
          <w:szCs w:val="24"/>
        </w:rPr>
        <w:t>or an associative account</w:t>
      </w:r>
      <w:r w:rsidR="00740ED0">
        <w:rPr>
          <w:rFonts w:ascii="Times New Roman" w:hAnsi="Times New Roman" w:cs="Times New Roman"/>
          <w:color w:val="000000" w:themeColor="text1"/>
          <w:sz w:val="24"/>
          <w:szCs w:val="24"/>
        </w:rPr>
        <w:t xml:space="preserve">. Note that this contrasts with previous accounts in which it is argued that backwards-blocking reasoning is evidence that learners use Bayesian inference to reason about causal events. </w:t>
      </w:r>
      <w:r w:rsidR="00011D20" w:rsidRPr="00011D20">
        <w:rPr>
          <w:rFonts w:ascii="Times New Roman" w:hAnsi="Times New Roman" w:cs="Times New Roman"/>
          <w:color w:val="000000" w:themeColor="text1"/>
          <w:sz w:val="24"/>
          <w:szCs w:val="24"/>
        </w:rPr>
        <w:t xml:space="preserve">For </w:t>
      </w:r>
      <w:r w:rsidR="00011D20" w:rsidRPr="00011D20">
        <w:rPr>
          <w:rFonts w:ascii="Times New Roman" w:hAnsi="Times New Roman" w:cs="Times New Roman"/>
          <w:color w:val="000000" w:themeColor="text1"/>
          <w:sz w:val="24"/>
          <w:szCs w:val="24"/>
        </w:rPr>
        <w:lastRenderedPageBreak/>
        <w:t>example, in terms of the simple Bayesian model presented here, backwar</w:t>
      </w:r>
      <w:r w:rsidR="00011D20">
        <w:rPr>
          <w:rFonts w:ascii="Times New Roman" w:hAnsi="Times New Roman" w:cs="Times New Roman"/>
          <w:color w:val="000000" w:themeColor="text1"/>
          <w:sz w:val="24"/>
          <w:szCs w:val="24"/>
        </w:rPr>
        <w:t xml:space="preserve">ds-blocking refers to a </w:t>
      </w:r>
      <w:r w:rsidR="00011D20" w:rsidRPr="00011D20">
        <w:rPr>
          <w:rFonts w:ascii="Times New Roman" w:hAnsi="Times New Roman" w:cs="Times New Roman"/>
          <w:color w:val="000000" w:themeColor="text1"/>
          <w:sz w:val="24"/>
          <w:szCs w:val="24"/>
        </w:rPr>
        <w:t xml:space="preserve">drop in the rating of the causally redundant cue between a mid-rating phase </w:t>
      </w:r>
      <w:r w:rsidR="00011D20">
        <w:rPr>
          <w:rFonts w:ascii="Times New Roman" w:hAnsi="Times New Roman" w:cs="Times New Roman"/>
          <w:color w:val="000000" w:themeColor="text1"/>
          <w:sz w:val="24"/>
          <w:szCs w:val="24"/>
        </w:rPr>
        <w:t xml:space="preserve">and a post-rating phase but no </w:t>
      </w:r>
      <w:r w:rsidR="00011D20" w:rsidRPr="00011D20">
        <w:rPr>
          <w:rFonts w:ascii="Times New Roman" w:hAnsi="Times New Roman" w:cs="Times New Roman"/>
          <w:color w:val="000000" w:themeColor="text1"/>
          <w:sz w:val="24"/>
          <w:szCs w:val="24"/>
        </w:rPr>
        <w:t>corresponding drop between a pre- and post-rating phase. In contrast, in t</w:t>
      </w:r>
      <w:r w:rsidR="00011D20">
        <w:rPr>
          <w:rFonts w:ascii="Times New Roman" w:hAnsi="Times New Roman" w:cs="Times New Roman"/>
          <w:color w:val="000000" w:themeColor="text1"/>
          <w:sz w:val="24"/>
          <w:szCs w:val="24"/>
        </w:rPr>
        <w:t xml:space="preserve">erms of the modified RW model, </w:t>
      </w:r>
      <w:r w:rsidR="00011D20" w:rsidRPr="00011D20">
        <w:rPr>
          <w:rFonts w:ascii="Times New Roman" w:hAnsi="Times New Roman" w:cs="Times New Roman"/>
          <w:color w:val="000000" w:themeColor="text1"/>
          <w:sz w:val="24"/>
          <w:szCs w:val="24"/>
        </w:rPr>
        <w:t>backwards-blocking refers to a drop in the rating of the redundant cue between the</w:t>
      </w:r>
      <w:r w:rsidR="00011D20">
        <w:rPr>
          <w:rFonts w:ascii="Times New Roman" w:hAnsi="Times New Roman" w:cs="Times New Roman"/>
          <w:color w:val="000000" w:themeColor="text1"/>
          <w:sz w:val="24"/>
          <w:szCs w:val="24"/>
        </w:rPr>
        <w:t xml:space="preserve"> pre- and post-rating phases </w:t>
      </w:r>
      <w:r w:rsidR="00011D20" w:rsidRPr="00011D20">
        <w:rPr>
          <w:rFonts w:ascii="Times New Roman" w:hAnsi="Times New Roman" w:cs="Times New Roman"/>
          <w:color w:val="000000" w:themeColor="text1"/>
          <w:sz w:val="24"/>
          <w:szCs w:val="24"/>
        </w:rPr>
        <w:t xml:space="preserve">but not between the mid- and post-rating phases. </w:t>
      </w:r>
    </w:p>
    <w:p w14:paraId="544293C9" w14:textId="5E5B3637" w:rsidR="00B81275" w:rsidRDefault="00011D20" w:rsidP="005953C1">
      <w:pPr>
        <w:spacing w:line="480" w:lineRule="auto"/>
        <w:ind w:firstLine="720"/>
        <w:contextualSpacing/>
        <w:rPr>
          <w:rFonts w:ascii="Times New Roman" w:hAnsi="Times New Roman" w:cs="Times New Roman"/>
          <w:color w:val="000000" w:themeColor="text1"/>
          <w:sz w:val="24"/>
          <w:szCs w:val="24"/>
        </w:rPr>
      </w:pPr>
      <w:r w:rsidRPr="00011D20">
        <w:rPr>
          <w:rFonts w:ascii="Times New Roman" w:hAnsi="Times New Roman" w:cs="Times New Roman"/>
          <w:color w:val="000000" w:themeColor="text1"/>
          <w:sz w:val="24"/>
          <w:szCs w:val="24"/>
        </w:rPr>
        <w:t xml:space="preserve">One question that remains unaddressed is whether, and to what extent, a Bayesian mechanism or an associative mechanism based on </w:t>
      </w:r>
      <w:r w:rsidR="002D3DD8">
        <w:rPr>
          <w:rFonts w:ascii="Times New Roman" w:hAnsi="Times New Roman" w:cs="Times New Roman"/>
          <w:color w:val="000000" w:themeColor="text1"/>
          <w:sz w:val="24"/>
          <w:szCs w:val="24"/>
        </w:rPr>
        <w:t>the modified RW model learning rule,</w:t>
      </w:r>
      <w:r w:rsidRPr="00011D20">
        <w:rPr>
          <w:rFonts w:ascii="Times New Roman" w:hAnsi="Times New Roman" w:cs="Times New Roman"/>
          <w:color w:val="000000" w:themeColor="text1"/>
          <w:sz w:val="24"/>
          <w:szCs w:val="24"/>
        </w:rPr>
        <w:t xml:space="preserve"> or both</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 xml:space="preserve"> explained the present findings and provide the best account of causal reasoning more generally. One </w:t>
      </w:r>
      <w:r w:rsidR="008E3119">
        <w:rPr>
          <w:rFonts w:ascii="Times New Roman" w:hAnsi="Times New Roman" w:cs="Times New Roman"/>
          <w:color w:val="000000" w:themeColor="text1"/>
          <w:sz w:val="24"/>
          <w:szCs w:val="24"/>
        </w:rPr>
        <w:t xml:space="preserve">potential, albeit speculative, answer </w:t>
      </w:r>
      <w:r w:rsidRPr="00011D20">
        <w:rPr>
          <w:rFonts w:ascii="Times New Roman" w:hAnsi="Times New Roman" w:cs="Times New Roman"/>
          <w:color w:val="000000" w:themeColor="text1"/>
          <w:sz w:val="24"/>
          <w:szCs w:val="24"/>
        </w:rPr>
        <w:t>is that whether the adults in our experiments</w:t>
      </w:r>
      <w:r w:rsidR="008E3119">
        <w:rPr>
          <w:rFonts w:ascii="Times New Roman" w:hAnsi="Times New Roman" w:cs="Times New Roman"/>
          <w:color w:val="000000" w:themeColor="text1"/>
          <w:sz w:val="24"/>
          <w:szCs w:val="24"/>
        </w:rPr>
        <w:t xml:space="preserve"> are said to have used Bayesian inference or associative processing </w:t>
      </w:r>
      <w:r w:rsidR="005953C1">
        <w:rPr>
          <w:rFonts w:ascii="Times New Roman" w:hAnsi="Times New Roman" w:cs="Times New Roman"/>
          <w:color w:val="000000" w:themeColor="text1"/>
          <w:sz w:val="24"/>
          <w:szCs w:val="24"/>
        </w:rPr>
        <w:t xml:space="preserve">depended </w:t>
      </w:r>
      <w:r w:rsidR="008E3119">
        <w:rPr>
          <w:rFonts w:ascii="Times New Roman" w:hAnsi="Times New Roman" w:cs="Times New Roman"/>
          <w:color w:val="000000" w:themeColor="text1"/>
          <w:sz w:val="24"/>
          <w:szCs w:val="24"/>
        </w:rPr>
        <w:t>on</w:t>
      </w:r>
      <w:r w:rsidRPr="00011D20">
        <w:rPr>
          <w:rFonts w:ascii="Times New Roman" w:hAnsi="Times New Roman" w:cs="Times New Roman"/>
          <w:color w:val="000000" w:themeColor="text1"/>
          <w:sz w:val="24"/>
          <w:szCs w:val="24"/>
        </w:rPr>
        <w:t xml:space="preserve"> multiple factors. For example, although we argued that adults may have used </w:t>
      </w:r>
      <w:r w:rsidR="005953C1">
        <w:rPr>
          <w:rFonts w:ascii="Times New Roman" w:hAnsi="Times New Roman" w:cs="Times New Roman"/>
          <w:color w:val="000000" w:themeColor="text1"/>
          <w:sz w:val="24"/>
          <w:szCs w:val="24"/>
        </w:rPr>
        <w:t>both</w:t>
      </w:r>
      <w:r w:rsidRPr="00011D20">
        <w:rPr>
          <w:rFonts w:ascii="Times New Roman" w:hAnsi="Times New Roman" w:cs="Times New Roman"/>
          <w:color w:val="000000" w:themeColor="text1"/>
          <w:sz w:val="24"/>
          <w:szCs w:val="24"/>
        </w:rPr>
        <w:t xml:space="preserve"> Bayesian inference and associative processing to reason about the potential causes in Experiments 1 to 3, it may have been the case that as the number of potential causes increased adults</w:t>
      </w:r>
      <w:r w:rsidR="008E3119">
        <w:rPr>
          <w:rFonts w:ascii="Times New Roman" w:hAnsi="Times New Roman" w:cs="Times New Roman"/>
          <w:color w:val="000000" w:themeColor="text1"/>
          <w:sz w:val="24"/>
          <w:szCs w:val="24"/>
        </w:rPr>
        <w:t xml:space="preserve"> were less likely to use</w:t>
      </w:r>
      <w:r w:rsidR="00B81275">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t>Bayesian inference. This may have to do with the fact that as the number of potential causes increases, so too does the size of the hypothesis space. Indeed, it is a known fact that the size of the hypothesis space is thought to</w:t>
      </w:r>
      <w:r w:rsidR="005953C1">
        <w:rPr>
          <w:rFonts w:ascii="Times New Roman" w:hAnsi="Times New Roman" w:cs="Times New Roman"/>
          <w:color w:val="000000" w:themeColor="text1"/>
          <w:sz w:val="24"/>
          <w:szCs w:val="24"/>
        </w:rPr>
        <w:t xml:space="preserve"> increase</w:t>
      </w:r>
      <w:r w:rsidR="00B81275">
        <w:rPr>
          <w:rFonts w:ascii="Times New Roman" w:hAnsi="Times New Roman" w:cs="Times New Roman"/>
          <w:color w:val="000000" w:themeColor="text1"/>
          <w:sz w:val="24"/>
          <w:szCs w:val="24"/>
        </w:rPr>
        <w:t xml:space="preserve"> exponentially as more potential causes are added</w:t>
      </w:r>
      <w:r w:rsidRPr="00011D20">
        <w:rPr>
          <w:rFonts w:ascii="Times New Roman" w:hAnsi="Times New Roman" w:cs="Times New Roman"/>
          <w:color w:val="000000" w:themeColor="text1"/>
          <w:sz w:val="24"/>
          <w:szCs w:val="24"/>
        </w:rPr>
        <w:t xml:space="preserve"> (e.g., Gopnik &amp; Wellman, 2012). Thus, it may have been the case that the adults in the present experiments used Bayesian inference to reason about a small number of causes because</w:t>
      </w:r>
      <w:r w:rsidR="002D3DD8">
        <w:rPr>
          <w:rFonts w:ascii="Times New Roman" w:hAnsi="Times New Roman" w:cs="Times New Roman"/>
          <w:color w:val="000000" w:themeColor="text1"/>
          <w:sz w:val="24"/>
          <w:szCs w:val="24"/>
        </w:rPr>
        <w:t>, in this situation,</w:t>
      </w:r>
      <w:r w:rsidRPr="00011D20">
        <w:rPr>
          <w:rFonts w:ascii="Times New Roman" w:hAnsi="Times New Roman" w:cs="Times New Roman"/>
          <w:color w:val="000000" w:themeColor="text1"/>
          <w:sz w:val="24"/>
          <w:szCs w:val="24"/>
        </w:rPr>
        <w:t xml:space="preserve"> it is possible to enumerate the space of potential hypotheses; that is, it is possible</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and</w:t>
      </w:r>
      <w:r w:rsidR="002D3DD8">
        <w:rPr>
          <w:rFonts w:ascii="Times New Roman" w:hAnsi="Times New Roman" w:cs="Times New Roman"/>
          <w:color w:val="000000" w:themeColor="text1"/>
          <w:sz w:val="24"/>
          <w:szCs w:val="24"/>
        </w:rPr>
        <w:t xml:space="preserve"> indeed</w:t>
      </w:r>
      <w:r w:rsidRPr="00011D20">
        <w:rPr>
          <w:rFonts w:ascii="Times New Roman" w:hAnsi="Times New Roman" w:cs="Times New Roman"/>
          <w:color w:val="000000" w:themeColor="text1"/>
          <w:sz w:val="24"/>
          <w:szCs w:val="24"/>
        </w:rPr>
        <w:t xml:space="preserve"> relatively trivial</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to represent all possible hypothesis for two (size 4) or three (size 8) objects. However, as the number of potential causes increases</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which others have labeled the "search problem" (e.g., Bonawitz, Denison, Gopnik, &amp; Griffiths, 2014; Gopnik et al., 2004)</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adults may be increasingly less likely to use Bayesian inference to reason about causal events</w:t>
      </w:r>
      <w:r w:rsidR="002D3DD8">
        <w:rPr>
          <w:rFonts w:ascii="Times New Roman" w:hAnsi="Times New Roman" w:cs="Times New Roman"/>
          <w:color w:val="000000" w:themeColor="text1"/>
          <w:sz w:val="24"/>
          <w:szCs w:val="24"/>
        </w:rPr>
        <w:t xml:space="preserve"> due to information-processing </w:t>
      </w:r>
      <w:r w:rsidR="002D3DD8">
        <w:rPr>
          <w:rFonts w:ascii="Times New Roman" w:hAnsi="Times New Roman" w:cs="Times New Roman"/>
          <w:color w:val="000000" w:themeColor="text1"/>
          <w:sz w:val="24"/>
          <w:szCs w:val="24"/>
        </w:rPr>
        <w:lastRenderedPageBreak/>
        <w:t>limitations that prevent them from representing and enumerating all possible potential causal hypotheses</w:t>
      </w:r>
      <w:r w:rsidRPr="00011D20">
        <w:rPr>
          <w:rFonts w:ascii="Times New Roman" w:hAnsi="Times New Roman" w:cs="Times New Roman"/>
          <w:color w:val="000000" w:themeColor="text1"/>
          <w:sz w:val="24"/>
          <w:szCs w:val="24"/>
        </w:rPr>
        <w:t>.</w:t>
      </w:r>
      <w:r w:rsidR="002D3DD8">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t xml:space="preserve">As such, it may have been the case </w:t>
      </w:r>
      <w:r w:rsidR="00B81275">
        <w:rPr>
          <w:rFonts w:ascii="Times New Roman" w:hAnsi="Times New Roman" w:cs="Times New Roman"/>
          <w:color w:val="000000" w:themeColor="text1"/>
          <w:sz w:val="24"/>
          <w:szCs w:val="24"/>
        </w:rPr>
        <w:t xml:space="preserve">in these experiments </w:t>
      </w:r>
      <w:r w:rsidR="005953C1">
        <w:rPr>
          <w:rFonts w:ascii="Times New Roman" w:hAnsi="Times New Roman" w:cs="Times New Roman"/>
          <w:color w:val="000000" w:themeColor="text1"/>
          <w:sz w:val="24"/>
          <w:szCs w:val="24"/>
        </w:rPr>
        <w:t xml:space="preserve">that </w:t>
      </w:r>
      <w:r w:rsidR="00B81275">
        <w:rPr>
          <w:rFonts w:ascii="Times New Roman" w:hAnsi="Times New Roman" w:cs="Times New Roman"/>
          <w:color w:val="000000" w:themeColor="text1"/>
          <w:sz w:val="24"/>
          <w:szCs w:val="24"/>
        </w:rPr>
        <w:t>adults</w:t>
      </w:r>
      <w:r w:rsidRPr="00011D20">
        <w:rPr>
          <w:rFonts w:ascii="Times New Roman" w:hAnsi="Times New Roman" w:cs="Times New Roman"/>
          <w:color w:val="000000" w:themeColor="text1"/>
          <w:sz w:val="24"/>
          <w:szCs w:val="24"/>
        </w:rPr>
        <w:t xml:space="preserve"> were more likely to use </w:t>
      </w:r>
      <w:r w:rsidR="002D3DD8" w:rsidRPr="00011D20">
        <w:rPr>
          <w:rFonts w:ascii="Times New Roman" w:hAnsi="Times New Roman" w:cs="Times New Roman"/>
          <w:color w:val="000000" w:themeColor="text1"/>
          <w:sz w:val="24"/>
          <w:szCs w:val="24"/>
        </w:rPr>
        <w:t>associative</w:t>
      </w:r>
      <w:r w:rsidRPr="00011D20">
        <w:rPr>
          <w:rFonts w:ascii="Times New Roman" w:hAnsi="Times New Roman" w:cs="Times New Roman"/>
          <w:color w:val="000000" w:themeColor="text1"/>
          <w:sz w:val="24"/>
          <w:szCs w:val="24"/>
        </w:rPr>
        <w:t xml:space="preserve"> processing to reason about four objects than they were to use it to reason about two or three objects</w:t>
      </w:r>
      <w:r w:rsidR="005953C1">
        <w:rPr>
          <w:rFonts w:ascii="Times New Roman" w:hAnsi="Times New Roman" w:cs="Times New Roman"/>
          <w:color w:val="000000" w:themeColor="text1"/>
          <w:sz w:val="24"/>
          <w:szCs w:val="24"/>
        </w:rPr>
        <w:t xml:space="preserve"> but this possibility requires further testing. </w:t>
      </w:r>
    </w:p>
    <w:p w14:paraId="787B6714" w14:textId="3A009869" w:rsidR="008E3119" w:rsidRDefault="002D3DD8" w:rsidP="005953C1">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011D20" w:rsidRPr="00011D20">
        <w:rPr>
          <w:rFonts w:ascii="Times New Roman" w:hAnsi="Times New Roman" w:cs="Times New Roman"/>
          <w:color w:val="000000" w:themeColor="text1"/>
          <w:sz w:val="24"/>
          <w:szCs w:val="24"/>
        </w:rPr>
        <w:t xml:space="preserve"> account implies that </w:t>
      </w:r>
      <w:r>
        <w:rPr>
          <w:rFonts w:ascii="Times New Roman" w:hAnsi="Times New Roman" w:cs="Times New Roman"/>
          <w:color w:val="000000" w:themeColor="text1"/>
          <w:sz w:val="24"/>
          <w:szCs w:val="24"/>
        </w:rPr>
        <w:t xml:space="preserve">causal events </w:t>
      </w:r>
      <w:r w:rsidR="00011D20" w:rsidRPr="00011D20">
        <w:rPr>
          <w:rFonts w:ascii="Times New Roman" w:hAnsi="Times New Roman" w:cs="Times New Roman"/>
          <w:color w:val="000000" w:themeColor="text1"/>
          <w:sz w:val="24"/>
          <w:szCs w:val="24"/>
        </w:rPr>
        <w:t>may be processed along a causal gradient and</w:t>
      </w:r>
      <w:r w:rsidR="00B81275">
        <w:rPr>
          <w:rFonts w:ascii="Times New Roman" w:hAnsi="Times New Roman" w:cs="Times New Roman"/>
          <w:color w:val="000000" w:themeColor="text1"/>
          <w:sz w:val="24"/>
          <w:szCs w:val="24"/>
        </w:rPr>
        <w:t xml:space="preserve"> that</w:t>
      </w:r>
      <w:r w:rsidR="00011D20" w:rsidRPr="00011D20">
        <w:rPr>
          <w:rFonts w:ascii="Times New Roman" w:hAnsi="Times New Roman" w:cs="Times New Roman"/>
          <w:color w:val="000000" w:themeColor="text1"/>
          <w:sz w:val="24"/>
          <w:szCs w:val="24"/>
        </w:rPr>
        <w:t xml:space="preserve"> the mechanism that is deployed may </w:t>
      </w:r>
      <w:r>
        <w:rPr>
          <w:rFonts w:ascii="Times New Roman" w:hAnsi="Times New Roman" w:cs="Times New Roman"/>
          <w:color w:val="000000" w:themeColor="text1"/>
          <w:sz w:val="24"/>
          <w:szCs w:val="24"/>
        </w:rPr>
        <w:t xml:space="preserve">critically depend on </w:t>
      </w:r>
      <w:r w:rsidR="00011D20" w:rsidRPr="00011D20">
        <w:rPr>
          <w:rFonts w:ascii="Times New Roman" w:hAnsi="Times New Roman" w:cs="Times New Roman"/>
          <w:color w:val="000000" w:themeColor="text1"/>
          <w:sz w:val="24"/>
          <w:szCs w:val="24"/>
        </w:rPr>
        <w:t>where</w:t>
      </w:r>
      <w:r>
        <w:rPr>
          <w:rFonts w:ascii="Times New Roman" w:hAnsi="Times New Roman" w:cs="Times New Roman"/>
          <w:color w:val="000000" w:themeColor="text1"/>
          <w:sz w:val="24"/>
          <w:szCs w:val="24"/>
        </w:rPr>
        <w:t xml:space="preserve"> one</w:t>
      </w:r>
      <w:r w:rsidR="00011D20" w:rsidRPr="00011D20">
        <w:rPr>
          <w:rFonts w:ascii="Times New Roman" w:hAnsi="Times New Roman" w:cs="Times New Roman"/>
          <w:color w:val="000000" w:themeColor="text1"/>
          <w:sz w:val="24"/>
          <w:szCs w:val="24"/>
        </w:rPr>
        <w:t xml:space="preserve"> is along th</w:t>
      </w:r>
      <w:r>
        <w:rPr>
          <w:rFonts w:ascii="Times New Roman" w:hAnsi="Times New Roman" w:cs="Times New Roman"/>
          <w:color w:val="000000" w:themeColor="text1"/>
          <w:sz w:val="24"/>
          <w:szCs w:val="24"/>
        </w:rPr>
        <w:t>is causal</w:t>
      </w:r>
      <w:r w:rsidR="00011D20" w:rsidRPr="00011D20">
        <w:rPr>
          <w:rFonts w:ascii="Times New Roman" w:hAnsi="Times New Roman" w:cs="Times New Roman"/>
          <w:color w:val="000000" w:themeColor="text1"/>
          <w:sz w:val="24"/>
          <w:szCs w:val="24"/>
        </w:rPr>
        <w:t xml:space="preserve"> gradient. For example, with a small number of causes, adults may first use Bayesian inference</w:t>
      </w:r>
      <w:r w:rsidR="006431D7">
        <w:rPr>
          <w:rFonts w:ascii="Times New Roman" w:hAnsi="Times New Roman" w:cs="Times New Roman"/>
          <w:color w:val="000000" w:themeColor="text1"/>
          <w:sz w:val="24"/>
          <w:szCs w:val="24"/>
        </w:rPr>
        <w:t>. When the number of potential causes increases slightly, adults may</w:t>
      </w:r>
      <w:r w:rsidR="00011D20" w:rsidRPr="00011D20">
        <w:rPr>
          <w:rFonts w:ascii="Times New Roman" w:hAnsi="Times New Roman" w:cs="Times New Roman"/>
          <w:color w:val="000000" w:themeColor="text1"/>
          <w:sz w:val="24"/>
          <w:szCs w:val="24"/>
        </w:rPr>
        <w:t xml:space="preserve"> then </w:t>
      </w:r>
      <w:r w:rsidR="006431D7">
        <w:rPr>
          <w:rFonts w:ascii="Times New Roman" w:hAnsi="Times New Roman" w:cs="Times New Roman"/>
          <w:color w:val="000000" w:themeColor="text1"/>
          <w:sz w:val="24"/>
          <w:szCs w:val="24"/>
        </w:rPr>
        <w:t>be more likely to use a</w:t>
      </w:r>
      <w:r w:rsidR="00011D20" w:rsidRPr="00011D20">
        <w:rPr>
          <w:rFonts w:ascii="Times New Roman" w:hAnsi="Times New Roman" w:cs="Times New Roman"/>
          <w:color w:val="000000" w:themeColor="text1"/>
          <w:sz w:val="24"/>
          <w:szCs w:val="24"/>
        </w:rPr>
        <w:t xml:space="preserve"> combination of both associative and Bayesian mechanisms</w:t>
      </w:r>
      <w:r w:rsidR="00B81275">
        <w:rPr>
          <w:rFonts w:ascii="Times New Roman" w:hAnsi="Times New Roman" w:cs="Times New Roman"/>
          <w:color w:val="000000" w:themeColor="text1"/>
          <w:sz w:val="24"/>
          <w:szCs w:val="24"/>
        </w:rPr>
        <w:t>, as may have been the case in the present experiments</w:t>
      </w:r>
      <w:r w:rsidR="006431D7">
        <w:rPr>
          <w:rFonts w:ascii="Times New Roman" w:hAnsi="Times New Roman" w:cs="Times New Roman"/>
          <w:color w:val="000000" w:themeColor="text1"/>
          <w:sz w:val="24"/>
          <w:szCs w:val="24"/>
        </w:rPr>
        <w:t xml:space="preserve">. However, as the number of potential causes increases still further, adults may shift to using </w:t>
      </w:r>
      <w:r w:rsidR="00394C20">
        <w:rPr>
          <w:rFonts w:ascii="Times New Roman" w:hAnsi="Times New Roman" w:cs="Times New Roman"/>
          <w:color w:val="000000" w:themeColor="text1"/>
          <w:sz w:val="24"/>
          <w:szCs w:val="24"/>
        </w:rPr>
        <w:t>associative processing</w:t>
      </w:r>
      <w:r w:rsidR="006431D7">
        <w:rPr>
          <w:rFonts w:ascii="Times New Roman" w:hAnsi="Times New Roman" w:cs="Times New Roman"/>
          <w:color w:val="000000" w:themeColor="text1"/>
          <w:sz w:val="24"/>
          <w:szCs w:val="24"/>
        </w:rPr>
        <w:t xml:space="preserve"> to reason about causal events. </w:t>
      </w:r>
      <w:r w:rsidR="00011D20" w:rsidRPr="00011D20">
        <w:rPr>
          <w:rFonts w:ascii="Times New Roman" w:hAnsi="Times New Roman" w:cs="Times New Roman"/>
          <w:color w:val="000000" w:themeColor="text1"/>
          <w:sz w:val="24"/>
          <w:szCs w:val="24"/>
        </w:rPr>
        <w:t xml:space="preserve"> This is an important issue that should be addressed in future studies</w:t>
      </w:r>
      <w:r w:rsidR="006431D7">
        <w:rPr>
          <w:rFonts w:ascii="Times New Roman" w:hAnsi="Times New Roman" w:cs="Times New Roman"/>
          <w:color w:val="000000" w:themeColor="text1"/>
          <w:sz w:val="24"/>
          <w:szCs w:val="24"/>
        </w:rPr>
        <w:t xml:space="preserve"> that use</w:t>
      </w:r>
      <w:r w:rsidR="008746D9">
        <w:rPr>
          <w:rFonts w:ascii="Times New Roman" w:hAnsi="Times New Roman" w:cs="Times New Roman"/>
          <w:color w:val="000000" w:themeColor="text1"/>
          <w:sz w:val="24"/>
          <w:szCs w:val="24"/>
        </w:rPr>
        <w:t xml:space="preserve"> a wider number of objects than that used here</w:t>
      </w:r>
      <w:r w:rsidR="00011D20" w:rsidRPr="00011D20">
        <w:rPr>
          <w:rFonts w:ascii="Times New Roman" w:hAnsi="Times New Roman" w:cs="Times New Roman"/>
          <w:color w:val="000000" w:themeColor="text1"/>
          <w:sz w:val="24"/>
          <w:szCs w:val="24"/>
        </w:rPr>
        <w:t>.</w:t>
      </w:r>
      <w:r w:rsidR="00B81275">
        <w:rPr>
          <w:rFonts w:ascii="Times New Roman" w:hAnsi="Times New Roman" w:cs="Times New Roman"/>
          <w:color w:val="000000" w:themeColor="text1"/>
          <w:sz w:val="24"/>
          <w:szCs w:val="24"/>
        </w:rPr>
        <w:t xml:space="preserve"> </w:t>
      </w:r>
      <w:r w:rsidR="008E3119" w:rsidRPr="00FD531C">
        <w:rPr>
          <w:rFonts w:ascii="Times New Roman" w:hAnsi="Times New Roman" w:cs="Times New Roman"/>
          <w:color w:val="000000" w:themeColor="text1"/>
          <w:sz w:val="24"/>
          <w:szCs w:val="24"/>
        </w:rPr>
        <w:t>It is worth mentioning that this account</w:t>
      </w:r>
      <w:r w:rsidR="008853BF">
        <w:rPr>
          <w:rFonts w:ascii="Times New Roman" w:hAnsi="Times New Roman" w:cs="Times New Roman"/>
          <w:color w:val="000000" w:themeColor="text1"/>
          <w:sz w:val="24"/>
          <w:szCs w:val="24"/>
        </w:rPr>
        <w:t>, although speculative,</w:t>
      </w:r>
      <w:r w:rsidR="008E3119" w:rsidRPr="00FD531C">
        <w:rPr>
          <w:rFonts w:ascii="Times New Roman" w:hAnsi="Times New Roman" w:cs="Times New Roman"/>
          <w:color w:val="000000" w:themeColor="text1"/>
          <w:sz w:val="24"/>
          <w:szCs w:val="24"/>
        </w:rPr>
        <w:t xml:space="preserve"> represents an important departure from previous accounts of causal learning and backwards-blocking reasoning. Whereas it has been asserted in previous accounts that either a Bayesian mechanism (e.g., Gopnik et al., 2004) or an associative mechanism (e.g., Kloos &amp; Sloutsky, 2013; Van Hamme &amp; Wasserman, 1994) underpins causal processing, but not both, we leave open the possibility that both mechanisms may be operative during causal learning. </w:t>
      </w:r>
    </w:p>
    <w:p w14:paraId="1F58221C" w14:textId="121AB3FC" w:rsidR="006D10C5"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Finally, it is worth noting some potential criticisms of the present experiments. First, it is difficult to know </w:t>
      </w:r>
      <w:r w:rsidR="008853BF">
        <w:rPr>
          <w:rFonts w:ascii="Times New Roman" w:hAnsi="Times New Roman" w:cs="Times New Roman"/>
          <w:color w:val="000000" w:themeColor="text1"/>
          <w:sz w:val="24"/>
          <w:szCs w:val="24"/>
        </w:rPr>
        <w:t>definitively</w:t>
      </w:r>
      <w:r w:rsidRPr="00FD531C">
        <w:rPr>
          <w:rFonts w:ascii="Times New Roman" w:hAnsi="Times New Roman" w:cs="Times New Roman"/>
          <w:color w:val="000000" w:themeColor="text1"/>
          <w:sz w:val="24"/>
          <w:szCs w:val="24"/>
        </w:rPr>
        <w:t xml:space="preserve"> whether adults</w:t>
      </w:r>
      <w:r w:rsidR="008853BF">
        <w:rPr>
          <w:rFonts w:ascii="Times New Roman" w:hAnsi="Times New Roman" w:cs="Times New Roman"/>
          <w:color w:val="000000" w:themeColor="text1"/>
          <w:sz w:val="24"/>
          <w:szCs w:val="24"/>
        </w:rPr>
        <w:t xml:space="preserve"> in Experiments 1 to 3</w:t>
      </w:r>
      <w:r w:rsidRPr="00FD531C">
        <w:rPr>
          <w:rFonts w:ascii="Times New Roman" w:hAnsi="Times New Roman" w:cs="Times New Roman"/>
          <w:color w:val="000000" w:themeColor="text1"/>
          <w:sz w:val="24"/>
          <w:szCs w:val="24"/>
        </w:rPr>
        <w:t xml:space="preserve"> engaged in backwards-blocking reasoning in a way that was consistent with the predictions of a Bayesian model or an associa</w:t>
      </w:r>
      <w:r w:rsidR="008853BF">
        <w:rPr>
          <w:rFonts w:ascii="Times New Roman" w:hAnsi="Times New Roman" w:cs="Times New Roman"/>
          <w:color w:val="000000" w:themeColor="text1"/>
          <w:sz w:val="24"/>
          <w:szCs w:val="24"/>
        </w:rPr>
        <w:t>tive model</w:t>
      </w:r>
      <w:r w:rsidRPr="00FD531C">
        <w:rPr>
          <w:rFonts w:ascii="Times New Roman" w:hAnsi="Times New Roman" w:cs="Times New Roman"/>
          <w:color w:val="000000" w:themeColor="text1"/>
          <w:sz w:val="24"/>
          <w:szCs w:val="24"/>
        </w:rPr>
        <w:t xml:space="preserve">. This is because, unlike Experiment 4 in which we assessed backwards-blocking across pre-, mid-, and post-rating phases, Experiments 1 to 3 only implemented pre- </w:t>
      </w:r>
      <w:r w:rsidRPr="00FD531C">
        <w:rPr>
          <w:rFonts w:ascii="Times New Roman" w:hAnsi="Times New Roman" w:cs="Times New Roman"/>
          <w:color w:val="000000" w:themeColor="text1"/>
          <w:sz w:val="24"/>
          <w:szCs w:val="24"/>
        </w:rPr>
        <w:lastRenderedPageBreak/>
        <w:t xml:space="preserve">and post-rating phases. Thus, the observed lack of a difference between the causal ratings of the causally redundant cue in Experiments 1 to 3 </w:t>
      </w:r>
      <w:r w:rsidR="008853BF">
        <w:rPr>
          <w:rFonts w:ascii="Times New Roman" w:hAnsi="Times New Roman" w:cs="Times New Roman"/>
          <w:color w:val="000000" w:themeColor="text1"/>
          <w:sz w:val="24"/>
          <w:szCs w:val="24"/>
        </w:rPr>
        <w:t>could have resulted either from</w:t>
      </w:r>
      <w:r w:rsidRPr="00FD531C">
        <w:rPr>
          <w:rFonts w:ascii="Times New Roman" w:hAnsi="Times New Roman" w:cs="Times New Roman"/>
          <w:color w:val="000000" w:themeColor="text1"/>
          <w:sz w:val="24"/>
          <w:szCs w:val="24"/>
        </w:rPr>
        <w:t xml:space="preserve"> a Bayesian inference mechanism or an associative mechanism that used the traditional RW learning rule.</w:t>
      </w:r>
      <w:r w:rsidR="00DA3E20">
        <w:rPr>
          <w:rFonts w:ascii="Times New Roman" w:hAnsi="Times New Roman" w:cs="Times New Roman"/>
          <w:color w:val="000000" w:themeColor="text1"/>
          <w:sz w:val="24"/>
          <w:szCs w:val="24"/>
        </w:rPr>
        <w:t xml:space="preserve"> The reason these findings do</w:t>
      </w:r>
      <w:r w:rsidRPr="00FD531C">
        <w:rPr>
          <w:rFonts w:ascii="Times New Roman" w:hAnsi="Times New Roman" w:cs="Times New Roman"/>
          <w:color w:val="000000" w:themeColor="text1"/>
          <w:sz w:val="24"/>
          <w:szCs w:val="24"/>
        </w:rPr>
        <w:t xml:space="preserve"> not provide support for the modified RW model is because this model predicts that participants' post-ratings of the redundant cue should be lower than their pre-</w:t>
      </w:r>
      <w:r w:rsidR="005953C1">
        <w:rPr>
          <w:rFonts w:ascii="Times New Roman" w:hAnsi="Times New Roman" w:cs="Times New Roman"/>
          <w:color w:val="000000" w:themeColor="text1"/>
          <w:sz w:val="24"/>
          <w:szCs w:val="24"/>
        </w:rPr>
        <w:t xml:space="preserve"> and mid-</w:t>
      </w:r>
      <w:r w:rsidRPr="00FD531C">
        <w:rPr>
          <w:rFonts w:ascii="Times New Roman" w:hAnsi="Times New Roman" w:cs="Times New Roman"/>
          <w:color w:val="000000" w:themeColor="text1"/>
          <w:sz w:val="24"/>
          <w:szCs w:val="24"/>
        </w:rPr>
        <w:t>ratings of it, which we did n</w:t>
      </w:r>
      <w:r w:rsidR="00466FA2">
        <w:rPr>
          <w:rFonts w:ascii="Times New Roman" w:hAnsi="Times New Roman" w:cs="Times New Roman"/>
          <w:color w:val="000000" w:themeColor="text1"/>
          <w:sz w:val="24"/>
          <w:szCs w:val="24"/>
        </w:rPr>
        <w:t>ot observe in Experiments 1 to 3</w:t>
      </w:r>
      <w:r w:rsidRPr="00FD531C">
        <w:rPr>
          <w:rFonts w:ascii="Times New Roman" w:hAnsi="Times New Roman" w:cs="Times New Roman"/>
          <w:color w:val="000000" w:themeColor="text1"/>
          <w:sz w:val="24"/>
          <w:szCs w:val="24"/>
        </w:rPr>
        <w:t>. Despite the fact that it is difficult to rule out this possibility, the fact that findings from Experiment 4 provided partial support for the predictions of the Bayesian model and the associative model and the fact that there is a rich body of literature that</w:t>
      </w:r>
      <w:r w:rsidR="00466FA2">
        <w:rPr>
          <w:rFonts w:ascii="Times New Roman" w:hAnsi="Times New Roman" w:cs="Times New Roman"/>
          <w:color w:val="000000" w:themeColor="text1"/>
          <w:sz w:val="24"/>
          <w:szCs w:val="24"/>
        </w:rPr>
        <w:t xml:space="preserve"> show that</w:t>
      </w:r>
      <w:r w:rsidRPr="00FD531C">
        <w:rPr>
          <w:rFonts w:ascii="Times New Roman" w:hAnsi="Times New Roman" w:cs="Times New Roman"/>
          <w:color w:val="000000" w:themeColor="text1"/>
          <w:sz w:val="24"/>
          <w:szCs w:val="24"/>
        </w:rPr>
        <w:t xml:space="preserve"> children (e.g., Sobel et al., 2004), adults (Griffiths et al., 2011; Lovibond et al., 2003; Shanks, 1985) and, to some extent, infants (e.g., Sobel &amp; Kirkham, 2005) can engage in backwards-blocking reasoning</w:t>
      </w:r>
      <w:r w:rsidR="00501CBC">
        <w:rPr>
          <w:rFonts w:ascii="Times New Roman" w:hAnsi="Times New Roman" w:cs="Times New Roman"/>
          <w:color w:val="000000" w:themeColor="text1"/>
          <w:sz w:val="24"/>
          <w:szCs w:val="24"/>
        </w:rPr>
        <w:t xml:space="preserve"> suggest that adults in Experiments 1 to 3 may have also engaged in backwards-blocking reasoning</w:t>
      </w:r>
      <w:r w:rsidRPr="00FD531C">
        <w:rPr>
          <w:rFonts w:ascii="Times New Roman" w:hAnsi="Times New Roman" w:cs="Times New Roman"/>
          <w:color w:val="000000" w:themeColor="text1"/>
          <w:sz w:val="24"/>
          <w:szCs w:val="24"/>
        </w:rPr>
        <w:t>.</w:t>
      </w:r>
      <w:r w:rsidR="00501CBC">
        <w:rPr>
          <w:rFonts w:ascii="Times New Roman" w:hAnsi="Times New Roman" w:cs="Times New Roman"/>
          <w:color w:val="000000" w:themeColor="text1"/>
          <w:sz w:val="24"/>
          <w:szCs w:val="24"/>
        </w:rPr>
        <w:t xml:space="preserve"> In fact, in the Discussion section following Experiment 3 we do not rule out this possibility. </w:t>
      </w:r>
      <w:r w:rsidRPr="00FD531C">
        <w:rPr>
          <w:rFonts w:ascii="Times New Roman" w:hAnsi="Times New Roman" w:cs="Times New Roman"/>
          <w:color w:val="000000" w:themeColor="text1"/>
          <w:sz w:val="24"/>
          <w:szCs w:val="24"/>
        </w:rPr>
        <w:t xml:space="preserve"> Nevertheless, future studies would benefit by implementing pre-, mid-, and post-rating phases to assess whether adults' backwards-blocking performance supported a Bayesian mechanism or different associative mechanisms. Note that it is not sufficient to implement just a mid- and post-rating phase because, as discussed in the Computational Models and Predictions section, the Bayesian model and associative models made competing predictions about how adults should rate the causally redundant cue across these three rating phases.</w:t>
      </w:r>
    </w:p>
    <w:p w14:paraId="2CB8243B" w14:textId="797C85DF" w:rsidR="00FD531C"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Second, the experiments described here were designed to address an important limitation of previous backwards-blocking studies with children (Sobel et al., 2004) and infants (e.g., Sobel &amp; Kirkham, 2007); that is, in contrast to previous studies with children that only indirectly examined backwards-blocking reasoning, these experiments were designed</w:t>
      </w:r>
      <w:r w:rsidR="005953C1">
        <w:rPr>
          <w:rFonts w:ascii="Times New Roman" w:hAnsi="Times New Roman" w:cs="Times New Roman"/>
          <w:color w:val="000000" w:themeColor="text1"/>
          <w:sz w:val="24"/>
          <w:szCs w:val="24"/>
        </w:rPr>
        <w:t xml:space="preserve"> directly</w:t>
      </w:r>
      <w:r w:rsidRPr="00FD531C">
        <w:rPr>
          <w:rFonts w:ascii="Times New Roman" w:hAnsi="Times New Roman" w:cs="Times New Roman"/>
          <w:color w:val="000000" w:themeColor="text1"/>
          <w:sz w:val="24"/>
          <w:szCs w:val="24"/>
        </w:rPr>
        <w:t xml:space="preserve"> to </w:t>
      </w:r>
      <w:r w:rsidR="005953C1">
        <w:rPr>
          <w:rFonts w:ascii="Times New Roman" w:hAnsi="Times New Roman" w:cs="Times New Roman"/>
          <w:color w:val="000000" w:themeColor="text1"/>
          <w:sz w:val="24"/>
          <w:szCs w:val="24"/>
        </w:rPr>
        <w:t xml:space="preserve">examine </w:t>
      </w:r>
      <w:r w:rsidR="005953C1">
        <w:rPr>
          <w:rFonts w:ascii="Times New Roman" w:hAnsi="Times New Roman" w:cs="Times New Roman"/>
          <w:color w:val="000000" w:themeColor="text1"/>
          <w:sz w:val="24"/>
          <w:szCs w:val="24"/>
        </w:rPr>
        <w:lastRenderedPageBreak/>
        <w:t>backwards-blocking reasoning</w:t>
      </w:r>
      <w:r w:rsidRPr="00FD531C">
        <w:rPr>
          <w:rFonts w:ascii="Times New Roman" w:hAnsi="Times New Roman" w:cs="Times New Roman"/>
          <w:color w:val="000000" w:themeColor="text1"/>
          <w:sz w:val="24"/>
          <w:szCs w:val="24"/>
        </w:rPr>
        <w:t xml:space="preserve">. However, the experiments reported here do not directly address this issue in previous experiments because adults were tested rather than children. Given that the experiments reported here did not test children, it remains an open question whether children would show a similar pattern of </w:t>
      </w:r>
      <w:r w:rsidR="005953C1">
        <w:rPr>
          <w:rFonts w:ascii="Times New Roman" w:hAnsi="Times New Roman" w:cs="Times New Roman"/>
          <w:color w:val="000000" w:themeColor="text1"/>
          <w:sz w:val="24"/>
          <w:szCs w:val="24"/>
        </w:rPr>
        <w:t>responding that the ad</w:t>
      </w:r>
      <w:r w:rsidRPr="00FD531C">
        <w:rPr>
          <w:rFonts w:ascii="Times New Roman" w:hAnsi="Times New Roman" w:cs="Times New Roman"/>
          <w:color w:val="000000" w:themeColor="text1"/>
          <w:sz w:val="24"/>
          <w:szCs w:val="24"/>
        </w:rPr>
        <w:t xml:space="preserve">ults </w:t>
      </w:r>
      <w:r w:rsidR="005953C1">
        <w:rPr>
          <w:rFonts w:ascii="Times New Roman" w:hAnsi="Times New Roman" w:cs="Times New Roman"/>
          <w:color w:val="000000" w:themeColor="text1"/>
          <w:sz w:val="24"/>
          <w:szCs w:val="24"/>
        </w:rPr>
        <w:t>showed in the present experiments</w:t>
      </w:r>
      <w:r w:rsidRPr="00FD531C">
        <w:rPr>
          <w:rFonts w:ascii="Times New Roman" w:hAnsi="Times New Roman" w:cs="Times New Roman"/>
          <w:color w:val="000000" w:themeColor="text1"/>
          <w:sz w:val="24"/>
          <w:szCs w:val="24"/>
        </w:rPr>
        <w:t xml:space="preserve">. </w:t>
      </w:r>
      <w:r w:rsidR="005953C1">
        <w:rPr>
          <w:rFonts w:ascii="Times New Roman" w:hAnsi="Times New Roman" w:cs="Times New Roman"/>
          <w:color w:val="000000" w:themeColor="text1"/>
          <w:sz w:val="24"/>
          <w:szCs w:val="24"/>
        </w:rPr>
        <w:t>To the extent that one is interesting in providing</w:t>
      </w:r>
      <w:r w:rsidRPr="00FD531C">
        <w:rPr>
          <w:rFonts w:ascii="Times New Roman" w:hAnsi="Times New Roman" w:cs="Times New Roman"/>
          <w:color w:val="000000" w:themeColor="text1"/>
          <w:sz w:val="24"/>
          <w:szCs w:val="24"/>
        </w:rPr>
        <w:t xml:space="preserve"> a developmental account of causal processing and reasoning, it will be important to test older infants and young children, in addition to testing adults. Critically, to allow direct comparison, these tasks must preserve the logic of the experiments reported here and, </w:t>
      </w:r>
      <w:r w:rsidR="00B652B7">
        <w:rPr>
          <w:rFonts w:ascii="Times New Roman" w:hAnsi="Times New Roman" w:cs="Times New Roman"/>
          <w:color w:val="000000" w:themeColor="text1"/>
          <w:sz w:val="24"/>
          <w:szCs w:val="24"/>
        </w:rPr>
        <w:t xml:space="preserve">more </w:t>
      </w:r>
      <w:r w:rsidRPr="00FD531C">
        <w:rPr>
          <w:rFonts w:ascii="Times New Roman" w:hAnsi="Times New Roman" w:cs="Times New Roman"/>
          <w:color w:val="000000" w:themeColor="text1"/>
          <w:sz w:val="24"/>
          <w:szCs w:val="24"/>
        </w:rPr>
        <w:t xml:space="preserve">importantly, the logic of the backwards-blocking event. The experiments reported here are nonetheless important because they provide insight into how adults reason about causal events, especially those used here, </w:t>
      </w:r>
      <w:r w:rsidR="00B652B7">
        <w:rPr>
          <w:rFonts w:ascii="Times New Roman" w:hAnsi="Times New Roman" w:cs="Times New Roman"/>
          <w:color w:val="000000" w:themeColor="text1"/>
          <w:sz w:val="24"/>
          <w:szCs w:val="24"/>
        </w:rPr>
        <w:t xml:space="preserve">whether adults can engage in backwards-blocking, </w:t>
      </w:r>
      <w:r w:rsidRPr="00FD531C">
        <w:rPr>
          <w:rFonts w:ascii="Times New Roman" w:hAnsi="Times New Roman" w:cs="Times New Roman"/>
          <w:color w:val="000000" w:themeColor="text1"/>
          <w:sz w:val="24"/>
          <w:szCs w:val="24"/>
        </w:rPr>
        <w:t>and about the nature of the causal mechanism that underlies this ability and that can explain backwards-blocking reasoning.</w:t>
      </w:r>
    </w:p>
    <w:p w14:paraId="38ED2D0A" w14:textId="3928AB6E" w:rsidR="00FD531C" w:rsidRDefault="00FD531C" w:rsidP="00FD531C">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Finally, although we chose to focus on a simple Bayesian model, a model that used the traditional RW model learning rule, and a model that used the modified RW learning rule, it is possible that other models can account for the findings reported here. The reason we focused on these three models, rather than to focus on other associative and non-associative models that have been used to explain causal reasoning such as the Power PC model (Cheng, 1997; see also Dickinson &amp; Burke, 1996; Jenkins &amp; Ward, 1965)</w:t>
      </w:r>
      <w:r w:rsidR="00B652B7">
        <w:rPr>
          <w:rFonts w:ascii="Times New Roman" w:hAnsi="Times New Roman" w:cs="Times New Roman"/>
          <w:color w:val="000000" w:themeColor="text1"/>
          <w:sz w:val="24"/>
          <w:szCs w:val="24"/>
        </w:rPr>
        <w:t>,</w:t>
      </w:r>
      <w:r w:rsidRPr="00FD531C">
        <w:rPr>
          <w:rFonts w:ascii="Times New Roman" w:hAnsi="Times New Roman" w:cs="Times New Roman"/>
          <w:color w:val="000000" w:themeColor="text1"/>
          <w:sz w:val="24"/>
          <w:szCs w:val="24"/>
        </w:rPr>
        <w:t xml:space="preserve"> is because these models have been ruled out to be plausible accounts of causal reasoning (for an extensive discussion on this issue, see Griffiths et al., 1995) and because the debate about whether infants, children, and adults can engage in backwards-blocking reasoning tends to focus on these three models, which make unique predictions about how participants should rate causally redundant cues across the different rating phases. Still, it may be worthwhile in future studies to test the predictions of </w:t>
      </w:r>
      <w:r w:rsidRPr="00FD531C">
        <w:rPr>
          <w:rFonts w:ascii="Times New Roman" w:hAnsi="Times New Roman" w:cs="Times New Roman"/>
          <w:color w:val="000000" w:themeColor="text1"/>
          <w:sz w:val="24"/>
          <w:szCs w:val="24"/>
        </w:rPr>
        <w:lastRenderedPageBreak/>
        <w:t>multiple causal models, including the associative and Bayesian models discussed here, to clarify the nature of the mechanism th</w:t>
      </w:r>
      <w:r>
        <w:rPr>
          <w:rFonts w:ascii="Times New Roman" w:hAnsi="Times New Roman" w:cs="Times New Roman"/>
          <w:color w:val="000000" w:themeColor="text1"/>
          <w:sz w:val="24"/>
          <w:szCs w:val="24"/>
        </w:rPr>
        <w:t xml:space="preserve">at underpins causal reasoning. </w:t>
      </w:r>
    </w:p>
    <w:p w14:paraId="783CB6F6" w14:textId="4C43F726" w:rsidR="00FD531C" w:rsidRPr="00B652B7" w:rsidRDefault="00FD531C" w:rsidP="00B652B7">
      <w:pPr>
        <w:spacing w:line="480" w:lineRule="auto"/>
        <w:contextualSpacing/>
        <w:rPr>
          <w:rFonts w:ascii="Times New Roman" w:hAnsi="Times New Roman" w:cs="Times New Roman"/>
          <w:b/>
          <w:color w:val="000000" w:themeColor="text1"/>
          <w:sz w:val="24"/>
          <w:szCs w:val="24"/>
        </w:rPr>
      </w:pPr>
      <w:r w:rsidRPr="00B652B7">
        <w:rPr>
          <w:rFonts w:ascii="Times New Roman" w:hAnsi="Times New Roman" w:cs="Times New Roman"/>
          <w:b/>
          <w:color w:val="000000" w:themeColor="text1"/>
          <w:sz w:val="24"/>
          <w:szCs w:val="24"/>
        </w:rPr>
        <w:t>Conclusion</w:t>
      </w:r>
    </w:p>
    <w:p w14:paraId="0284C6E7" w14:textId="7DE5B5B1" w:rsidR="00FD531C"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These potential criticisms notwithstanding, these experiments constitute one of the first systematic attempts to examine backwards-blocking in the context of multiple objects, different contexts, and a series of rating phases. It has been previously proposed that humans use Bayes' rule to reason about causal events that the putative backwards-blocking finding derives from a Bayesian inference mechanism (e.g., Gopnik et al., 2004; Sobel et al., 2004). The experiments reported here support a different conclusion. These experiments demonstrate that both an associative mechanism and a Bayesian mechanism may underpin causal reasoning and that whether one mechanism is used over another depends on multiple factors such as the number of potential causes, the context in which learners are asked to make causal inferences, and whether adults are asked to make multiple instance of the same event across multiple rating phases. A fruitful goal of future research will be to examine more closely the claim that whether Bayesian inference is used or associative processing depends on where along "causal gradient' are situated. It may also be worthwhile in future research implement a pre-, mid-, and post-rating phases to assess to what extent children engage in backwards-blocking reasoning and to use a wider range of potential causal cues than that used here.</w:t>
      </w:r>
    </w:p>
    <w:p w14:paraId="13214139" w14:textId="77777777" w:rsidR="006D10C5" w:rsidRDefault="006D10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DCFF242" w14:textId="77777777" w:rsidR="006D10C5" w:rsidRDefault="006D10C5" w:rsidP="008D3876">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Figure 1</w:t>
      </w:r>
    </w:p>
    <w:p w14:paraId="2D8DC3EA" w14:textId="390A741B" w:rsidR="006D10C5" w:rsidRDefault="00B652B7" w:rsidP="008D3876">
      <w:pPr>
        <w:spacing w:line="480" w:lineRule="auto"/>
        <w:contextualSpacing/>
        <w:rPr>
          <w:rFonts w:ascii="Times New Roman" w:hAnsi="Times New Roman" w:cs="Times New Roman"/>
          <w:color w:val="000000" w:themeColor="text1"/>
          <w:sz w:val="24"/>
          <w:szCs w:val="24"/>
        </w:rPr>
      </w:pPr>
      <w:r>
        <w:rPr>
          <w:noProof/>
        </w:rPr>
        <w:drawing>
          <wp:inline distT="0" distB="0" distL="0" distR="0" wp14:anchorId="61150693" wp14:editId="4D5F1485">
            <wp:extent cx="5943600" cy="459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1figures_use.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9048"/>
                    </a:xfrm>
                    <a:prstGeom prst="rect">
                      <a:avLst/>
                    </a:prstGeom>
                  </pic:spPr>
                </pic:pic>
              </a:graphicData>
            </a:graphic>
          </wp:inline>
        </w:drawing>
      </w:r>
    </w:p>
    <w:p w14:paraId="32A1BE40" w14:textId="77777777" w:rsidR="006D10C5" w:rsidRDefault="006D10C5" w:rsidP="008D3876">
      <w:pPr>
        <w:spacing w:line="480" w:lineRule="auto"/>
        <w:contextualSpacing/>
        <w:rPr>
          <w:rFonts w:ascii="Times New Roman" w:hAnsi="Times New Roman" w:cs="Times New Roman"/>
          <w:color w:val="000000" w:themeColor="text1"/>
          <w:sz w:val="24"/>
          <w:szCs w:val="24"/>
        </w:rPr>
      </w:pPr>
    </w:p>
    <w:p w14:paraId="020C79B7" w14:textId="77777777" w:rsidR="006D10C5" w:rsidRPr="006D10C5" w:rsidRDefault="006D10C5" w:rsidP="006D10C5">
      <w:pPr>
        <w:rPr>
          <w:rFonts w:ascii="Times New Roman" w:hAnsi="Times New Roman" w:cs="Times New Roman"/>
          <w:sz w:val="24"/>
          <w:szCs w:val="24"/>
        </w:rPr>
      </w:pPr>
    </w:p>
    <w:p w14:paraId="33A61A81" w14:textId="77777777" w:rsidR="006D10C5" w:rsidRPr="006D10C5" w:rsidRDefault="006D10C5" w:rsidP="006D10C5">
      <w:pPr>
        <w:rPr>
          <w:rFonts w:ascii="Times New Roman" w:hAnsi="Times New Roman" w:cs="Times New Roman"/>
          <w:sz w:val="24"/>
          <w:szCs w:val="24"/>
        </w:rPr>
      </w:pPr>
    </w:p>
    <w:p w14:paraId="0653831D" w14:textId="77777777" w:rsidR="006D10C5" w:rsidRPr="006D10C5" w:rsidRDefault="006D10C5" w:rsidP="006D10C5">
      <w:pPr>
        <w:rPr>
          <w:rFonts w:ascii="Times New Roman" w:hAnsi="Times New Roman" w:cs="Times New Roman"/>
          <w:sz w:val="24"/>
          <w:szCs w:val="24"/>
        </w:rPr>
      </w:pPr>
    </w:p>
    <w:p w14:paraId="4CD99526" w14:textId="77777777" w:rsidR="006D10C5" w:rsidRPr="006D10C5" w:rsidRDefault="006D10C5" w:rsidP="006D10C5">
      <w:pPr>
        <w:rPr>
          <w:rFonts w:ascii="Times New Roman" w:hAnsi="Times New Roman" w:cs="Times New Roman"/>
          <w:sz w:val="24"/>
          <w:szCs w:val="24"/>
        </w:rPr>
      </w:pPr>
    </w:p>
    <w:p w14:paraId="523BB3B0" w14:textId="77777777" w:rsidR="006D10C5" w:rsidRPr="006D10C5" w:rsidRDefault="006D10C5" w:rsidP="006D10C5">
      <w:pPr>
        <w:rPr>
          <w:rFonts w:ascii="Times New Roman" w:hAnsi="Times New Roman" w:cs="Times New Roman"/>
          <w:sz w:val="24"/>
          <w:szCs w:val="24"/>
        </w:rPr>
      </w:pPr>
    </w:p>
    <w:p w14:paraId="7B1ACD25" w14:textId="77777777" w:rsidR="006D10C5" w:rsidRPr="006D10C5" w:rsidRDefault="006D10C5" w:rsidP="006D10C5">
      <w:pPr>
        <w:rPr>
          <w:rFonts w:ascii="Times New Roman" w:hAnsi="Times New Roman" w:cs="Times New Roman"/>
          <w:sz w:val="24"/>
          <w:szCs w:val="24"/>
        </w:rPr>
      </w:pPr>
    </w:p>
    <w:p w14:paraId="4E3CF5E2" w14:textId="77777777" w:rsidR="006D10C5" w:rsidRPr="006D10C5" w:rsidRDefault="006D10C5" w:rsidP="006D10C5">
      <w:pPr>
        <w:rPr>
          <w:rFonts w:ascii="Times New Roman" w:hAnsi="Times New Roman" w:cs="Times New Roman"/>
          <w:sz w:val="24"/>
          <w:szCs w:val="24"/>
        </w:rPr>
      </w:pPr>
    </w:p>
    <w:p w14:paraId="13B1B93E" w14:textId="77777777" w:rsidR="006D10C5" w:rsidRPr="006D10C5" w:rsidRDefault="006D10C5" w:rsidP="006D10C5">
      <w:pPr>
        <w:rPr>
          <w:rFonts w:ascii="Times New Roman" w:hAnsi="Times New Roman" w:cs="Times New Roman"/>
          <w:sz w:val="24"/>
          <w:szCs w:val="24"/>
        </w:rPr>
      </w:pPr>
    </w:p>
    <w:p w14:paraId="241C46B5" w14:textId="77777777" w:rsidR="006D10C5" w:rsidRPr="006D10C5" w:rsidRDefault="006D10C5" w:rsidP="006D10C5">
      <w:pPr>
        <w:rPr>
          <w:rFonts w:ascii="Times New Roman" w:hAnsi="Times New Roman" w:cs="Times New Roman"/>
          <w:sz w:val="24"/>
          <w:szCs w:val="24"/>
        </w:rPr>
      </w:pPr>
    </w:p>
    <w:p w14:paraId="6DF430C9" w14:textId="718CDB3C" w:rsidR="006D10C5" w:rsidRDefault="006D10C5" w:rsidP="00B652B7">
      <w:pPr>
        <w:tabs>
          <w:tab w:val="left" w:pos="3105"/>
        </w:tabs>
        <w:rPr>
          <w:rFonts w:ascii="Times New Roman" w:hAnsi="Times New Roman" w:cs="Times New Roman"/>
          <w:sz w:val="24"/>
          <w:szCs w:val="24"/>
        </w:rPr>
      </w:pPr>
      <w:r>
        <w:rPr>
          <w:rFonts w:ascii="Times New Roman" w:hAnsi="Times New Roman" w:cs="Times New Roman"/>
          <w:sz w:val="24"/>
          <w:szCs w:val="24"/>
        </w:rPr>
        <w:t>Figure 2</w:t>
      </w:r>
    </w:p>
    <w:p w14:paraId="4C007AC4" w14:textId="77777777" w:rsidR="006D10C5" w:rsidRDefault="006D10C5" w:rsidP="006D10C5">
      <w:pPr>
        <w:tabs>
          <w:tab w:val="left" w:pos="3105"/>
        </w:tabs>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8349F3C" wp14:editId="5FD5EFD3">
                <wp:simplePos x="0" y="0"/>
                <wp:positionH relativeFrom="column">
                  <wp:align>center</wp:align>
                </wp:positionH>
                <wp:positionV relativeFrom="paragraph">
                  <wp:posOffset>0</wp:posOffset>
                </wp:positionV>
                <wp:extent cx="7172325" cy="729615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7296150"/>
                        </a:xfrm>
                        <a:prstGeom prst="rect">
                          <a:avLst/>
                        </a:prstGeom>
                        <a:solidFill>
                          <a:srgbClr val="FFFFFF"/>
                        </a:solidFill>
                        <a:ln w="9525">
                          <a:noFill/>
                          <a:miter lim="800000"/>
                          <a:headEnd/>
                          <a:tailEnd/>
                        </a:ln>
                      </wps:spPr>
                      <wps:txbx>
                        <w:txbxContent>
                          <w:p w14:paraId="62C5A1F4" w14:textId="2EABF029" w:rsidR="00EB5111" w:rsidRDefault="00EB5111">
                            <w:r>
                              <w:rPr>
                                <w:noProof/>
                              </w:rPr>
                              <w:drawing>
                                <wp:inline distT="0" distB="0" distL="0" distR="0" wp14:anchorId="15290E4B" wp14:editId="1834D369">
                                  <wp:extent cx="6980555" cy="5401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figure_use.jpeg"/>
                                          <pic:cNvPicPr/>
                                        </pic:nvPicPr>
                                        <pic:blipFill>
                                          <a:blip r:embed="rId9">
                                            <a:extLst>
                                              <a:ext uri="{28A0092B-C50C-407E-A947-70E740481C1C}">
                                                <a14:useLocalDpi xmlns:a14="http://schemas.microsoft.com/office/drawing/2010/main" val="0"/>
                                              </a:ext>
                                            </a:extLst>
                                          </a:blip>
                                          <a:stretch>
                                            <a:fillRect/>
                                          </a:stretch>
                                        </pic:blipFill>
                                        <pic:spPr>
                                          <a:xfrm>
                                            <a:off x="0" y="0"/>
                                            <a:ext cx="6980555" cy="5401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64.75pt;height:57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" stroked="f">
                <v:textbox>
                  <w:txbxContent>
                    <w:p w14:paraId="62C5A1F4" w14:textId="2EABF029" w:rsidR="00EB5111" w:rsidRDefault="00EB5111">
                      <w:r>
                        <w:rPr>
                          <w:noProof/>
                        </w:rPr>
                        <w:drawing>
                          <wp:inline distT="0" distB="0" distL="0" distR="0" wp14:anchorId="15290E4B" wp14:editId="1834D369">
                            <wp:extent cx="6980555" cy="5401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figure_use.jpeg"/>
                                    <pic:cNvPicPr/>
                                  </pic:nvPicPr>
                                  <pic:blipFill>
                                    <a:blip r:embed="rId9">
                                      <a:extLst>
                                        <a:ext uri="{28A0092B-C50C-407E-A947-70E740481C1C}">
                                          <a14:useLocalDpi xmlns:a14="http://schemas.microsoft.com/office/drawing/2010/main" val="0"/>
                                        </a:ext>
                                      </a:extLst>
                                    </a:blip>
                                    <a:stretch>
                                      <a:fillRect/>
                                    </a:stretch>
                                  </pic:blipFill>
                                  <pic:spPr>
                                    <a:xfrm>
                                      <a:off x="0" y="0"/>
                                      <a:ext cx="6980555" cy="5401310"/>
                                    </a:xfrm>
                                    <a:prstGeom prst="rect">
                                      <a:avLst/>
                                    </a:prstGeom>
                                  </pic:spPr>
                                </pic:pic>
                              </a:graphicData>
                            </a:graphic>
                          </wp:inline>
                        </w:drawing>
                      </w:r>
                    </w:p>
                  </w:txbxContent>
                </v:textbox>
              </v:shape>
            </w:pict>
          </mc:Fallback>
        </mc:AlternateContent>
      </w:r>
    </w:p>
    <w:p w14:paraId="497292D6" w14:textId="77777777" w:rsidR="006D10C5" w:rsidRPr="006D10C5" w:rsidRDefault="006D10C5" w:rsidP="006D10C5">
      <w:pPr>
        <w:rPr>
          <w:rFonts w:ascii="Times New Roman" w:hAnsi="Times New Roman" w:cs="Times New Roman"/>
          <w:sz w:val="24"/>
          <w:szCs w:val="24"/>
        </w:rPr>
      </w:pPr>
    </w:p>
    <w:p w14:paraId="4B77E938" w14:textId="77777777" w:rsidR="006D10C5" w:rsidRPr="006D10C5" w:rsidRDefault="006D10C5" w:rsidP="006D10C5">
      <w:pPr>
        <w:rPr>
          <w:rFonts w:ascii="Times New Roman" w:hAnsi="Times New Roman" w:cs="Times New Roman"/>
          <w:sz w:val="24"/>
          <w:szCs w:val="24"/>
        </w:rPr>
      </w:pPr>
    </w:p>
    <w:p w14:paraId="523ADC24" w14:textId="77777777" w:rsidR="006D10C5" w:rsidRPr="006D10C5" w:rsidRDefault="006D10C5" w:rsidP="006D10C5">
      <w:pPr>
        <w:rPr>
          <w:rFonts w:ascii="Times New Roman" w:hAnsi="Times New Roman" w:cs="Times New Roman"/>
          <w:sz w:val="24"/>
          <w:szCs w:val="24"/>
        </w:rPr>
      </w:pPr>
    </w:p>
    <w:p w14:paraId="371C1FE7" w14:textId="77777777" w:rsidR="006D10C5" w:rsidRPr="006D10C5" w:rsidRDefault="006D10C5" w:rsidP="006D10C5">
      <w:pPr>
        <w:rPr>
          <w:rFonts w:ascii="Times New Roman" w:hAnsi="Times New Roman" w:cs="Times New Roman"/>
          <w:sz w:val="24"/>
          <w:szCs w:val="24"/>
        </w:rPr>
      </w:pPr>
    </w:p>
    <w:p w14:paraId="4D00BE0E" w14:textId="77777777" w:rsidR="006D10C5" w:rsidRPr="006D10C5" w:rsidRDefault="006D10C5" w:rsidP="006D10C5">
      <w:pPr>
        <w:rPr>
          <w:rFonts w:ascii="Times New Roman" w:hAnsi="Times New Roman" w:cs="Times New Roman"/>
          <w:sz w:val="24"/>
          <w:szCs w:val="24"/>
        </w:rPr>
      </w:pPr>
    </w:p>
    <w:p w14:paraId="3087F076" w14:textId="77777777" w:rsidR="006D10C5" w:rsidRPr="006D10C5" w:rsidRDefault="006D10C5" w:rsidP="006D10C5">
      <w:pPr>
        <w:rPr>
          <w:rFonts w:ascii="Times New Roman" w:hAnsi="Times New Roman" w:cs="Times New Roman"/>
          <w:sz w:val="24"/>
          <w:szCs w:val="24"/>
        </w:rPr>
      </w:pPr>
    </w:p>
    <w:p w14:paraId="6A209C62" w14:textId="77777777" w:rsidR="006D10C5" w:rsidRPr="006D10C5" w:rsidRDefault="006D10C5" w:rsidP="006D10C5">
      <w:pPr>
        <w:rPr>
          <w:rFonts w:ascii="Times New Roman" w:hAnsi="Times New Roman" w:cs="Times New Roman"/>
          <w:sz w:val="24"/>
          <w:szCs w:val="24"/>
        </w:rPr>
      </w:pPr>
    </w:p>
    <w:p w14:paraId="001C3A51" w14:textId="77777777" w:rsidR="006D10C5" w:rsidRPr="006D10C5" w:rsidRDefault="006D10C5" w:rsidP="006D10C5">
      <w:pPr>
        <w:rPr>
          <w:rFonts w:ascii="Times New Roman" w:hAnsi="Times New Roman" w:cs="Times New Roman"/>
          <w:sz w:val="24"/>
          <w:szCs w:val="24"/>
        </w:rPr>
      </w:pPr>
    </w:p>
    <w:p w14:paraId="55F5D951" w14:textId="77777777" w:rsidR="006D10C5" w:rsidRPr="006D10C5" w:rsidRDefault="006D10C5" w:rsidP="006D10C5">
      <w:pPr>
        <w:rPr>
          <w:rFonts w:ascii="Times New Roman" w:hAnsi="Times New Roman" w:cs="Times New Roman"/>
          <w:sz w:val="24"/>
          <w:szCs w:val="24"/>
        </w:rPr>
      </w:pPr>
    </w:p>
    <w:p w14:paraId="539ED27D" w14:textId="77777777" w:rsidR="006D10C5" w:rsidRPr="006D10C5" w:rsidRDefault="006D10C5" w:rsidP="006D10C5">
      <w:pPr>
        <w:rPr>
          <w:rFonts w:ascii="Times New Roman" w:hAnsi="Times New Roman" w:cs="Times New Roman"/>
          <w:sz w:val="24"/>
          <w:szCs w:val="24"/>
        </w:rPr>
      </w:pPr>
    </w:p>
    <w:p w14:paraId="0EFDFA60" w14:textId="77777777" w:rsidR="006D10C5" w:rsidRPr="006D10C5" w:rsidRDefault="006D10C5" w:rsidP="006D10C5">
      <w:pPr>
        <w:rPr>
          <w:rFonts w:ascii="Times New Roman" w:hAnsi="Times New Roman" w:cs="Times New Roman"/>
          <w:sz w:val="24"/>
          <w:szCs w:val="24"/>
        </w:rPr>
      </w:pPr>
    </w:p>
    <w:p w14:paraId="407AFD1B" w14:textId="77777777" w:rsidR="006D10C5" w:rsidRPr="006D10C5" w:rsidRDefault="006D10C5" w:rsidP="006D10C5">
      <w:pPr>
        <w:rPr>
          <w:rFonts w:ascii="Times New Roman" w:hAnsi="Times New Roman" w:cs="Times New Roman"/>
          <w:sz w:val="24"/>
          <w:szCs w:val="24"/>
        </w:rPr>
      </w:pPr>
    </w:p>
    <w:p w14:paraId="494CD28B" w14:textId="77777777" w:rsidR="006D10C5" w:rsidRPr="006D10C5" w:rsidRDefault="006D10C5" w:rsidP="006D10C5">
      <w:pPr>
        <w:rPr>
          <w:rFonts w:ascii="Times New Roman" w:hAnsi="Times New Roman" w:cs="Times New Roman"/>
          <w:sz w:val="24"/>
          <w:szCs w:val="24"/>
        </w:rPr>
      </w:pPr>
    </w:p>
    <w:p w14:paraId="23360141" w14:textId="77777777" w:rsidR="006D10C5" w:rsidRPr="006D10C5" w:rsidRDefault="006D10C5" w:rsidP="006D10C5">
      <w:pPr>
        <w:rPr>
          <w:rFonts w:ascii="Times New Roman" w:hAnsi="Times New Roman" w:cs="Times New Roman"/>
          <w:sz w:val="24"/>
          <w:szCs w:val="24"/>
        </w:rPr>
      </w:pPr>
    </w:p>
    <w:p w14:paraId="69DADD86" w14:textId="77777777" w:rsidR="006D10C5" w:rsidRPr="006D10C5" w:rsidRDefault="006D10C5" w:rsidP="006D10C5">
      <w:pPr>
        <w:rPr>
          <w:rFonts w:ascii="Times New Roman" w:hAnsi="Times New Roman" w:cs="Times New Roman"/>
          <w:sz w:val="24"/>
          <w:szCs w:val="24"/>
        </w:rPr>
      </w:pPr>
    </w:p>
    <w:p w14:paraId="0C713F64" w14:textId="77777777" w:rsidR="006D10C5" w:rsidRPr="006D10C5" w:rsidRDefault="006D10C5" w:rsidP="006D10C5">
      <w:pPr>
        <w:rPr>
          <w:rFonts w:ascii="Times New Roman" w:hAnsi="Times New Roman" w:cs="Times New Roman"/>
          <w:sz w:val="24"/>
          <w:szCs w:val="24"/>
        </w:rPr>
      </w:pPr>
    </w:p>
    <w:p w14:paraId="6F998D68" w14:textId="77777777" w:rsidR="006D10C5" w:rsidRPr="006D10C5" w:rsidRDefault="006D10C5" w:rsidP="006D10C5">
      <w:pPr>
        <w:rPr>
          <w:rFonts w:ascii="Times New Roman" w:hAnsi="Times New Roman" w:cs="Times New Roman"/>
          <w:sz w:val="24"/>
          <w:szCs w:val="24"/>
        </w:rPr>
      </w:pPr>
    </w:p>
    <w:p w14:paraId="70D2C3D1" w14:textId="77777777" w:rsidR="006D10C5" w:rsidRPr="006D10C5" w:rsidRDefault="006D10C5" w:rsidP="006D10C5">
      <w:pPr>
        <w:rPr>
          <w:rFonts w:ascii="Times New Roman" w:hAnsi="Times New Roman" w:cs="Times New Roman"/>
          <w:sz w:val="24"/>
          <w:szCs w:val="24"/>
        </w:rPr>
      </w:pPr>
    </w:p>
    <w:p w14:paraId="60AF1EA3" w14:textId="77777777" w:rsidR="006D10C5" w:rsidRPr="006D10C5" w:rsidRDefault="006D10C5" w:rsidP="006D10C5">
      <w:pPr>
        <w:rPr>
          <w:rFonts w:ascii="Times New Roman" w:hAnsi="Times New Roman" w:cs="Times New Roman"/>
          <w:sz w:val="24"/>
          <w:szCs w:val="24"/>
        </w:rPr>
      </w:pPr>
    </w:p>
    <w:p w14:paraId="39373AD7" w14:textId="77777777" w:rsidR="006D10C5" w:rsidRPr="006D10C5" w:rsidRDefault="006D10C5" w:rsidP="006D10C5">
      <w:pPr>
        <w:rPr>
          <w:rFonts w:ascii="Times New Roman" w:hAnsi="Times New Roman" w:cs="Times New Roman"/>
          <w:sz w:val="24"/>
          <w:szCs w:val="24"/>
        </w:rPr>
      </w:pPr>
    </w:p>
    <w:p w14:paraId="16D92BF7" w14:textId="77777777" w:rsidR="006D10C5" w:rsidRDefault="006D10C5" w:rsidP="006D10C5">
      <w:pPr>
        <w:rPr>
          <w:rFonts w:ascii="Times New Roman" w:hAnsi="Times New Roman" w:cs="Times New Roman"/>
          <w:sz w:val="24"/>
          <w:szCs w:val="24"/>
        </w:rPr>
      </w:pPr>
    </w:p>
    <w:p w14:paraId="24785EC0" w14:textId="77777777" w:rsidR="006D10C5" w:rsidRDefault="006D10C5" w:rsidP="006D10C5">
      <w:pPr>
        <w:rPr>
          <w:rFonts w:ascii="Times New Roman" w:hAnsi="Times New Roman" w:cs="Times New Roman"/>
          <w:sz w:val="24"/>
          <w:szCs w:val="24"/>
        </w:rPr>
      </w:pPr>
    </w:p>
    <w:p w14:paraId="45DB8506" w14:textId="4091E456" w:rsidR="006D10C5" w:rsidRDefault="006D10C5" w:rsidP="00B652B7">
      <w:pPr>
        <w:tabs>
          <w:tab w:val="left" w:pos="1395"/>
        </w:tabs>
        <w:rPr>
          <w:rFonts w:ascii="Times New Roman" w:hAnsi="Times New Roman" w:cs="Times New Roman"/>
          <w:sz w:val="24"/>
          <w:szCs w:val="24"/>
        </w:rPr>
      </w:pPr>
      <w:r>
        <w:rPr>
          <w:rFonts w:ascii="Times New Roman" w:hAnsi="Times New Roman" w:cs="Times New Roman"/>
          <w:sz w:val="24"/>
          <w:szCs w:val="24"/>
        </w:rPr>
        <w:lastRenderedPageBreak/>
        <w:t>Figure 3</w:t>
      </w:r>
    </w:p>
    <w:p w14:paraId="118B09C1" w14:textId="77777777" w:rsidR="006D10C5" w:rsidRDefault="006D10C5">
      <w:pPr>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E5979E" wp14:editId="77AA5E49">
                <wp:simplePos x="0" y="0"/>
                <wp:positionH relativeFrom="column">
                  <wp:align>center</wp:align>
                </wp:positionH>
                <wp:positionV relativeFrom="paragraph">
                  <wp:posOffset>0</wp:posOffset>
                </wp:positionV>
                <wp:extent cx="7115175" cy="70199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019925"/>
                        </a:xfrm>
                        <a:prstGeom prst="rect">
                          <a:avLst/>
                        </a:prstGeom>
                        <a:solidFill>
                          <a:srgbClr val="FFFFFF"/>
                        </a:solidFill>
                        <a:ln w="9525">
                          <a:noFill/>
                          <a:miter lim="800000"/>
                          <a:headEnd/>
                          <a:tailEnd/>
                        </a:ln>
                      </wps:spPr>
                      <wps:txbx>
                        <w:txbxContent>
                          <w:p w14:paraId="65D72B5A" w14:textId="50398B20" w:rsidR="00EB5111" w:rsidRDefault="00EB5111">
                            <w:r>
                              <w:rPr>
                                <w:noProof/>
                              </w:rPr>
                              <w:drawing>
                                <wp:inline distT="0" distB="0" distL="0" distR="0" wp14:anchorId="4A9B1A33" wp14:editId="5DEFFE25">
                                  <wp:extent cx="6923405" cy="535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figure_used.jpeg"/>
                                          <pic:cNvPicPr/>
                                        </pic:nvPicPr>
                                        <pic:blipFill>
                                          <a:blip r:embed="rId10">
                                            <a:extLst>
                                              <a:ext uri="{28A0092B-C50C-407E-A947-70E740481C1C}">
                                                <a14:useLocalDpi xmlns:a14="http://schemas.microsoft.com/office/drawing/2010/main" val="0"/>
                                              </a:ext>
                                            </a:extLst>
                                          </a:blip>
                                          <a:stretch>
                                            <a:fillRect/>
                                          </a:stretch>
                                        </pic:blipFill>
                                        <pic:spPr>
                                          <a:xfrm>
                                            <a:off x="0" y="0"/>
                                            <a:ext cx="6923405" cy="53574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560.25pt;height:552.7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" stroked="f">
                <v:textbox>
                  <w:txbxContent>
                    <w:p w14:paraId="65D72B5A" w14:textId="50398B20" w:rsidR="00EB5111" w:rsidRDefault="00EB5111">
                      <w:r>
                        <w:rPr>
                          <w:noProof/>
                        </w:rPr>
                        <w:drawing>
                          <wp:inline distT="0" distB="0" distL="0" distR="0" wp14:anchorId="4A9B1A33" wp14:editId="5DEFFE25">
                            <wp:extent cx="6923405" cy="535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figure_used.jpeg"/>
                                    <pic:cNvPicPr/>
                                  </pic:nvPicPr>
                                  <pic:blipFill>
                                    <a:blip r:embed="rId10">
                                      <a:extLst>
                                        <a:ext uri="{28A0092B-C50C-407E-A947-70E740481C1C}">
                                          <a14:useLocalDpi xmlns:a14="http://schemas.microsoft.com/office/drawing/2010/main" val="0"/>
                                        </a:ext>
                                      </a:extLst>
                                    </a:blip>
                                    <a:stretch>
                                      <a:fillRect/>
                                    </a:stretch>
                                  </pic:blipFill>
                                  <pic:spPr>
                                    <a:xfrm>
                                      <a:off x="0" y="0"/>
                                      <a:ext cx="6923405" cy="5357495"/>
                                    </a:xfrm>
                                    <a:prstGeom prst="rect">
                                      <a:avLst/>
                                    </a:prstGeom>
                                  </pic:spPr>
                                </pic:pic>
                              </a:graphicData>
                            </a:graphic>
                          </wp:inline>
                        </w:drawing>
                      </w:r>
                    </w:p>
                  </w:txbxContent>
                </v:textbox>
              </v:shape>
            </w:pict>
          </mc:Fallback>
        </mc:AlternateContent>
      </w:r>
    </w:p>
    <w:p w14:paraId="1E01EB09" w14:textId="77777777" w:rsidR="006D10C5" w:rsidRDefault="006D10C5" w:rsidP="006D10C5">
      <w:pPr>
        <w:tabs>
          <w:tab w:val="left" w:pos="1395"/>
        </w:tabs>
        <w:rPr>
          <w:rFonts w:ascii="Times New Roman" w:hAnsi="Times New Roman" w:cs="Times New Roman"/>
          <w:sz w:val="24"/>
          <w:szCs w:val="24"/>
        </w:rPr>
      </w:pPr>
    </w:p>
    <w:p w14:paraId="4AA27B68" w14:textId="77777777" w:rsidR="006D10C5" w:rsidRPr="006D10C5" w:rsidRDefault="006D10C5" w:rsidP="006D10C5">
      <w:pPr>
        <w:rPr>
          <w:rFonts w:ascii="Times New Roman" w:hAnsi="Times New Roman" w:cs="Times New Roman"/>
          <w:sz w:val="24"/>
          <w:szCs w:val="24"/>
        </w:rPr>
      </w:pPr>
    </w:p>
    <w:p w14:paraId="56651507" w14:textId="77777777" w:rsidR="006D10C5" w:rsidRPr="006D10C5" w:rsidRDefault="006D10C5" w:rsidP="006D10C5">
      <w:pPr>
        <w:rPr>
          <w:rFonts w:ascii="Times New Roman" w:hAnsi="Times New Roman" w:cs="Times New Roman"/>
          <w:sz w:val="24"/>
          <w:szCs w:val="24"/>
        </w:rPr>
      </w:pPr>
    </w:p>
    <w:p w14:paraId="7EE49BFC" w14:textId="77777777" w:rsidR="006D10C5" w:rsidRPr="006D10C5" w:rsidRDefault="006D10C5" w:rsidP="006D10C5">
      <w:pPr>
        <w:rPr>
          <w:rFonts w:ascii="Times New Roman" w:hAnsi="Times New Roman" w:cs="Times New Roman"/>
          <w:sz w:val="24"/>
          <w:szCs w:val="24"/>
        </w:rPr>
      </w:pPr>
    </w:p>
    <w:p w14:paraId="234108B6" w14:textId="77777777" w:rsidR="006D10C5" w:rsidRPr="006D10C5" w:rsidRDefault="006D10C5" w:rsidP="006D10C5">
      <w:pPr>
        <w:rPr>
          <w:rFonts w:ascii="Times New Roman" w:hAnsi="Times New Roman" w:cs="Times New Roman"/>
          <w:sz w:val="24"/>
          <w:szCs w:val="24"/>
        </w:rPr>
      </w:pPr>
    </w:p>
    <w:p w14:paraId="10F7F2D4" w14:textId="77777777" w:rsidR="006D10C5" w:rsidRPr="006D10C5" w:rsidRDefault="006D10C5" w:rsidP="006D10C5">
      <w:pPr>
        <w:rPr>
          <w:rFonts w:ascii="Times New Roman" w:hAnsi="Times New Roman" w:cs="Times New Roman"/>
          <w:sz w:val="24"/>
          <w:szCs w:val="24"/>
        </w:rPr>
      </w:pPr>
    </w:p>
    <w:p w14:paraId="132B7826" w14:textId="77777777" w:rsidR="006D10C5" w:rsidRPr="006D10C5" w:rsidRDefault="006D10C5" w:rsidP="006D10C5">
      <w:pPr>
        <w:rPr>
          <w:rFonts w:ascii="Times New Roman" w:hAnsi="Times New Roman" w:cs="Times New Roman"/>
          <w:sz w:val="24"/>
          <w:szCs w:val="24"/>
        </w:rPr>
      </w:pPr>
    </w:p>
    <w:p w14:paraId="05AD0813" w14:textId="77777777" w:rsidR="006D10C5" w:rsidRPr="006D10C5" w:rsidRDefault="006D10C5" w:rsidP="006D10C5">
      <w:pPr>
        <w:rPr>
          <w:rFonts w:ascii="Times New Roman" w:hAnsi="Times New Roman" w:cs="Times New Roman"/>
          <w:sz w:val="24"/>
          <w:szCs w:val="24"/>
        </w:rPr>
      </w:pPr>
    </w:p>
    <w:p w14:paraId="5A1B7234" w14:textId="77777777" w:rsidR="006D10C5" w:rsidRPr="006D10C5" w:rsidRDefault="006D10C5" w:rsidP="006D10C5">
      <w:pPr>
        <w:rPr>
          <w:rFonts w:ascii="Times New Roman" w:hAnsi="Times New Roman" w:cs="Times New Roman"/>
          <w:sz w:val="24"/>
          <w:szCs w:val="24"/>
        </w:rPr>
      </w:pPr>
    </w:p>
    <w:p w14:paraId="69F922A9" w14:textId="77777777" w:rsidR="006D10C5" w:rsidRPr="006D10C5" w:rsidRDefault="006D10C5" w:rsidP="006D10C5">
      <w:pPr>
        <w:rPr>
          <w:rFonts w:ascii="Times New Roman" w:hAnsi="Times New Roman" w:cs="Times New Roman"/>
          <w:sz w:val="24"/>
          <w:szCs w:val="24"/>
        </w:rPr>
      </w:pPr>
    </w:p>
    <w:p w14:paraId="15B38B35" w14:textId="77777777" w:rsidR="006D10C5" w:rsidRPr="006D10C5" w:rsidRDefault="006D10C5" w:rsidP="006D10C5">
      <w:pPr>
        <w:rPr>
          <w:rFonts w:ascii="Times New Roman" w:hAnsi="Times New Roman" w:cs="Times New Roman"/>
          <w:sz w:val="24"/>
          <w:szCs w:val="24"/>
        </w:rPr>
      </w:pPr>
    </w:p>
    <w:p w14:paraId="23F0339E" w14:textId="77777777" w:rsidR="006D10C5" w:rsidRPr="006D10C5" w:rsidRDefault="006D10C5" w:rsidP="006D10C5">
      <w:pPr>
        <w:rPr>
          <w:rFonts w:ascii="Times New Roman" w:hAnsi="Times New Roman" w:cs="Times New Roman"/>
          <w:sz w:val="24"/>
          <w:szCs w:val="24"/>
        </w:rPr>
      </w:pPr>
    </w:p>
    <w:p w14:paraId="50F8F330" w14:textId="77777777" w:rsidR="006D10C5" w:rsidRPr="006D10C5" w:rsidRDefault="006D10C5" w:rsidP="006D10C5">
      <w:pPr>
        <w:rPr>
          <w:rFonts w:ascii="Times New Roman" w:hAnsi="Times New Roman" w:cs="Times New Roman"/>
          <w:sz w:val="24"/>
          <w:szCs w:val="24"/>
        </w:rPr>
      </w:pPr>
    </w:p>
    <w:p w14:paraId="79965A84" w14:textId="77777777" w:rsidR="006D10C5" w:rsidRPr="006D10C5" w:rsidRDefault="006D10C5" w:rsidP="006D10C5">
      <w:pPr>
        <w:rPr>
          <w:rFonts w:ascii="Times New Roman" w:hAnsi="Times New Roman" w:cs="Times New Roman"/>
          <w:sz w:val="24"/>
          <w:szCs w:val="24"/>
        </w:rPr>
      </w:pPr>
    </w:p>
    <w:p w14:paraId="181B713E" w14:textId="77777777" w:rsidR="006D10C5" w:rsidRPr="006D10C5" w:rsidRDefault="006D10C5" w:rsidP="006D10C5">
      <w:pPr>
        <w:rPr>
          <w:rFonts w:ascii="Times New Roman" w:hAnsi="Times New Roman" w:cs="Times New Roman"/>
          <w:sz w:val="24"/>
          <w:szCs w:val="24"/>
        </w:rPr>
      </w:pPr>
    </w:p>
    <w:p w14:paraId="6FD41197" w14:textId="77777777" w:rsidR="006D10C5" w:rsidRPr="006D10C5" w:rsidRDefault="006D10C5" w:rsidP="006D10C5">
      <w:pPr>
        <w:rPr>
          <w:rFonts w:ascii="Times New Roman" w:hAnsi="Times New Roman" w:cs="Times New Roman"/>
          <w:sz w:val="24"/>
          <w:szCs w:val="24"/>
        </w:rPr>
      </w:pPr>
    </w:p>
    <w:p w14:paraId="35B3C54B" w14:textId="77777777" w:rsidR="006D10C5" w:rsidRPr="006D10C5" w:rsidRDefault="006D10C5" w:rsidP="006D10C5">
      <w:pPr>
        <w:rPr>
          <w:rFonts w:ascii="Times New Roman" w:hAnsi="Times New Roman" w:cs="Times New Roman"/>
          <w:sz w:val="24"/>
          <w:szCs w:val="24"/>
        </w:rPr>
      </w:pPr>
    </w:p>
    <w:p w14:paraId="4CA49667" w14:textId="77777777" w:rsidR="006D10C5" w:rsidRPr="006D10C5" w:rsidRDefault="006D10C5" w:rsidP="006D10C5">
      <w:pPr>
        <w:rPr>
          <w:rFonts w:ascii="Times New Roman" w:hAnsi="Times New Roman" w:cs="Times New Roman"/>
          <w:sz w:val="24"/>
          <w:szCs w:val="24"/>
        </w:rPr>
      </w:pPr>
    </w:p>
    <w:p w14:paraId="612AC42F" w14:textId="77777777" w:rsidR="006D10C5" w:rsidRPr="006D10C5" w:rsidRDefault="006D10C5" w:rsidP="006D10C5">
      <w:pPr>
        <w:rPr>
          <w:rFonts w:ascii="Times New Roman" w:hAnsi="Times New Roman" w:cs="Times New Roman"/>
          <w:sz w:val="24"/>
          <w:szCs w:val="24"/>
        </w:rPr>
      </w:pPr>
    </w:p>
    <w:p w14:paraId="40B525F3" w14:textId="77777777" w:rsidR="006D10C5" w:rsidRPr="006D10C5" w:rsidRDefault="006D10C5" w:rsidP="006D10C5">
      <w:pPr>
        <w:rPr>
          <w:rFonts w:ascii="Times New Roman" w:hAnsi="Times New Roman" w:cs="Times New Roman"/>
          <w:sz w:val="24"/>
          <w:szCs w:val="24"/>
        </w:rPr>
      </w:pPr>
    </w:p>
    <w:p w14:paraId="007DC42E" w14:textId="77777777" w:rsidR="006D10C5" w:rsidRDefault="006D10C5" w:rsidP="006D10C5">
      <w:pPr>
        <w:rPr>
          <w:rFonts w:ascii="Times New Roman" w:hAnsi="Times New Roman" w:cs="Times New Roman"/>
          <w:sz w:val="24"/>
          <w:szCs w:val="24"/>
        </w:rPr>
      </w:pPr>
    </w:p>
    <w:p w14:paraId="73DBD793" w14:textId="77777777" w:rsidR="006D10C5" w:rsidRDefault="006D10C5" w:rsidP="006D10C5">
      <w:pPr>
        <w:rPr>
          <w:rFonts w:ascii="Times New Roman" w:hAnsi="Times New Roman" w:cs="Times New Roman"/>
          <w:sz w:val="24"/>
          <w:szCs w:val="24"/>
        </w:rPr>
      </w:pPr>
    </w:p>
    <w:p w14:paraId="53EA0B74" w14:textId="77777777" w:rsidR="006D10C5" w:rsidRDefault="006D10C5" w:rsidP="006D10C5">
      <w:pPr>
        <w:tabs>
          <w:tab w:val="left" w:pos="1065"/>
        </w:tabs>
        <w:rPr>
          <w:rFonts w:ascii="Times New Roman" w:hAnsi="Times New Roman" w:cs="Times New Roman"/>
          <w:sz w:val="24"/>
          <w:szCs w:val="24"/>
        </w:rPr>
      </w:pPr>
      <w:r>
        <w:rPr>
          <w:rFonts w:ascii="Times New Roman" w:hAnsi="Times New Roman" w:cs="Times New Roman"/>
          <w:sz w:val="24"/>
          <w:szCs w:val="24"/>
        </w:rPr>
        <w:tab/>
      </w:r>
    </w:p>
    <w:p w14:paraId="54C6397B" w14:textId="77777777" w:rsidR="006D10C5" w:rsidRDefault="006D10C5">
      <w:pPr>
        <w:rPr>
          <w:rFonts w:ascii="Times New Roman" w:hAnsi="Times New Roman" w:cs="Times New Roman"/>
          <w:sz w:val="24"/>
          <w:szCs w:val="24"/>
        </w:rPr>
      </w:pPr>
      <w:r>
        <w:rPr>
          <w:rFonts w:ascii="Times New Roman" w:hAnsi="Times New Roman" w:cs="Times New Roman"/>
          <w:sz w:val="24"/>
          <w:szCs w:val="24"/>
        </w:rPr>
        <w:lastRenderedPageBreak/>
        <w:t>Figure 4</w:t>
      </w:r>
    </w:p>
    <w:p w14:paraId="53980371" w14:textId="11ECF148" w:rsidR="00334E98" w:rsidRDefault="006D10C5">
      <w:pPr>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10D6A6A" wp14:editId="3AA8A0A2">
                <wp:simplePos x="0" y="0"/>
                <wp:positionH relativeFrom="column">
                  <wp:align>center</wp:align>
                </wp:positionH>
                <wp:positionV relativeFrom="paragraph">
                  <wp:posOffset>0</wp:posOffset>
                </wp:positionV>
                <wp:extent cx="7172325" cy="664845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6648450"/>
                        </a:xfrm>
                        <a:prstGeom prst="rect">
                          <a:avLst/>
                        </a:prstGeom>
                        <a:solidFill>
                          <a:srgbClr val="FFFFFF"/>
                        </a:solidFill>
                        <a:ln w="9525">
                          <a:noFill/>
                          <a:miter lim="800000"/>
                          <a:headEnd/>
                          <a:tailEnd/>
                        </a:ln>
                      </wps:spPr>
                      <wps:txbx>
                        <w:txbxContent>
                          <w:p w14:paraId="47D4D901" w14:textId="5898DC98" w:rsidR="00EB5111" w:rsidRDefault="00EB5111">
                            <w:r>
                              <w:rPr>
                                <w:noProof/>
                              </w:rPr>
                              <w:drawing>
                                <wp:inline distT="0" distB="0" distL="0" distR="0" wp14:anchorId="7B53A9E7" wp14:editId="64D5CFE5">
                                  <wp:extent cx="5808980" cy="654812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_use.jpeg"/>
                                          <pic:cNvPicPr/>
                                        </pic:nvPicPr>
                                        <pic:blipFill>
                                          <a:blip r:embed="rId11">
                                            <a:extLst>
                                              <a:ext uri="{28A0092B-C50C-407E-A947-70E740481C1C}">
                                                <a14:useLocalDpi xmlns:a14="http://schemas.microsoft.com/office/drawing/2010/main" val="0"/>
                                              </a:ext>
                                            </a:extLst>
                                          </a:blip>
                                          <a:stretch>
                                            <a:fillRect/>
                                          </a:stretch>
                                        </pic:blipFill>
                                        <pic:spPr>
                                          <a:xfrm>
                                            <a:off x="0" y="0"/>
                                            <a:ext cx="5808980" cy="6548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564.75pt;height:523.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" stroked="f">
                <v:textbox>
                  <w:txbxContent>
                    <w:p w14:paraId="47D4D901" w14:textId="5898DC98" w:rsidR="00EB5111" w:rsidRDefault="00EB5111">
                      <w:r>
                        <w:rPr>
                          <w:noProof/>
                        </w:rPr>
                        <w:drawing>
                          <wp:inline distT="0" distB="0" distL="0" distR="0" wp14:anchorId="7B53A9E7" wp14:editId="64D5CFE5">
                            <wp:extent cx="5808980" cy="654812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_use.jpeg"/>
                                    <pic:cNvPicPr/>
                                  </pic:nvPicPr>
                                  <pic:blipFill>
                                    <a:blip r:embed="rId11">
                                      <a:extLst>
                                        <a:ext uri="{28A0092B-C50C-407E-A947-70E740481C1C}">
                                          <a14:useLocalDpi xmlns:a14="http://schemas.microsoft.com/office/drawing/2010/main" val="0"/>
                                        </a:ext>
                                      </a:extLst>
                                    </a:blip>
                                    <a:stretch>
                                      <a:fillRect/>
                                    </a:stretch>
                                  </pic:blipFill>
                                  <pic:spPr>
                                    <a:xfrm>
                                      <a:off x="0" y="0"/>
                                      <a:ext cx="5808980" cy="6548120"/>
                                    </a:xfrm>
                                    <a:prstGeom prst="rect">
                                      <a:avLst/>
                                    </a:prstGeom>
                                  </pic:spPr>
                                </pic:pic>
                              </a:graphicData>
                            </a:graphic>
                          </wp:inline>
                        </w:drawing>
                      </w:r>
                    </w:p>
                  </w:txbxContent>
                </v:textbox>
              </v:shape>
            </w:pict>
          </mc:Fallback>
        </mc:AlternateContent>
      </w:r>
    </w:p>
    <w:p w14:paraId="756C6FD2" w14:textId="77777777" w:rsidR="00334E98" w:rsidRPr="00334E98" w:rsidRDefault="00334E98" w:rsidP="00334E98">
      <w:pPr>
        <w:rPr>
          <w:rFonts w:ascii="Times New Roman" w:hAnsi="Times New Roman" w:cs="Times New Roman"/>
          <w:sz w:val="24"/>
          <w:szCs w:val="24"/>
        </w:rPr>
      </w:pPr>
    </w:p>
    <w:p w14:paraId="25A90CE3" w14:textId="77777777" w:rsidR="00334E98" w:rsidRPr="00334E98" w:rsidRDefault="00334E98" w:rsidP="00334E98">
      <w:pPr>
        <w:rPr>
          <w:rFonts w:ascii="Times New Roman" w:hAnsi="Times New Roman" w:cs="Times New Roman"/>
          <w:sz w:val="24"/>
          <w:szCs w:val="24"/>
        </w:rPr>
      </w:pPr>
    </w:p>
    <w:p w14:paraId="40091DC8" w14:textId="77777777" w:rsidR="00334E98" w:rsidRPr="00334E98" w:rsidRDefault="00334E98" w:rsidP="00334E98">
      <w:pPr>
        <w:rPr>
          <w:rFonts w:ascii="Times New Roman" w:hAnsi="Times New Roman" w:cs="Times New Roman"/>
          <w:sz w:val="24"/>
          <w:szCs w:val="24"/>
        </w:rPr>
      </w:pPr>
    </w:p>
    <w:p w14:paraId="779C1DA1" w14:textId="77777777" w:rsidR="00334E98" w:rsidRPr="00334E98" w:rsidRDefault="00334E98" w:rsidP="00334E98">
      <w:pPr>
        <w:rPr>
          <w:rFonts w:ascii="Times New Roman" w:hAnsi="Times New Roman" w:cs="Times New Roman"/>
          <w:sz w:val="24"/>
          <w:szCs w:val="24"/>
        </w:rPr>
      </w:pPr>
    </w:p>
    <w:p w14:paraId="4440CC6F" w14:textId="77777777" w:rsidR="00334E98" w:rsidRPr="00334E98" w:rsidRDefault="00334E98" w:rsidP="00334E98">
      <w:pPr>
        <w:rPr>
          <w:rFonts w:ascii="Times New Roman" w:hAnsi="Times New Roman" w:cs="Times New Roman"/>
          <w:sz w:val="24"/>
          <w:szCs w:val="24"/>
        </w:rPr>
      </w:pPr>
    </w:p>
    <w:p w14:paraId="790BD9A4" w14:textId="77777777" w:rsidR="00334E98" w:rsidRPr="00334E98" w:rsidRDefault="00334E98" w:rsidP="00334E98">
      <w:pPr>
        <w:rPr>
          <w:rFonts w:ascii="Times New Roman" w:hAnsi="Times New Roman" w:cs="Times New Roman"/>
          <w:sz w:val="24"/>
          <w:szCs w:val="24"/>
        </w:rPr>
      </w:pPr>
    </w:p>
    <w:p w14:paraId="38401F34" w14:textId="77777777" w:rsidR="00334E98" w:rsidRPr="00334E98" w:rsidRDefault="00334E98" w:rsidP="00334E98">
      <w:pPr>
        <w:rPr>
          <w:rFonts w:ascii="Times New Roman" w:hAnsi="Times New Roman" w:cs="Times New Roman"/>
          <w:sz w:val="24"/>
          <w:szCs w:val="24"/>
        </w:rPr>
      </w:pPr>
    </w:p>
    <w:p w14:paraId="25BFD126" w14:textId="77777777" w:rsidR="00334E98" w:rsidRPr="00334E98" w:rsidRDefault="00334E98" w:rsidP="00334E98">
      <w:pPr>
        <w:rPr>
          <w:rFonts w:ascii="Times New Roman" w:hAnsi="Times New Roman" w:cs="Times New Roman"/>
          <w:sz w:val="24"/>
          <w:szCs w:val="24"/>
        </w:rPr>
      </w:pPr>
    </w:p>
    <w:p w14:paraId="5E7825A0" w14:textId="77777777" w:rsidR="00334E98" w:rsidRPr="00334E98" w:rsidRDefault="00334E98" w:rsidP="00334E98">
      <w:pPr>
        <w:rPr>
          <w:rFonts w:ascii="Times New Roman" w:hAnsi="Times New Roman" w:cs="Times New Roman"/>
          <w:sz w:val="24"/>
          <w:szCs w:val="24"/>
        </w:rPr>
      </w:pPr>
    </w:p>
    <w:p w14:paraId="6AEC197E" w14:textId="77777777" w:rsidR="00334E98" w:rsidRPr="00334E98" w:rsidRDefault="00334E98" w:rsidP="00334E98">
      <w:pPr>
        <w:rPr>
          <w:rFonts w:ascii="Times New Roman" w:hAnsi="Times New Roman" w:cs="Times New Roman"/>
          <w:sz w:val="24"/>
          <w:szCs w:val="24"/>
        </w:rPr>
      </w:pPr>
    </w:p>
    <w:p w14:paraId="18B7155E" w14:textId="77777777" w:rsidR="00334E98" w:rsidRPr="00334E98" w:rsidRDefault="00334E98" w:rsidP="00334E98">
      <w:pPr>
        <w:rPr>
          <w:rFonts w:ascii="Times New Roman" w:hAnsi="Times New Roman" w:cs="Times New Roman"/>
          <w:sz w:val="24"/>
          <w:szCs w:val="24"/>
        </w:rPr>
      </w:pPr>
    </w:p>
    <w:p w14:paraId="2CF03709" w14:textId="77777777" w:rsidR="00334E98" w:rsidRPr="00334E98" w:rsidRDefault="00334E98" w:rsidP="00334E98">
      <w:pPr>
        <w:rPr>
          <w:rFonts w:ascii="Times New Roman" w:hAnsi="Times New Roman" w:cs="Times New Roman"/>
          <w:sz w:val="24"/>
          <w:szCs w:val="24"/>
        </w:rPr>
      </w:pPr>
    </w:p>
    <w:p w14:paraId="357A746A" w14:textId="77777777" w:rsidR="00334E98" w:rsidRPr="00334E98" w:rsidRDefault="00334E98" w:rsidP="00334E98">
      <w:pPr>
        <w:rPr>
          <w:rFonts w:ascii="Times New Roman" w:hAnsi="Times New Roman" w:cs="Times New Roman"/>
          <w:sz w:val="24"/>
          <w:szCs w:val="24"/>
        </w:rPr>
      </w:pPr>
    </w:p>
    <w:p w14:paraId="26392AAA" w14:textId="77777777" w:rsidR="00334E98" w:rsidRPr="00334E98" w:rsidRDefault="00334E98" w:rsidP="00334E98">
      <w:pPr>
        <w:rPr>
          <w:rFonts w:ascii="Times New Roman" w:hAnsi="Times New Roman" w:cs="Times New Roman"/>
          <w:sz w:val="24"/>
          <w:szCs w:val="24"/>
        </w:rPr>
      </w:pPr>
    </w:p>
    <w:p w14:paraId="33FE2F00" w14:textId="77777777" w:rsidR="00334E98" w:rsidRPr="00334E98" w:rsidRDefault="00334E98" w:rsidP="00334E98">
      <w:pPr>
        <w:rPr>
          <w:rFonts w:ascii="Times New Roman" w:hAnsi="Times New Roman" w:cs="Times New Roman"/>
          <w:sz w:val="24"/>
          <w:szCs w:val="24"/>
        </w:rPr>
      </w:pPr>
    </w:p>
    <w:p w14:paraId="5EECF879" w14:textId="77777777" w:rsidR="00334E98" w:rsidRPr="00334E98" w:rsidRDefault="00334E98" w:rsidP="00334E98">
      <w:pPr>
        <w:rPr>
          <w:rFonts w:ascii="Times New Roman" w:hAnsi="Times New Roman" w:cs="Times New Roman"/>
          <w:sz w:val="24"/>
          <w:szCs w:val="24"/>
        </w:rPr>
      </w:pPr>
    </w:p>
    <w:p w14:paraId="12650451" w14:textId="77777777" w:rsidR="00334E98" w:rsidRPr="00334E98" w:rsidRDefault="00334E98" w:rsidP="00334E98">
      <w:pPr>
        <w:rPr>
          <w:rFonts w:ascii="Times New Roman" w:hAnsi="Times New Roman" w:cs="Times New Roman"/>
          <w:sz w:val="24"/>
          <w:szCs w:val="24"/>
        </w:rPr>
      </w:pPr>
    </w:p>
    <w:p w14:paraId="27C9A8BA" w14:textId="77777777" w:rsidR="00334E98" w:rsidRPr="00334E98" w:rsidRDefault="00334E98" w:rsidP="00334E98">
      <w:pPr>
        <w:rPr>
          <w:rFonts w:ascii="Times New Roman" w:hAnsi="Times New Roman" w:cs="Times New Roman"/>
          <w:sz w:val="24"/>
          <w:szCs w:val="24"/>
        </w:rPr>
      </w:pPr>
    </w:p>
    <w:p w14:paraId="753A2A2F" w14:textId="77777777" w:rsidR="00334E98" w:rsidRPr="00334E98" w:rsidRDefault="00334E98" w:rsidP="00334E98">
      <w:pPr>
        <w:rPr>
          <w:rFonts w:ascii="Times New Roman" w:hAnsi="Times New Roman" w:cs="Times New Roman"/>
          <w:sz w:val="24"/>
          <w:szCs w:val="24"/>
        </w:rPr>
      </w:pPr>
    </w:p>
    <w:p w14:paraId="3A86875F" w14:textId="77777777" w:rsidR="00334E98" w:rsidRPr="00334E98" w:rsidRDefault="00334E98" w:rsidP="00334E98">
      <w:pPr>
        <w:rPr>
          <w:rFonts w:ascii="Times New Roman" w:hAnsi="Times New Roman" w:cs="Times New Roman"/>
          <w:sz w:val="24"/>
          <w:szCs w:val="24"/>
        </w:rPr>
      </w:pPr>
    </w:p>
    <w:p w14:paraId="49F121EF" w14:textId="5604197B" w:rsidR="00334E98" w:rsidRDefault="00334E98" w:rsidP="00334E98">
      <w:pPr>
        <w:rPr>
          <w:rFonts w:ascii="Times New Roman" w:hAnsi="Times New Roman" w:cs="Times New Roman"/>
          <w:sz w:val="24"/>
          <w:szCs w:val="24"/>
        </w:rPr>
      </w:pPr>
    </w:p>
    <w:p w14:paraId="765278F2" w14:textId="5AE77C26" w:rsidR="00334E98" w:rsidRDefault="00334E98" w:rsidP="00334E98">
      <w:pPr>
        <w:tabs>
          <w:tab w:val="left" w:pos="2776"/>
        </w:tabs>
        <w:rPr>
          <w:rFonts w:ascii="Times New Roman" w:hAnsi="Times New Roman" w:cs="Times New Roman"/>
          <w:sz w:val="24"/>
          <w:szCs w:val="24"/>
        </w:rPr>
      </w:pPr>
      <w:r>
        <w:rPr>
          <w:rFonts w:ascii="Times New Roman" w:hAnsi="Times New Roman" w:cs="Times New Roman"/>
          <w:sz w:val="24"/>
          <w:szCs w:val="24"/>
        </w:rPr>
        <w:tab/>
      </w:r>
    </w:p>
    <w:p w14:paraId="1366696F" w14:textId="47C25689" w:rsidR="00334E98" w:rsidRDefault="00334E98" w:rsidP="00B652B7">
      <w:pPr>
        <w:rPr>
          <w:rFonts w:ascii="Times New Roman" w:hAnsi="Times New Roman" w:cs="Times New Roman"/>
          <w:sz w:val="24"/>
          <w:szCs w:val="24"/>
        </w:rPr>
      </w:pPr>
      <w:r>
        <w:rPr>
          <w:rFonts w:ascii="Times New Roman" w:hAnsi="Times New Roman" w:cs="Times New Roman"/>
          <w:sz w:val="24"/>
          <w:szCs w:val="24"/>
        </w:rPr>
        <w:t>Figure 4</w:t>
      </w:r>
    </w:p>
    <w:p w14:paraId="042A5974" w14:textId="5920BB2F" w:rsidR="009E69E7" w:rsidRDefault="00334E98" w:rsidP="00334E98">
      <w:pPr>
        <w:ind w:firstLine="720"/>
        <w:rPr>
          <w:rFonts w:ascii="Times New Roman" w:hAnsi="Times New Roman" w:cs="Times New Roman"/>
          <w:sz w:val="24"/>
          <w:szCs w:val="24"/>
        </w:rPr>
      </w:pPr>
      <w:r w:rsidRPr="00334E98">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72761DC6" wp14:editId="04EF0F40">
                <wp:simplePos x="0" y="0"/>
                <wp:positionH relativeFrom="column">
                  <wp:posOffset>-869924</wp:posOffset>
                </wp:positionH>
                <wp:positionV relativeFrom="paragraph">
                  <wp:posOffset>52070</wp:posOffset>
                </wp:positionV>
                <wp:extent cx="6847027" cy="1958541"/>
                <wp:effectExtent l="0" t="0" r="0" b="38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027" cy="1958541"/>
                        </a:xfrm>
                        <a:prstGeom prst="rect">
                          <a:avLst/>
                        </a:prstGeom>
                        <a:solidFill>
                          <a:srgbClr val="FFFFFF"/>
                        </a:solidFill>
                        <a:ln w="9525">
                          <a:noFill/>
                          <a:miter lim="800000"/>
                          <a:headEnd/>
                          <a:tailEnd/>
                        </a:ln>
                      </wps:spPr>
                      <wps:txbx>
                        <w:txbxContent>
                          <w:p w14:paraId="1B03FA93" w14:textId="1D1D7913" w:rsidR="00EB5111" w:rsidRDefault="00EB5111">
                            <w:r>
                              <w:rPr>
                                <w:noProof/>
                              </w:rPr>
                              <w:drawing>
                                <wp:inline distT="0" distB="0" distL="0" distR="0" wp14:anchorId="0EBA9277" wp14:editId="4F8CA6C2">
                                  <wp:extent cx="6854342" cy="2138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12">
                                            <a:extLst>
                                              <a:ext uri="{28A0092B-C50C-407E-A947-70E740481C1C}">
                                                <a14:useLocalDpi xmlns:a14="http://schemas.microsoft.com/office/drawing/2010/main" val="0"/>
                                              </a:ext>
                                            </a:extLst>
                                          </a:blip>
                                          <a:stretch>
                                            <a:fillRect/>
                                          </a:stretch>
                                        </pic:blipFill>
                                        <pic:spPr>
                                          <a:xfrm>
                                            <a:off x="0" y="0"/>
                                            <a:ext cx="6858485" cy="21398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8.5pt;margin-top:4.1pt;width:539.15pt;height:1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" stroked="f">
                <v:textbox>
                  <w:txbxContent>
                    <w:p w14:paraId="1B03FA93" w14:textId="1D1D7913" w:rsidR="00EB5111" w:rsidRDefault="00EB5111">
                      <w:r>
                        <w:rPr>
                          <w:noProof/>
                        </w:rPr>
                        <w:drawing>
                          <wp:inline distT="0" distB="0" distL="0" distR="0" wp14:anchorId="0EBA9277" wp14:editId="4F8CA6C2">
                            <wp:extent cx="6854342" cy="2138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12">
                                      <a:extLst>
                                        <a:ext uri="{28A0092B-C50C-407E-A947-70E740481C1C}">
                                          <a14:useLocalDpi xmlns:a14="http://schemas.microsoft.com/office/drawing/2010/main" val="0"/>
                                        </a:ext>
                                      </a:extLst>
                                    </a:blip>
                                    <a:stretch>
                                      <a:fillRect/>
                                    </a:stretch>
                                  </pic:blipFill>
                                  <pic:spPr>
                                    <a:xfrm>
                                      <a:off x="0" y="0"/>
                                      <a:ext cx="6858485" cy="2139808"/>
                                    </a:xfrm>
                                    <a:prstGeom prst="rect">
                                      <a:avLst/>
                                    </a:prstGeom>
                                  </pic:spPr>
                                </pic:pic>
                              </a:graphicData>
                            </a:graphic>
                          </wp:inline>
                        </w:drawing>
                      </w:r>
                    </w:p>
                  </w:txbxContent>
                </v:textbox>
              </v:shape>
            </w:pict>
          </mc:Fallback>
        </mc:AlternateContent>
      </w:r>
    </w:p>
    <w:p w14:paraId="40D46E13" w14:textId="77777777" w:rsidR="009E69E7" w:rsidRPr="009E69E7" w:rsidRDefault="009E69E7" w:rsidP="009E69E7">
      <w:pPr>
        <w:rPr>
          <w:rFonts w:ascii="Times New Roman" w:hAnsi="Times New Roman" w:cs="Times New Roman"/>
          <w:sz w:val="24"/>
          <w:szCs w:val="24"/>
        </w:rPr>
      </w:pPr>
    </w:p>
    <w:p w14:paraId="12C4ED23" w14:textId="77777777" w:rsidR="009E69E7" w:rsidRPr="009E69E7" w:rsidRDefault="009E69E7" w:rsidP="009E69E7">
      <w:pPr>
        <w:rPr>
          <w:rFonts w:ascii="Times New Roman" w:hAnsi="Times New Roman" w:cs="Times New Roman"/>
          <w:sz w:val="24"/>
          <w:szCs w:val="24"/>
        </w:rPr>
      </w:pPr>
    </w:p>
    <w:p w14:paraId="0F3B7009" w14:textId="77777777" w:rsidR="009E69E7" w:rsidRPr="009E69E7" w:rsidRDefault="009E69E7" w:rsidP="009E69E7">
      <w:pPr>
        <w:rPr>
          <w:rFonts w:ascii="Times New Roman" w:hAnsi="Times New Roman" w:cs="Times New Roman"/>
          <w:sz w:val="24"/>
          <w:szCs w:val="24"/>
        </w:rPr>
      </w:pPr>
    </w:p>
    <w:p w14:paraId="6A97F1E1" w14:textId="77777777" w:rsidR="009E69E7" w:rsidRPr="009E69E7" w:rsidRDefault="009E69E7" w:rsidP="009E69E7">
      <w:pPr>
        <w:rPr>
          <w:rFonts w:ascii="Times New Roman" w:hAnsi="Times New Roman" w:cs="Times New Roman"/>
          <w:sz w:val="24"/>
          <w:szCs w:val="24"/>
        </w:rPr>
      </w:pPr>
    </w:p>
    <w:p w14:paraId="1370928F" w14:textId="77777777" w:rsidR="009E69E7" w:rsidRPr="009E69E7" w:rsidRDefault="009E69E7" w:rsidP="009E69E7">
      <w:pPr>
        <w:rPr>
          <w:rFonts w:ascii="Times New Roman" w:hAnsi="Times New Roman" w:cs="Times New Roman"/>
          <w:sz w:val="24"/>
          <w:szCs w:val="24"/>
        </w:rPr>
      </w:pPr>
    </w:p>
    <w:p w14:paraId="56563218" w14:textId="77777777" w:rsidR="009E69E7" w:rsidRPr="009E69E7" w:rsidRDefault="009E69E7" w:rsidP="009E69E7">
      <w:pPr>
        <w:rPr>
          <w:rFonts w:ascii="Times New Roman" w:hAnsi="Times New Roman" w:cs="Times New Roman"/>
          <w:sz w:val="24"/>
          <w:szCs w:val="24"/>
        </w:rPr>
      </w:pPr>
    </w:p>
    <w:p w14:paraId="1CF21C5D" w14:textId="77777777" w:rsidR="009E69E7" w:rsidRPr="009E69E7" w:rsidRDefault="009E69E7" w:rsidP="009E69E7">
      <w:pPr>
        <w:rPr>
          <w:rFonts w:ascii="Times New Roman" w:hAnsi="Times New Roman" w:cs="Times New Roman"/>
          <w:sz w:val="24"/>
          <w:szCs w:val="24"/>
        </w:rPr>
      </w:pPr>
    </w:p>
    <w:p w14:paraId="4685FA52" w14:textId="77777777" w:rsidR="009E69E7" w:rsidRPr="009E69E7" w:rsidRDefault="009E69E7" w:rsidP="009E69E7">
      <w:pPr>
        <w:rPr>
          <w:rFonts w:ascii="Times New Roman" w:hAnsi="Times New Roman" w:cs="Times New Roman"/>
          <w:sz w:val="24"/>
          <w:szCs w:val="24"/>
        </w:rPr>
      </w:pPr>
    </w:p>
    <w:p w14:paraId="7C16C059" w14:textId="77777777" w:rsidR="009E69E7" w:rsidRPr="009E69E7" w:rsidRDefault="009E69E7" w:rsidP="009E69E7">
      <w:pPr>
        <w:rPr>
          <w:rFonts w:ascii="Times New Roman" w:hAnsi="Times New Roman" w:cs="Times New Roman"/>
          <w:sz w:val="24"/>
          <w:szCs w:val="24"/>
        </w:rPr>
      </w:pPr>
    </w:p>
    <w:p w14:paraId="55C2DB23" w14:textId="77777777" w:rsidR="009E69E7" w:rsidRPr="009E69E7" w:rsidRDefault="009E69E7" w:rsidP="009E69E7">
      <w:pPr>
        <w:rPr>
          <w:rFonts w:ascii="Times New Roman" w:hAnsi="Times New Roman" w:cs="Times New Roman"/>
          <w:sz w:val="24"/>
          <w:szCs w:val="24"/>
        </w:rPr>
      </w:pPr>
    </w:p>
    <w:p w14:paraId="37F7587D" w14:textId="77777777" w:rsidR="009E69E7" w:rsidRPr="009E69E7" w:rsidRDefault="009E69E7" w:rsidP="009E69E7">
      <w:pPr>
        <w:rPr>
          <w:rFonts w:ascii="Times New Roman" w:hAnsi="Times New Roman" w:cs="Times New Roman"/>
          <w:sz w:val="24"/>
          <w:szCs w:val="24"/>
        </w:rPr>
      </w:pPr>
    </w:p>
    <w:p w14:paraId="5C12F3D3" w14:textId="77777777" w:rsidR="009E69E7" w:rsidRPr="009E69E7" w:rsidRDefault="009E69E7" w:rsidP="009E69E7">
      <w:pPr>
        <w:rPr>
          <w:rFonts w:ascii="Times New Roman" w:hAnsi="Times New Roman" w:cs="Times New Roman"/>
          <w:sz w:val="24"/>
          <w:szCs w:val="24"/>
        </w:rPr>
      </w:pPr>
    </w:p>
    <w:p w14:paraId="2AFA23F4" w14:textId="77777777" w:rsidR="009E69E7" w:rsidRPr="009E69E7" w:rsidRDefault="009E69E7" w:rsidP="009E69E7">
      <w:pPr>
        <w:rPr>
          <w:rFonts w:ascii="Times New Roman" w:hAnsi="Times New Roman" w:cs="Times New Roman"/>
          <w:sz w:val="24"/>
          <w:szCs w:val="24"/>
        </w:rPr>
      </w:pPr>
    </w:p>
    <w:p w14:paraId="56E6360E" w14:textId="77777777" w:rsidR="009E69E7" w:rsidRPr="009E69E7" w:rsidRDefault="009E69E7" w:rsidP="009E69E7">
      <w:pPr>
        <w:rPr>
          <w:rFonts w:ascii="Times New Roman" w:hAnsi="Times New Roman" w:cs="Times New Roman"/>
          <w:sz w:val="24"/>
          <w:szCs w:val="24"/>
        </w:rPr>
      </w:pPr>
    </w:p>
    <w:p w14:paraId="25112447" w14:textId="77777777" w:rsidR="009E69E7" w:rsidRPr="009E69E7" w:rsidRDefault="009E69E7" w:rsidP="009E69E7">
      <w:pPr>
        <w:rPr>
          <w:rFonts w:ascii="Times New Roman" w:hAnsi="Times New Roman" w:cs="Times New Roman"/>
          <w:sz w:val="24"/>
          <w:szCs w:val="24"/>
        </w:rPr>
      </w:pPr>
    </w:p>
    <w:p w14:paraId="08795CC0" w14:textId="77777777" w:rsidR="009E69E7" w:rsidRPr="009E69E7" w:rsidRDefault="009E69E7" w:rsidP="009E69E7">
      <w:pPr>
        <w:rPr>
          <w:rFonts w:ascii="Times New Roman" w:hAnsi="Times New Roman" w:cs="Times New Roman"/>
          <w:sz w:val="24"/>
          <w:szCs w:val="24"/>
        </w:rPr>
      </w:pPr>
    </w:p>
    <w:p w14:paraId="047FDD30" w14:textId="77777777" w:rsidR="009E69E7" w:rsidRPr="009E69E7" w:rsidRDefault="009E69E7" w:rsidP="009E69E7">
      <w:pPr>
        <w:rPr>
          <w:rFonts w:ascii="Times New Roman" w:hAnsi="Times New Roman" w:cs="Times New Roman"/>
          <w:sz w:val="24"/>
          <w:szCs w:val="24"/>
        </w:rPr>
      </w:pPr>
    </w:p>
    <w:p w14:paraId="35D526EF" w14:textId="77777777" w:rsidR="009E69E7" w:rsidRPr="009E69E7" w:rsidRDefault="009E69E7" w:rsidP="009E69E7">
      <w:pPr>
        <w:rPr>
          <w:rFonts w:ascii="Times New Roman" w:hAnsi="Times New Roman" w:cs="Times New Roman"/>
          <w:sz w:val="24"/>
          <w:szCs w:val="24"/>
        </w:rPr>
      </w:pPr>
    </w:p>
    <w:p w14:paraId="2CA4AF88" w14:textId="77777777" w:rsidR="009E69E7" w:rsidRPr="009E69E7" w:rsidRDefault="009E69E7" w:rsidP="009E69E7">
      <w:pPr>
        <w:rPr>
          <w:rFonts w:ascii="Times New Roman" w:hAnsi="Times New Roman" w:cs="Times New Roman"/>
          <w:sz w:val="24"/>
          <w:szCs w:val="24"/>
        </w:rPr>
      </w:pPr>
    </w:p>
    <w:p w14:paraId="163A91C8" w14:textId="77777777" w:rsidR="009E69E7" w:rsidRPr="009E69E7" w:rsidRDefault="009E69E7" w:rsidP="009E69E7">
      <w:pPr>
        <w:rPr>
          <w:rFonts w:ascii="Times New Roman" w:hAnsi="Times New Roman" w:cs="Times New Roman"/>
          <w:sz w:val="24"/>
          <w:szCs w:val="24"/>
        </w:rPr>
      </w:pPr>
    </w:p>
    <w:p w14:paraId="2EC4634B" w14:textId="77777777" w:rsidR="009E69E7" w:rsidRPr="009E69E7" w:rsidRDefault="009E69E7" w:rsidP="009E69E7">
      <w:pPr>
        <w:rPr>
          <w:rFonts w:ascii="Times New Roman" w:hAnsi="Times New Roman" w:cs="Times New Roman"/>
          <w:sz w:val="24"/>
          <w:szCs w:val="24"/>
        </w:rPr>
      </w:pPr>
    </w:p>
    <w:p w14:paraId="57B9DE8D" w14:textId="3F21FC2D" w:rsidR="009E69E7" w:rsidRDefault="009E69E7" w:rsidP="009E69E7">
      <w:pPr>
        <w:rPr>
          <w:rFonts w:ascii="Times New Roman" w:hAnsi="Times New Roman" w:cs="Times New Roman"/>
          <w:sz w:val="24"/>
          <w:szCs w:val="24"/>
        </w:rPr>
      </w:pPr>
    </w:p>
    <w:p w14:paraId="15D43293" w14:textId="0C639779" w:rsidR="009E69E7" w:rsidRDefault="009E69E7" w:rsidP="009E69E7">
      <w:pPr>
        <w:ind w:firstLine="720"/>
        <w:rPr>
          <w:rFonts w:ascii="Times New Roman" w:hAnsi="Times New Roman" w:cs="Times New Roman"/>
          <w:sz w:val="24"/>
          <w:szCs w:val="24"/>
        </w:rPr>
      </w:pPr>
    </w:p>
    <w:p w14:paraId="63B6B0BB" w14:textId="77777777" w:rsidR="009E69E7" w:rsidRDefault="009E69E7">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ayout w:type="fixed"/>
        <w:tblLook w:val="04A0" w:firstRow="1" w:lastRow="0" w:firstColumn="1" w:lastColumn="0" w:noHBand="0" w:noVBand="1"/>
      </w:tblPr>
      <w:tblGrid>
        <w:gridCol w:w="1165"/>
        <w:gridCol w:w="2363"/>
        <w:gridCol w:w="2734"/>
        <w:gridCol w:w="3132"/>
      </w:tblGrid>
      <w:tr w:rsidR="00644107" w14:paraId="0072CF12" w14:textId="77777777" w:rsidTr="004E05F5">
        <w:trPr>
          <w:trHeight w:val="542"/>
        </w:trPr>
        <w:tc>
          <w:tcPr>
            <w:tcW w:w="9394" w:type="dxa"/>
            <w:gridSpan w:val="4"/>
            <w:shd w:val="clear" w:color="auto" w:fill="000000" w:themeFill="text1"/>
          </w:tcPr>
          <w:p w14:paraId="2BABFF6D" w14:textId="12A590AA" w:rsidR="00644107" w:rsidRPr="00B11D45" w:rsidRDefault="00644107" w:rsidP="004E05F5">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w:t>
            </w:r>
            <w:r w:rsidR="00943AEF">
              <w:rPr>
                <w:rFonts w:ascii="Times New Roman" w:hAnsi="Times New Roman" w:cs="Times New Roman"/>
                <w:b/>
                <w:color w:val="FFFFFF" w:themeColor="background1"/>
                <w:sz w:val="24"/>
                <w:szCs w:val="24"/>
              </w:rPr>
              <w:t xml:space="preserve"> (3 Objects)</w:t>
            </w:r>
          </w:p>
        </w:tc>
      </w:tr>
      <w:tr w:rsidR="00644107" w14:paraId="406E8D2D" w14:textId="77777777" w:rsidTr="004E05F5">
        <w:trPr>
          <w:trHeight w:val="542"/>
        </w:trPr>
        <w:tc>
          <w:tcPr>
            <w:tcW w:w="1165" w:type="dxa"/>
            <w:shd w:val="clear" w:color="auto" w:fill="808080" w:themeFill="background1" w:themeFillShade="80"/>
          </w:tcPr>
          <w:p w14:paraId="4F7E8A2E"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487D9BC"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2AB8CA21"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0E2F1CBF"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4107" w14:paraId="04539EBD" w14:textId="77777777" w:rsidTr="004E05F5">
        <w:trPr>
          <w:trHeight w:val="531"/>
        </w:trPr>
        <w:tc>
          <w:tcPr>
            <w:tcW w:w="1165" w:type="dxa"/>
            <w:shd w:val="clear" w:color="auto" w:fill="808080" w:themeFill="background1" w:themeFillShade="80"/>
          </w:tcPr>
          <w:p w14:paraId="6C2ABD41"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3EAB5283" w14:textId="33371007" w:rsidR="00644107" w:rsidRPr="007F03EF" w:rsidRDefault="00702F19" w:rsidP="004E05F5">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sidR="00644107">
              <w:rPr>
                <w:rFonts w:ascii="Times New Roman" w:hAnsi="Times New Roman" w:cs="Times New Roman"/>
                <w:sz w:val="24"/>
                <w:szCs w:val="24"/>
                <w:vertAlign w:val="superscript"/>
              </w:rPr>
              <w:t>3</w:t>
            </w:r>
          </w:p>
        </w:tc>
        <w:tc>
          <w:tcPr>
            <w:tcW w:w="2734" w:type="dxa"/>
          </w:tcPr>
          <w:p w14:paraId="4D8934A5" w14:textId="1412BE08" w:rsidR="00644107" w:rsidRPr="004E05F5" w:rsidRDefault="0093767B"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w:t>
            </w:r>
            <w:r w:rsidR="004E05F5">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i/>
                <w:sz w:val="24"/>
                <w:szCs w:val="24"/>
              </w:rPr>
              <w:t>p</w:t>
            </w:r>
            <w:r w:rsidR="004E05F5">
              <w:rPr>
                <w:rFonts w:ascii="Times New Roman" w:hAnsi="Times New Roman" w:cs="Times New Roman"/>
                <w:sz w:val="24"/>
                <w:szCs w:val="24"/>
              </w:rPr>
              <w:t>)</w:t>
            </w:r>
          </w:p>
        </w:tc>
        <w:tc>
          <w:tcPr>
            <w:tcW w:w="3132" w:type="dxa"/>
          </w:tcPr>
          <w:p w14:paraId="23B57B9B" w14:textId="627F7AA8" w:rsidR="00644107" w:rsidRPr="004E05F5"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4107" w14:paraId="39E882A8" w14:textId="77777777" w:rsidTr="004E05F5">
        <w:trPr>
          <w:trHeight w:val="542"/>
        </w:trPr>
        <w:tc>
          <w:tcPr>
            <w:tcW w:w="1165" w:type="dxa"/>
            <w:shd w:val="clear" w:color="auto" w:fill="808080" w:themeFill="background1" w:themeFillShade="80"/>
          </w:tcPr>
          <w:p w14:paraId="16FD5955"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58CCDA" w14:textId="2E3EA884" w:rsidR="00644107" w:rsidRPr="00644107"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39B778CC" w14:textId="1519EBDE" w:rsidR="00644107" w:rsidRPr="004E05F5" w:rsidRDefault="0093767B"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w:t>
            </w:r>
            <w:r w:rsidR="004E05F5">
              <w:rPr>
                <w:rFonts w:ascii="Times New Roman" w:hAnsi="Times New Roman" w:cs="Times New Roman"/>
                <w:sz w:val="24"/>
                <w:szCs w:val="24"/>
              </w:rPr>
              <w:t>1-</w:t>
            </w:r>
            <w:r w:rsidR="004E05F5">
              <w:rPr>
                <w:rFonts w:ascii="Times New Roman" w:hAnsi="Times New Roman" w:cs="Times New Roman"/>
                <w:i/>
                <w:sz w:val="24"/>
                <w:szCs w:val="24"/>
              </w:rPr>
              <w:t>p</w:t>
            </w:r>
            <w:r>
              <w:rPr>
                <w:rFonts w:ascii="Times New Roman" w:hAnsi="Times New Roman" w:cs="Times New Roman"/>
                <w:sz w:val="24"/>
                <w:szCs w:val="24"/>
              </w:rPr>
              <w:t>)/</w:t>
            </w:r>
            <w:r w:rsidR="004E05F5">
              <w:rPr>
                <w:rFonts w:ascii="Times New Roman" w:hAnsi="Times New Roman" w:cs="Times New Roman"/>
                <w:sz w:val="24"/>
                <w:szCs w:val="24"/>
              </w:rPr>
              <w:t>(2-</w:t>
            </w:r>
            <w:r w:rsidR="004E05F5">
              <w:rPr>
                <w:rFonts w:ascii="Times New Roman" w:hAnsi="Times New Roman" w:cs="Times New Roman"/>
                <w:i/>
                <w:sz w:val="24"/>
                <w:szCs w:val="24"/>
              </w:rPr>
              <w:t>p</w:t>
            </w:r>
            <w:r w:rsidR="004E05F5">
              <w:rPr>
                <w:rFonts w:ascii="Times New Roman" w:hAnsi="Times New Roman" w:cs="Times New Roman"/>
                <w:sz w:val="24"/>
                <w:szCs w:val="24"/>
              </w:rPr>
              <w:t>)</w:t>
            </w:r>
          </w:p>
        </w:tc>
        <w:tc>
          <w:tcPr>
            <w:tcW w:w="3132" w:type="dxa"/>
          </w:tcPr>
          <w:p w14:paraId="4EA20D64" w14:textId="75AE5E75" w:rsidR="00644107" w:rsidRPr="004E05F5"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sidR="00747AA7">
              <w:rPr>
                <w:rFonts w:ascii="Times New Roman" w:hAnsi="Times New Roman" w:cs="Times New Roman"/>
                <w:sz w:val="24"/>
                <w:szCs w:val="24"/>
              </w:rPr>
              <w:t>)</w:t>
            </w:r>
          </w:p>
        </w:tc>
      </w:tr>
      <w:tr w:rsidR="00644107" w14:paraId="42506E70" w14:textId="77777777" w:rsidTr="004E05F5">
        <w:trPr>
          <w:trHeight w:val="542"/>
        </w:trPr>
        <w:tc>
          <w:tcPr>
            <w:tcW w:w="1165" w:type="dxa"/>
            <w:shd w:val="clear" w:color="auto" w:fill="808080" w:themeFill="background1" w:themeFillShade="80"/>
          </w:tcPr>
          <w:p w14:paraId="27E92BE4"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3745A0E5" w14:textId="3A2BA87E"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53A4D95" w14:textId="0121E77A" w:rsidR="00644107" w:rsidRDefault="004E05F5"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BEFF2F" w14:textId="7AF8BB01" w:rsidR="00644107"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sidR="00747AA7">
              <w:rPr>
                <w:rFonts w:ascii="Times New Roman" w:hAnsi="Times New Roman" w:cs="Times New Roman"/>
                <w:sz w:val="24"/>
                <w:szCs w:val="24"/>
              </w:rPr>
              <w:t>)</w:t>
            </w:r>
          </w:p>
        </w:tc>
      </w:tr>
      <w:tr w:rsidR="00644107" w14:paraId="08F4C474" w14:textId="77777777" w:rsidTr="004E05F5">
        <w:trPr>
          <w:trHeight w:val="542"/>
        </w:trPr>
        <w:tc>
          <w:tcPr>
            <w:tcW w:w="1165" w:type="dxa"/>
            <w:shd w:val="clear" w:color="auto" w:fill="808080" w:themeFill="background1" w:themeFillShade="80"/>
          </w:tcPr>
          <w:p w14:paraId="22A999A7"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F7862C6" w14:textId="771F4BD0"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28722E3B" w14:textId="7BA681A9" w:rsidR="00644107" w:rsidRPr="00754021" w:rsidRDefault="00A22DDE" w:rsidP="0075402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sidR="00754021">
              <w:rPr>
                <w:rFonts w:ascii="Times New Roman" w:hAnsi="Times New Roman" w:cs="Times New Roman"/>
                <w:sz w:val="24"/>
                <w:szCs w:val="24"/>
              </w:rPr>
              <w:t>/(2-</w:t>
            </w:r>
            <w:r w:rsidR="00754021">
              <w:rPr>
                <w:rFonts w:ascii="Times New Roman" w:hAnsi="Times New Roman" w:cs="Times New Roman"/>
                <w:i/>
                <w:sz w:val="24"/>
                <w:szCs w:val="24"/>
              </w:rPr>
              <w:t>p</w:t>
            </w:r>
            <w:r w:rsidR="00754021">
              <w:rPr>
                <w:rFonts w:ascii="Times New Roman" w:hAnsi="Times New Roman" w:cs="Times New Roman"/>
                <w:sz w:val="24"/>
                <w:szCs w:val="24"/>
              </w:rPr>
              <w:t>)</w:t>
            </w:r>
          </w:p>
        </w:tc>
        <w:tc>
          <w:tcPr>
            <w:tcW w:w="3132" w:type="dxa"/>
          </w:tcPr>
          <w:p w14:paraId="3F646147" w14:textId="62678369" w:rsidR="00644107" w:rsidRPr="00754021" w:rsidRDefault="00754021" w:rsidP="00CA7B9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4107" w14:paraId="0D363CDA" w14:textId="77777777" w:rsidTr="004E05F5">
        <w:trPr>
          <w:trHeight w:val="542"/>
        </w:trPr>
        <w:tc>
          <w:tcPr>
            <w:tcW w:w="1165" w:type="dxa"/>
            <w:shd w:val="clear" w:color="auto" w:fill="808080" w:themeFill="background1" w:themeFillShade="80"/>
          </w:tcPr>
          <w:p w14:paraId="58F475EA" w14:textId="3C612C6F"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55C76F0" w14:textId="6D2D6746"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374BA25D" w14:textId="57E40035" w:rsidR="00644107" w:rsidRPr="004E05F5" w:rsidRDefault="00747AA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BA0A712" w14:textId="43034BBF"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0F1145BF" w14:textId="77777777" w:rsidTr="004E05F5">
        <w:trPr>
          <w:trHeight w:val="542"/>
        </w:trPr>
        <w:tc>
          <w:tcPr>
            <w:tcW w:w="1165" w:type="dxa"/>
            <w:shd w:val="clear" w:color="auto" w:fill="808080" w:themeFill="background1" w:themeFillShade="80"/>
          </w:tcPr>
          <w:p w14:paraId="534F89FA" w14:textId="76F277A3"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2D6D0BFF" w14:textId="60551846"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B71F6C0" w14:textId="51854DD5" w:rsidR="00644107" w:rsidRDefault="00747AA7"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13F7AB" w14:textId="707DBA65"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7EB91114" w14:textId="77777777" w:rsidTr="004E05F5">
        <w:trPr>
          <w:trHeight w:val="542"/>
        </w:trPr>
        <w:tc>
          <w:tcPr>
            <w:tcW w:w="1165" w:type="dxa"/>
            <w:shd w:val="clear" w:color="auto" w:fill="808080" w:themeFill="background1" w:themeFillShade="80"/>
          </w:tcPr>
          <w:p w14:paraId="487E0729" w14:textId="4EE495D6"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25E579C7" w14:textId="58A81B62"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F7D7E83" w14:textId="037F7C89"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6B62C6" w14:textId="4CD9558F"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134E42B1" w14:textId="77777777" w:rsidTr="004E05F5">
        <w:trPr>
          <w:trHeight w:val="542"/>
        </w:trPr>
        <w:tc>
          <w:tcPr>
            <w:tcW w:w="1165" w:type="dxa"/>
            <w:shd w:val="clear" w:color="auto" w:fill="808080" w:themeFill="background1" w:themeFillShade="80"/>
          </w:tcPr>
          <w:p w14:paraId="50ADD0B8" w14:textId="325502B1"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372D1436" w14:textId="3D2F67F3" w:rsidR="00644107" w:rsidRPr="00321B6C" w:rsidRDefault="00321B6C" w:rsidP="004E05F5">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576D2EA3" w14:textId="01DFD874"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2A306F3" w14:textId="48B42BDB"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62AADFBF" w14:textId="77777777" w:rsidTr="004E05F5">
        <w:trPr>
          <w:trHeight w:val="531"/>
        </w:trPr>
        <w:tc>
          <w:tcPr>
            <w:tcW w:w="9394" w:type="dxa"/>
            <w:gridSpan w:val="4"/>
            <w:shd w:val="clear" w:color="auto" w:fill="808080" w:themeFill="background1" w:themeFillShade="80"/>
          </w:tcPr>
          <w:p w14:paraId="31213995" w14:textId="0CA47BD4" w:rsidR="00644107" w:rsidRPr="00853656" w:rsidRDefault="00644107" w:rsidP="00405C14">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sidR="00405C14">
              <w:rPr>
                <w:rFonts w:ascii="Times New Roman" w:hAnsi="Times New Roman" w:cs="Times New Roman"/>
                <w:b/>
                <w:color w:val="FFFFFF" w:themeColor="background1"/>
                <w:sz w:val="24"/>
                <w:szCs w:val="24"/>
              </w:rPr>
              <w:t>, B, C, and D</w:t>
            </w:r>
          </w:p>
        </w:tc>
      </w:tr>
      <w:tr w:rsidR="00644107" w14:paraId="47A0F79F" w14:textId="77777777" w:rsidTr="004E05F5">
        <w:trPr>
          <w:trHeight w:val="542"/>
        </w:trPr>
        <w:tc>
          <w:tcPr>
            <w:tcW w:w="1165" w:type="dxa"/>
            <w:shd w:val="clear" w:color="auto" w:fill="808080" w:themeFill="background1" w:themeFillShade="80"/>
          </w:tcPr>
          <w:p w14:paraId="50567B53"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0C6104C" w14:textId="77777777" w:rsidR="00644107" w:rsidRPr="007F03EF"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96BF1B9" w14:textId="1C95CD8C" w:rsidR="00644107" w:rsidRPr="004A2A94" w:rsidRDefault="004A2A94" w:rsidP="00405C1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D25364C" w14:textId="3476BC1B" w:rsidR="00644107" w:rsidRDefault="00E31C31"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44107" w14:paraId="066CAEAA" w14:textId="77777777" w:rsidTr="004E05F5">
        <w:trPr>
          <w:trHeight w:val="553"/>
        </w:trPr>
        <w:tc>
          <w:tcPr>
            <w:tcW w:w="1165" w:type="dxa"/>
            <w:shd w:val="clear" w:color="auto" w:fill="808080" w:themeFill="background1" w:themeFillShade="80"/>
          </w:tcPr>
          <w:p w14:paraId="05486BE7"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66027ED" w14:textId="77777777" w:rsidR="00644107" w:rsidRPr="007F03EF"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1E892F9" w14:textId="663116B0" w:rsidR="00644107" w:rsidRPr="001C07E2" w:rsidRDefault="00E31C31"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5B5F89" w14:textId="4A1B1C98" w:rsidR="00644107" w:rsidRPr="00E7176D" w:rsidRDefault="00E31C31" w:rsidP="004E05F5">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05C14" w14:paraId="1CD665BB" w14:textId="77777777" w:rsidTr="004E05F5">
        <w:trPr>
          <w:trHeight w:val="553"/>
        </w:trPr>
        <w:tc>
          <w:tcPr>
            <w:tcW w:w="1165" w:type="dxa"/>
            <w:shd w:val="clear" w:color="auto" w:fill="808080" w:themeFill="background1" w:themeFillShade="80"/>
          </w:tcPr>
          <w:p w14:paraId="4DA97F0E" w14:textId="68096743" w:rsidR="00405C14" w:rsidRPr="00853656" w:rsidRDefault="00405C14"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A7C0BCE" w14:textId="4BCB553F" w:rsidR="00405C14" w:rsidRDefault="00405C14"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DE83C" w14:textId="19190BAD" w:rsidR="00405C14" w:rsidRPr="001C07E2" w:rsidRDefault="001C07E2"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7322E5CA" w14:textId="0D24C352" w:rsidR="00405C14" w:rsidRDefault="00E31C31" w:rsidP="004E05F5">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CBBD192" w14:textId="0B467323" w:rsidR="00A537BE" w:rsidRDefault="00A537BE" w:rsidP="009E69E7">
      <w:pPr>
        <w:ind w:firstLine="720"/>
        <w:rPr>
          <w:rFonts w:ascii="Times New Roman" w:hAnsi="Times New Roman" w:cs="Times New Roman"/>
          <w:sz w:val="24"/>
          <w:szCs w:val="24"/>
        </w:rPr>
      </w:pPr>
    </w:p>
    <w:p w14:paraId="28BBCDA6" w14:textId="77777777" w:rsidR="00A537BE" w:rsidRDefault="00A537B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ayout w:type="fixed"/>
        <w:tblLook w:val="04A0" w:firstRow="1" w:lastRow="0" w:firstColumn="1" w:lastColumn="0" w:noHBand="0" w:noVBand="1"/>
      </w:tblPr>
      <w:tblGrid>
        <w:gridCol w:w="1165"/>
        <w:gridCol w:w="2363"/>
        <w:gridCol w:w="2734"/>
        <w:gridCol w:w="3132"/>
      </w:tblGrid>
      <w:tr w:rsidR="00A537BE" w14:paraId="22980D80" w14:textId="77777777" w:rsidTr="00EB5111">
        <w:trPr>
          <w:trHeight w:val="542"/>
        </w:trPr>
        <w:tc>
          <w:tcPr>
            <w:tcW w:w="9394" w:type="dxa"/>
            <w:gridSpan w:val="4"/>
            <w:shd w:val="clear" w:color="auto" w:fill="000000" w:themeFill="text1"/>
          </w:tcPr>
          <w:p w14:paraId="47CD1B2B" w14:textId="74702FBA" w:rsidR="00A537BE" w:rsidRPr="00B11D45" w:rsidRDefault="00A537BE" w:rsidP="00B0276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w:t>
            </w:r>
            <w:r w:rsidR="00B0276F">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w:t>
            </w:r>
          </w:p>
        </w:tc>
      </w:tr>
      <w:tr w:rsidR="00A537BE" w14:paraId="1CB3E56F" w14:textId="77777777" w:rsidTr="00EB5111">
        <w:trPr>
          <w:trHeight w:val="542"/>
        </w:trPr>
        <w:tc>
          <w:tcPr>
            <w:tcW w:w="1165" w:type="dxa"/>
            <w:shd w:val="clear" w:color="auto" w:fill="808080" w:themeFill="background1" w:themeFillShade="80"/>
          </w:tcPr>
          <w:p w14:paraId="3E4AA8EA"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513EE270"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81BCD3"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035D833"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37BE" w14:paraId="0081012D" w14:textId="77777777" w:rsidTr="00EB5111">
        <w:trPr>
          <w:trHeight w:val="531"/>
        </w:trPr>
        <w:tc>
          <w:tcPr>
            <w:tcW w:w="1165" w:type="dxa"/>
            <w:shd w:val="clear" w:color="auto" w:fill="808080" w:themeFill="background1" w:themeFillShade="80"/>
          </w:tcPr>
          <w:p w14:paraId="3C75A30C"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7FCE764" w14:textId="68D00F92" w:rsidR="00A537BE" w:rsidRPr="00A537BE" w:rsidRDefault="00A537BE" w:rsidP="00EB5111">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0C45AD9D" w14:textId="04EA75D7" w:rsidR="00A537BE" w:rsidRPr="00C2417B" w:rsidRDefault="00C2417B" w:rsidP="00EB5111">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822220B" w14:textId="44A4E5D5" w:rsidR="00A537BE" w:rsidRPr="00550F27" w:rsidRDefault="00550F27"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A537BE" w14:paraId="2A25B12B" w14:textId="77777777" w:rsidTr="00EB5111">
        <w:trPr>
          <w:trHeight w:val="542"/>
        </w:trPr>
        <w:tc>
          <w:tcPr>
            <w:tcW w:w="1165" w:type="dxa"/>
            <w:shd w:val="clear" w:color="auto" w:fill="808080" w:themeFill="background1" w:themeFillShade="80"/>
          </w:tcPr>
          <w:p w14:paraId="7016D484"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36E3BC7F" w14:textId="2AA2837F" w:rsidR="00A537BE" w:rsidRP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9C332C5" w14:textId="37B5A714"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07F9937" w14:textId="17463A29" w:rsidR="00A537BE" w:rsidRPr="004E05F5"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4080CC4A" w14:textId="77777777" w:rsidTr="00EB5111">
        <w:trPr>
          <w:trHeight w:val="542"/>
        </w:trPr>
        <w:tc>
          <w:tcPr>
            <w:tcW w:w="1165" w:type="dxa"/>
            <w:shd w:val="clear" w:color="auto" w:fill="808080" w:themeFill="background1" w:themeFillShade="80"/>
          </w:tcPr>
          <w:p w14:paraId="030A7E77"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44A2456A" w14:textId="62C4BD42" w:rsid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04DD777" w14:textId="3BE59DA3"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54FC68C" w14:textId="7C32051E"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1F571CBF" w14:textId="77777777" w:rsidTr="00EB5111">
        <w:trPr>
          <w:trHeight w:val="542"/>
        </w:trPr>
        <w:tc>
          <w:tcPr>
            <w:tcW w:w="1165" w:type="dxa"/>
            <w:shd w:val="clear" w:color="auto" w:fill="808080" w:themeFill="background1" w:themeFillShade="80"/>
          </w:tcPr>
          <w:p w14:paraId="282A0E26"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706D846B" w14:textId="65466AD9" w:rsidR="00A537BE" w:rsidRP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47DFB0D" w14:textId="5389B6D9"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14F710" w14:textId="7BFCBFB6" w:rsidR="00A537BE" w:rsidRPr="00754021"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333A6FEA" w14:textId="77777777" w:rsidTr="00EB5111">
        <w:trPr>
          <w:trHeight w:val="542"/>
        </w:trPr>
        <w:tc>
          <w:tcPr>
            <w:tcW w:w="1165" w:type="dxa"/>
            <w:shd w:val="clear" w:color="auto" w:fill="808080" w:themeFill="background1" w:themeFillShade="80"/>
          </w:tcPr>
          <w:p w14:paraId="6BF68F7F"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6CEBD93F" w14:textId="459227BD" w:rsidR="00A537BE" w:rsidRPr="00321B6C"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EFA251F" w14:textId="2FD37512" w:rsidR="00A537BE" w:rsidRPr="004E05F5" w:rsidRDefault="00C2417B"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6EEB01" w14:textId="1B23D86E"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22BC9049" w14:textId="77777777" w:rsidTr="00EB5111">
        <w:trPr>
          <w:trHeight w:val="542"/>
        </w:trPr>
        <w:tc>
          <w:tcPr>
            <w:tcW w:w="1165" w:type="dxa"/>
            <w:shd w:val="clear" w:color="auto" w:fill="808080" w:themeFill="background1" w:themeFillShade="80"/>
          </w:tcPr>
          <w:p w14:paraId="63E422B9"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4214EE52" w14:textId="63E9F264"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0794D5" w14:textId="44FC4E2C"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E58F71" w14:textId="7BB7532D"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208D3B89" w14:textId="77777777" w:rsidTr="00EB5111">
        <w:trPr>
          <w:trHeight w:val="542"/>
        </w:trPr>
        <w:tc>
          <w:tcPr>
            <w:tcW w:w="1165" w:type="dxa"/>
            <w:shd w:val="clear" w:color="auto" w:fill="808080" w:themeFill="background1" w:themeFillShade="80"/>
          </w:tcPr>
          <w:p w14:paraId="36F7F6C5"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1C2AA86" w14:textId="2104CFE8" w:rsidR="00A537BE" w:rsidRPr="00321B6C"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414B10C" w14:textId="1E4FBD56"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8CF16" w14:textId="1D0A3133"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2F096DC7" w14:textId="77777777" w:rsidTr="00EB5111">
        <w:trPr>
          <w:trHeight w:val="542"/>
        </w:trPr>
        <w:tc>
          <w:tcPr>
            <w:tcW w:w="1165" w:type="dxa"/>
            <w:shd w:val="clear" w:color="auto" w:fill="808080" w:themeFill="background1" w:themeFillShade="80"/>
          </w:tcPr>
          <w:p w14:paraId="6531C79D"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1C3D1DD" w14:textId="7677C927" w:rsidR="00A537BE" w:rsidRPr="00A537BE" w:rsidRDefault="00A537BE"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56E07B" w14:textId="5065E6B4"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FEE9650" w14:textId="33DB3962" w:rsidR="00A537BE" w:rsidRPr="00550F27"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A537BE" w14:paraId="2FDAB8E7" w14:textId="77777777" w:rsidTr="00EB5111">
        <w:trPr>
          <w:trHeight w:val="542"/>
        </w:trPr>
        <w:tc>
          <w:tcPr>
            <w:tcW w:w="1165" w:type="dxa"/>
            <w:shd w:val="clear" w:color="auto" w:fill="808080" w:themeFill="background1" w:themeFillShade="80"/>
          </w:tcPr>
          <w:p w14:paraId="6878E424" w14:textId="44EC7533"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00D528CD" w14:textId="6F60F6B0" w:rsid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C8AED49" w14:textId="72DD535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BDAE76" w14:textId="48DB576A"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64D3F71B" w14:textId="77777777" w:rsidTr="00EB5111">
        <w:trPr>
          <w:trHeight w:val="542"/>
        </w:trPr>
        <w:tc>
          <w:tcPr>
            <w:tcW w:w="1165" w:type="dxa"/>
            <w:shd w:val="clear" w:color="auto" w:fill="808080" w:themeFill="background1" w:themeFillShade="80"/>
          </w:tcPr>
          <w:p w14:paraId="7B4C9901" w14:textId="3E58FE65"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4496AD67" w14:textId="19129D6D"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38733CA" w14:textId="741F4D6D"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4DAB163" w14:textId="7D267EC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7E75387F" w14:textId="77777777" w:rsidTr="00EB5111">
        <w:trPr>
          <w:trHeight w:val="542"/>
        </w:trPr>
        <w:tc>
          <w:tcPr>
            <w:tcW w:w="1165" w:type="dxa"/>
            <w:shd w:val="clear" w:color="auto" w:fill="808080" w:themeFill="background1" w:themeFillShade="80"/>
          </w:tcPr>
          <w:p w14:paraId="06EC6AE8" w14:textId="77242C8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36CDEC7F" w14:textId="7A2E14C5"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4F6900B" w14:textId="6FEA4FD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200A98C" w14:textId="170D87F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643311D4" w14:textId="77777777" w:rsidTr="00EB5111">
        <w:trPr>
          <w:trHeight w:val="542"/>
        </w:trPr>
        <w:tc>
          <w:tcPr>
            <w:tcW w:w="1165" w:type="dxa"/>
            <w:shd w:val="clear" w:color="auto" w:fill="808080" w:themeFill="background1" w:themeFillShade="80"/>
          </w:tcPr>
          <w:p w14:paraId="18CE0F1C" w14:textId="41CC131A"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34266889" w14:textId="7796B545"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0850E8F" w14:textId="5661499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B8C6608" w14:textId="0D6FDA11"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043CBF5E" w14:textId="77777777" w:rsidTr="00EB5111">
        <w:trPr>
          <w:trHeight w:val="542"/>
        </w:trPr>
        <w:tc>
          <w:tcPr>
            <w:tcW w:w="1165" w:type="dxa"/>
            <w:shd w:val="clear" w:color="auto" w:fill="808080" w:themeFill="background1" w:themeFillShade="80"/>
          </w:tcPr>
          <w:p w14:paraId="2D98E1F7" w14:textId="4D0595CD"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5D218284" w14:textId="5FCF219B"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998EE39" w14:textId="22EE9BC4"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2AF7EC9B" w14:textId="04B7777E"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7F359CCF" w14:textId="77777777" w:rsidTr="00EB5111">
        <w:trPr>
          <w:trHeight w:val="542"/>
        </w:trPr>
        <w:tc>
          <w:tcPr>
            <w:tcW w:w="1165" w:type="dxa"/>
            <w:shd w:val="clear" w:color="auto" w:fill="808080" w:themeFill="background1" w:themeFillShade="80"/>
          </w:tcPr>
          <w:p w14:paraId="38DE0524" w14:textId="3DBEBD5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3878195C" w14:textId="563F58A3"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271ABBF" w14:textId="4CEC5E68"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DD6A99D" w14:textId="42990DE9"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426DB6D3" w14:textId="77777777" w:rsidTr="00EB5111">
        <w:trPr>
          <w:trHeight w:val="542"/>
        </w:trPr>
        <w:tc>
          <w:tcPr>
            <w:tcW w:w="1165" w:type="dxa"/>
            <w:shd w:val="clear" w:color="auto" w:fill="808080" w:themeFill="background1" w:themeFillShade="80"/>
          </w:tcPr>
          <w:p w14:paraId="02CD6CA7" w14:textId="597174D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1DCE067B" w14:textId="57385C20"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3DB5EED" w14:textId="7316CE11"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1D56418" w14:textId="77B3AA4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2BB474AA" w14:textId="77777777" w:rsidTr="00EB5111">
        <w:trPr>
          <w:trHeight w:val="542"/>
        </w:trPr>
        <w:tc>
          <w:tcPr>
            <w:tcW w:w="1165" w:type="dxa"/>
            <w:shd w:val="clear" w:color="auto" w:fill="808080" w:themeFill="background1" w:themeFillShade="80"/>
          </w:tcPr>
          <w:p w14:paraId="5B1CE90A" w14:textId="709B25BA"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7F24FBC5" w14:textId="655AF8A3" w:rsidR="00A537BE" w:rsidRPr="00A537BE" w:rsidRDefault="00A537BE"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48DBBE49" w14:textId="53655FBE"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11FCAD1" w14:textId="4EE9BAE4"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0683F4D2" w14:textId="77777777" w:rsidTr="00EB5111">
        <w:trPr>
          <w:trHeight w:val="531"/>
        </w:trPr>
        <w:tc>
          <w:tcPr>
            <w:tcW w:w="9394" w:type="dxa"/>
            <w:gridSpan w:val="4"/>
            <w:shd w:val="clear" w:color="auto" w:fill="808080" w:themeFill="background1" w:themeFillShade="80"/>
          </w:tcPr>
          <w:p w14:paraId="17C548BB" w14:textId="77777777" w:rsidR="00A537BE" w:rsidRPr="00853656" w:rsidRDefault="00A537BE" w:rsidP="00EB5111">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37BE" w14:paraId="5CD06FFA" w14:textId="77777777" w:rsidTr="00EB5111">
        <w:trPr>
          <w:trHeight w:val="542"/>
        </w:trPr>
        <w:tc>
          <w:tcPr>
            <w:tcW w:w="1165" w:type="dxa"/>
            <w:shd w:val="clear" w:color="auto" w:fill="808080" w:themeFill="background1" w:themeFillShade="80"/>
          </w:tcPr>
          <w:p w14:paraId="0F53C953"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1C5F2F00" w14:textId="07089237" w:rsidR="00A537BE" w:rsidRPr="007F03EF"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A9ACF2C" w14:textId="3487FF28" w:rsidR="00A537BE" w:rsidRPr="002B3221" w:rsidRDefault="002B3221"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0A78FD" w14:textId="22D3CFE2" w:rsidR="00A537BE" w:rsidRDefault="001131F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37BE" w14:paraId="4C9D4DDD" w14:textId="77777777" w:rsidTr="00EB5111">
        <w:trPr>
          <w:trHeight w:val="553"/>
        </w:trPr>
        <w:tc>
          <w:tcPr>
            <w:tcW w:w="1165" w:type="dxa"/>
            <w:shd w:val="clear" w:color="auto" w:fill="808080" w:themeFill="background1" w:themeFillShade="80"/>
          </w:tcPr>
          <w:p w14:paraId="4364C394"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BAFE4FA" w14:textId="54B40CCC" w:rsidR="00A537BE" w:rsidRPr="007F03EF"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5F006FC" w14:textId="7B580ED2" w:rsidR="00A537BE" w:rsidRPr="001C07E2" w:rsidRDefault="001131F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448EC48" w14:textId="128B1BB3" w:rsidR="00A537BE" w:rsidRPr="00E7176D" w:rsidRDefault="001131F7"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37BE" w14:paraId="6B33D8B8" w14:textId="77777777" w:rsidTr="00EB5111">
        <w:trPr>
          <w:trHeight w:val="553"/>
        </w:trPr>
        <w:tc>
          <w:tcPr>
            <w:tcW w:w="1165" w:type="dxa"/>
            <w:shd w:val="clear" w:color="auto" w:fill="808080" w:themeFill="background1" w:themeFillShade="80"/>
          </w:tcPr>
          <w:p w14:paraId="49C0EA9B"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8F5158D" w14:textId="4E0CC735" w:rsidR="00A537BE"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D488283" w14:textId="7C3D772F" w:rsidR="00A537BE" w:rsidRPr="001C07E2" w:rsidRDefault="001131F7"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1C3AF96" w14:textId="7DB26FF3" w:rsidR="00A537BE" w:rsidRDefault="001131F7"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37BE" w14:paraId="3F2743D5" w14:textId="77777777" w:rsidTr="00EB5111">
        <w:trPr>
          <w:trHeight w:val="553"/>
        </w:trPr>
        <w:tc>
          <w:tcPr>
            <w:tcW w:w="1165" w:type="dxa"/>
            <w:shd w:val="clear" w:color="auto" w:fill="808080" w:themeFill="background1" w:themeFillShade="80"/>
          </w:tcPr>
          <w:p w14:paraId="5D7D2B8F" w14:textId="5E78C74B" w:rsidR="00A537BE" w:rsidRDefault="002B3221"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25FCE91D" w14:textId="5B431DE2" w:rsidR="00A537BE"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287C10B" w14:textId="5D1251AA" w:rsidR="00A537BE" w:rsidRDefault="001131F7"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D05B616" w14:textId="358AFACA" w:rsidR="00A537BE" w:rsidRDefault="00D04368"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4F5F861" w14:textId="77777777" w:rsidR="006D10C5" w:rsidRPr="009E69E7" w:rsidRDefault="006D10C5" w:rsidP="009E69E7">
      <w:pPr>
        <w:ind w:firstLine="720"/>
        <w:rPr>
          <w:rFonts w:ascii="Times New Roman" w:hAnsi="Times New Roman" w:cs="Times New Roman"/>
          <w:sz w:val="24"/>
          <w:szCs w:val="24"/>
        </w:rPr>
      </w:pPr>
    </w:p>
    <w:sectPr w:rsidR="006D10C5" w:rsidRPr="009E69E7" w:rsidSect="00323E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8FF17" w14:textId="77777777" w:rsidR="001B7F60" w:rsidRDefault="001B7F60" w:rsidP="00323E12">
      <w:pPr>
        <w:spacing w:after="0" w:line="240" w:lineRule="auto"/>
      </w:pPr>
      <w:r>
        <w:separator/>
      </w:r>
    </w:p>
  </w:endnote>
  <w:endnote w:type="continuationSeparator" w:id="0">
    <w:p w14:paraId="210423DF" w14:textId="77777777" w:rsidR="001B7F60" w:rsidRDefault="001B7F60"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B0CB5" w14:textId="77777777" w:rsidR="001B7F60" w:rsidRDefault="001B7F60" w:rsidP="00323E12">
      <w:pPr>
        <w:spacing w:after="0" w:line="240" w:lineRule="auto"/>
      </w:pPr>
      <w:r>
        <w:separator/>
      </w:r>
    </w:p>
  </w:footnote>
  <w:footnote w:type="continuationSeparator" w:id="0">
    <w:p w14:paraId="4954EAE3" w14:textId="77777777" w:rsidR="001B7F60" w:rsidRDefault="001B7F60" w:rsidP="00323E12">
      <w:pPr>
        <w:spacing w:after="0" w:line="240" w:lineRule="auto"/>
      </w:pPr>
      <w:r>
        <w:continuationSeparator/>
      </w:r>
    </w:p>
  </w:footnote>
  <w:footnote w:id="1">
    <w:p w14:paraId="3EFA6C43" w14:textId="18B76C7F" w:rsidR="00EB5111" w:rsidRPr="00263269" w:rsidRDefault="00EB5111" w:rsidP="00081AB9">
      <w:pPr>
        <w:spacing w:line="240" w:lineRule="auto"/>
        <w:ind w:firstLine="720"/>
        <w:contextualSpacing/>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Note that we included random effects for subjects because models that included random effects yielded smaller Schwartz Bayesian Information Criterion (BIC) values than models that did not include them.</w:t>
      </w:r>
    </w:p>
  </w:footnote>
  <w:footnote w:id="2">
    <w:p w14:paraId="28180B6D" w14:textId="77777777" w:rsidR="00EB5111" w:rsidRPr="00263269" w:rsidRDefault="00EB5111">
      <w:pPr>
        <w:pStyle w:val="FootnoteText"/>
        <w:rPr>
          <w:rFonts w:ascii="Times New Roman" w:hAnsi="Times New Roman" w:cs="Times New Roman"/>
          <w:sz w:val="24"/>
          <w:szCs w:val="24"/>
        </w:rPr>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We used this dummy coding convention throughout the analysis sections in each of the four experiments. </w:t>
      </w:r>
    </w:p>
  </w:footnote>
  <w:footnote w:id="3">
    <w:p w14:paraId="3D7B1A35" w14:textId="77777777" w:rsidR="00EB5111" w:rsidRPr="00263269" w:rsidRDefault="00EB5111">
      <w:pPr>
        <w:pStyle w:val="FootnoteText"/>
        <w:rPr>
          <w:rFonts w:ascii="Times New Roman" w:hAnsi="Times New Roman" w:cs="Times New Roman"/>
          <w:sz w:val="24"/>
          <w:szCs w:val="24"/>
        </w:rPr>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In each of the analyses presented in Experiments 1-3, one of the β values corresponds to the mean of the reference group (i.e., the intercept in the LMM model) and one of the β values—that is, Δβ—corresponds to the mean difference between the reference and comparison groups. </w:t>
      </w:r>
    </w:p>
  </w:footnote>
  <w:footnote w:id="4">
    <w:p w14:paraId="67F86AE2" w14:textId="1A2303E8" w:rsidR="00EB5111" w:rsidRPr="005B1123" w:rsidRDefault="00EB5111">
      <w:pPr>
        <w:pStyle w:val="FootnoteText"/>
        <w:rPr>
          <w:rFonts w:ascii="Times New Roman" w:hAnsi="Times New Roman" w:cs="Times New Roman"/>
          <w:sz w:val="24"/>
          <w:szCs w:val="24"/>
        </w:rPr>
      </w:pPr>
      <w:r w:rsidRPr="005B1123">
        <w:rPr>
          <w:rStyle w:val="FootnoteReference"/>
          <w:rFonts w:ascii="Times New Roman" w:hAnsi="Times New Roman" w:cs="Times New Roman"/>
          <w:sz w:val="24"/>
          <w:szCs w:val="24"/>
        </w:rPr>
        <w:footnoteRef/>
      </w:r>
      <w:r w:rsidRPr="005B1123">
        <w:rPr>
          <w:rFonts w:ascii="Times New Roman" w:hAnsi="Times New Roman" w:cs="Times New Roman"/>
          <w:sz w:val="24"/>
          <w:szCs w:val="24"/>
        </w:rPr>
        <w:t xml:space="preserve"> Although we arbitrarily set </w:t>
      </w:r>
      <w:r w:rsidRPr="00C537E5">
        <w:rPr>
          <w:rFonts w:ascii="Times New Roman" w:eastAsia="Times New Roman" w:hAnsi="Times New Roman" w:cs="Times New Roman"/>
          <w:color w:val="222222"/>
          <w:sz w:val="24"/>
          <w:szCs w:val="24"/>
        </w:rPr>
        <w:t>α</w:t>
      </w:r>
      <w:r w:rsidRPr="005B1123">
        <w:rPr>
          <w:rFonts w:ascii="Times New Roman" w:eastAsia="Times New Roman" w:hAnsi="Times New Roman" w:cs="Times New Roman"/>
          <w:color w:val="222222"/>
          <w:sz w:val="24"/>
          <w:szCs w:val="24"/>
        </w:rPr>
        <w:t xml:space="preserve"> and</w:t>
      </w:r>
      <w:r w:rsidRPr="00C537E5">
        <w:rPr>
          <w:rFonts w:ascii="Times New Roman" w:eastAsia="Times New Roman" w:hAnsi="Times New Roman" w:cs="Times New Roman"/>
          <w:color w:val="222222"/>
          <w:sz w:val="24"/>
          <w:szCs w:val="24"/>
        </w:rPr>
        <w:t>β</w:t>
      </w:r>
      <w:r w:rsidRPr="005B1123">
        <w:rPr>
          <w:rFonts w:ascii="Times New Roman" w:eastAsia="Times New Roman" w:hAnsi="Times New Roman" w:cs="Times New Roman"/>
          <w:color w:val="222222"/>
          <w:sz w:val="24"/>
          <w:szCs w:val="24"/>
        </w:rPr>
        <w:t xml:space="preserve"> to .</w:t>
      </w:r>
      <w:r>
        <w:rPr>
          <w:rFonts w:ascii="Times New Roman" w:eastAsia="Times New Roman" w:hAnsi="Times New Roman" w:cs="Times New Roman"/>
          <w:color w:val="222222"/>
          <w:sz w:val="24"/>
          <w:szCs w:val="24"/>
        </w:rPr>
        <w:t>5</w:t>
      </w:r>
      <w:r w:rsidRPr="005B1123">
        <w:rPr>
          <w:rFonts w:ascii="Times New Roman" w:eastAsia="Times New Roman" w:hAnsi="Times New Roman" w:cs="Times New Roman"/>
          <w:color w:val="222222"/>
          <w:sz w:val="24"/>
          <w:szCs w:val="24"/>
        </w:rPr>
        <w:t xml:space="preserve">, it is important to note that the predictions discussed below </w:t>
      </w:r>
      <w:r>
        <w:rPr>
          <w:rFonts w:ascii="Times New Roman" w:eastAsia="Times New Roman" w:hAnsi="Times New Roman" w:cs="Times New Roman"/>
          <w:color w:val="222222"/>
          <w:sz w:val="24"/>
          <w:szCs w:val="24"/>
        </w:rPr>
        <w:t>held regardless to what</w:t>
      </w:r>
      <w:ins w:id="178" w:author="Deon Benton" w:date="2018-11-26T20:57:00Z">
        <w:r>
          <w:rPr>
            <w:rFonts w:ascii="Times New Roman" w:eastAsia="Times New Roman" w:hAnsi="Times New Roman" w:cs="Times New Roman"/>
            <w:color w:val="222222"/>
            <w:sz w:val="24"/>
            <w:szCs w:val="24"/>
          </w:rPr>
          <w:t xml:space="preserve"> non-zero</w:t>
        </w:r>
      </w:ins>
      <w:r>
        <w:rPr>
          <w:rFonts w:ascii="Times New Roman" w:eastAsia="Times New Roman" w:hAnsi="Times New Roman" w:cs="Times New Roman"/>
          <w:color w:val="222222"/>
          <w:sz w:val="24"/>
          <w:szCs w:val="24"/>
        </w:rPr>
        <w:t xml:space="preserve"> value these parameters were set.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4926E" w14:textId="77777777" w:rsidR="00EB5111" w:rsidRPr="006C7A00" w:rsidRDefault="00EB5111">
    <w:pPr>
      <w:pStyle w:val="Header"/>
      <w:rPr>
        <w:rFonts w:ascii="Times New Roman" w:hAnsi="Times New Roman" w:cs="Times New Roman"/>
        <w:sz w:val="24"/>
        <w:szCs w:val="24"/>
      </w:rPr>
    </w:pPr>
    <w:r w:rsidRPr="006C7A00">
      <w:rPr>
        <w:rFonts w:ascii="Times New Roman" w:hAnsi="Times New Roman" w:cs="Times New Roman"/>
        <w:sz w:val="24"/>
        <w:szCs w:val="24"/>
      </w:rPr>
      <w:t>REVISITING BACKWARDS-BLOCKING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sidR="000A2F30">
      <w:rPr>
        <w:rFonts w:ascii="Times New Roman" w:hAnsi="Times New Roman" w:cs="Times New Roman"/>
        <w:noProof/>
        <w:sz w:val="24"/>
        <w:szCs w:val="24"/>
      </w:rPr>
      <w:t>10</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fldChar w:fldCharType="begin"/>
    </w:r>
    <w:r w:rsidRPr="006C7A00">
      <w:rPr>
        <w:rFonts w:ascii="Times New Roman" w:hAnsi="Times New Roman" w:cs="Times New Roman"/>
        <w:sz w:val="24"/>
        <w:szCs w:val="24"/>
      </w:rPr>
      <w:instrText xml:space="preserve"> PAGE   \* MERGEFORMAT </w:instrText>
    </w:r>
    <w:r w:rsidRPr="006C7A00">
      <w:rPr>
        <w:rFonts w:ascii="Times New Roman" w:hAnsi="Times New Roman" w:cs="Times New Roman"/>
        <w:sz w:val="24"/>
        <w:szCs w:val="24"/>
      </w:rPr>
      <w:fldChar w:fldCharType="separate"/>
    </w:r>
    <w:r w:rsidR="000A2F30">
      <w:rPr>
        <w:rFonts w:ascii="Times New Roman" w:hAnsi="Times New Roman" w:cs="Times New Roman"/>
        <w:noProof/>
        <w:sz w:val="24"/>
        <w:szCs w:val="24"/>
      </w:rPr>
      <w:t>10</w:t>
    </w:r>
    <w:r w:rsidRPr="006C7A00">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2642B" w14:textId="77777777" w:rsidR="00EB5111" w:rsidRPr="00323E12" w:rsidRDefault="00EB5111">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sidR="00BE10E2">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on Benton">
    <w15:presenceInfo w15:providerId="Windows Live" w15:userId="7bde2bc20b2b3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BB"/>
    <w:rsid w:val="0000195D"/>
    <w:rsid w:val="00006724"/>
    <w:rsid w:val="00011123"/>
    <w:rsid w:val="00011D20"/>
    <w:rsid w:val="00025691"/>
    <w:rsid w:val="00027CD3"/>
    <w:rsid w:val="00027EAB"/>
    <w:rsid w:val="00032737"/>
    <w:rsid w:val="00036A6E"/>
    <w:rsid w:val="00052DBC"/>
    <w:rsid w:val="00053BC4"/>
    <w:rsid w:val="000638A4"/>
    <w:rsid w:val="00065C05"/>
    <w:rsid w:val="00065DB3"/>
    <w:rsid w:val="00067D8B"/>
    <w:rsid w:val="00070BF7"/>
    <w:rsid w:val="000752F8"/>
    <w:rsid w:val="00081AB9"/>
    <w:rsid w:val="00083E00"/>
    <w:rsid w:val="00086788"/>
    <w:rsid w:val="00093F1B"/>
    <w:rsid w:val="00095286"/>
    <w:rsid w:val="000A0A2A"/>
    <w:rsid w:val="000A1852"/>
    <w:rsid w:val="000A2F30"/>
    <w:rsid w:val="000C1F89"/>
    <w:rsid w:val="000C2805"/>
    <w:rsid w:val="000C36EF"/>
    <w:rsid w:val="000C39F8"/>
    <w:rsid w:val="000D2D3C"/>
    <w:rsid w:val="000D7721"/>
    <w:rsid w:val="000E1824"/>
    <w:rsid w:val="000E7155"/>
    <w:rsid w:val="000F6103"/>
    <w:rsid w:val="0010410F"/>
    <w:rsid w:val="0010541E"/>
    <w:rsid w:val="001131F7"/>
    <w:rsid w:val="00113AAD"/>
    <w:rsid w:val="00117703"/>
    <w:rsid w:val="00124CED"/>
    <w:rsid w:val="00130CC7"/>
    <w:rsid w:val="001314F0"/>
    <w:rsid w:val="00133B0C"/>
    <w:rsid w:val="00134638"/>
    <w:rsid w:val="00134C09"/>
    <w:rsid w:val="00135550"/>
    <w:rsid w:val="00140F63"/>
    <w:rsid w:val="001446D5"/>
    <w:rsid w:val="00152360"/>
    <w:rsid w:val="00152736"/>
    <w:rsid w:val="00155A25"/>
    <w:rsid w:val="00157BD6"/>
    <w:rsid w:val="001629E3"/>
    <w:rsid w:val="00166BA6"/>
    <w:rsid w:val="00171F78"/>
    <w:rsid w:val="001737F7"/>
    <w:rsid w:val="00174491"/>
    <w:rsid w:val="0017455C"/>
    <w:rsid w:val="001776CC"/>
    <w:rsid w:val="00177FBC"/>
    <w:rsid w:val="00191428"/>
    <w:rsid w:val="001A2513"/>
    <w:rsid w:val="001A7E4F"/>
    <w:rsid w:val="001B0DC2"/>
    <w:rsid w:val="001B1FD5"/>
    <w:rsid w:val="001B5D59"/>
    <w:rsid w:val="001B5D9D"/>
    <w:rsid w:val="001B7F60"/>
    <w:rsid w:val="001C02F1"/>
    <w:rsid w:val="001C07E2"/>
    <w:rsid w:val="001C0F80"/>
    <w:rsid w:val="001C2DD8"/>
    <w:rsid w:val="001C50F5"/>
    <w:rsid w:val="001C7B22"/>
    <w:rsid w:val="001D02C6"/>
    <w:rsid w:val="001D0639"/>
    <w:rsid w:val="001D1139"/>
    <w:rsid w:val="001D366A"/>
    <w:rsid w:val="001D4C2C"/>
    <w:rsid w:val="001D5A6A"/>
    <w:rsid w:val="001E2FC1"/>
    <w:rsid w:val="001E42CC"/>
    <w:rsid w:val="001F2CEB"/>
    <w:rsid w:val="001F4910"/>
    <w:rsid w:val="001F6DE8"/>
    <w:rsid w:val="0020227B"/>
    <w:rsid w:val="00206231"/>
    <w:rsid w:val="00210BF5"/>
    <w:rsid w:val="00215CE1"/>
    <w:rsid w:val="0021761A"/>
    <w:rsid w:val="002203E0"/>
    <w:rsid w:val="00232A48"/>
    <w:rsid w:val="00234BE9"/>
    <w:rsid w:val="00234CBA"/>
    <w:rsid w:val="00235950"/>
    <w:rsid w:val="00236FB3"/>
    <w:rsid w:val="00237203"/>
    <w:rsid w:val="002521F1"/>
    <w:rsid w:val="002564C0"/>
    <w:rsid w:val="00260E33"/>
    <w:rsid w:val="00263269"/>
    <w:rsid w:val="002641C0"/>
    <w:rsid w:val="0027350B"/>
    <w:rsid w:val="00273F49"/>
    <w:rsid w:val="00291252"/>
    <w:rsid w:val="00295677"/>
    <w:rsid w:val="0029753A"/>
    <w:rsid w:val="002A500D"/>
    <w:rsid w:val="002B1F17"/>
    <w:rsid w:val="002B3221"/>
    <w:rsid w:val="002B5469"/>
    <w:rsid w:val="002B6A11"/>
    <w:rsid w:val="002C08A7"/>
    <w:rsid w:val="002C0F5A"/>
    <w:rsid w:val="002C322F"/>
    <w:rsid w:val="002C3587"/>
    <w:rsid w:val="002C3666"/>
    <w:rsid w:val="002D046E"/>
    <w:rsid w:val="002D31CB"/>
    <w:rsid w:val="002D3DD8"/>
    <w:rsid w:val="002E34F9"/>
    <w:rsid w:val="002E7C43"/>
    <w:rsid w:val="002E7F77"/>
    <w:rsid w:val="002F2099"/>
    <w:rsid w:val="002F4953"/>
    <w:rsid w:val="002F6C75"/>
    <w:rsid w:val="00300BED"/>
    <w:rsid w:val="003049C4"/>
    <w:rsid w:val="00305A75"/>
    <w:rsid w:val="00307889"/>
    <w:rsid w:val="00320429"/>
    <w:rsid w:val="00321B6C"/>
    <w:rsid w:val="003228F1"/>
    <w:rsid w:val="00323E12"/>
    <w:rsid w:val="003333DE"/>
    <w:rsid w:val="003336A9"/>
    <w:rsid w:val="0033497E"/>
    <w:rsid w:val="00334E98"/>
    <w:rsid w:val="00335525"/>
    <w:rsid w:val="00336161"/>
    <w:rsid w:val="00340AE2"/>
    <w:rsid w:val="00341569"/>
    <w:rsid w:val="00351315"/>
    <w:rsid w:val="00355416"/>
    <w:rsid w:val="00361D02"/>
    <w:rsid w:val="0036255F"/>
    <w:rsid w:val="00363BDA"/>
    <w:rsid w:val="003640D1"/>
    <w:rsid w:val="00364C01"/>
    <w:rsid w:val="003731CE"/>
    <w:rsid w:val="003734E2"/>
    <w:rsid w:val="00387A4B"/>
    <w:rsid w:val="00394C20"/>
    <w:rsid w:val="003A05CE"/>
    <w:rsid w:val="003B00F0"/>
    <w:rsid w:val="003B04E7"/>
    <w:rsid w:val="003B1B00"/>
    <w:rsid w:val="003B3B6F"/>
    <w:rsid w:val="003B4131"/>
    <w:rsid w:val="003B4921"/>
    <w:rsid w:val="003B6595"/>
    <w:rsid w:val="003C6A32"/>
    <w:rsid w:val="003D2EEC"/>
    <w:rsid w:val="003D4D33"/>
    <w:rsid w:val="003D54D4"/>
    <w:rsid w:val="003D5D0D"/>
    <w:rsid w:val="003D68B4"/>
    <w:rsid w:val="003E2807"/>
    <w:rsid w:val="003E3CCB"/>
    <w:rsid w:val="003F474D"/>
    <w:rsid w:val="003F67CD"/>
    <w:rsid w:val="0040083C"/>
    <w:rsid w:val="00405C14"/>
    <w:rsid w:val="00413303"/>
    <w:rsid w:val="00413B8E"/>
    <w:rsid w:val="00420BD1"/>
    <w:rsid w:val="00427BD6"/>
    <w:rsid w:val="00430608"/>
    <w:rsid w:val="0043585F"/>
    <w:rsid w:val="004432FD"/>
    <w:rsid w:val="00450A26"/>
    <w:rsid w:val="0045189C"/>
    <w:rsid w:val="00454041"/>
    <w:rsid w:val="00461B09"/>
    <w:rsid w:val="00466FA2"/>
    <w:rsid w:val="0046739E"/>
    <w:rsid w:val="00473008"/>
    <w:rsid w:val="00475D87"/>
    <w:rsid w:val="00484676"/>
    <w:rsid w:val="0049018D"/>
    <w:rsid w:val="00496D23"/>
    <w:rsid w:val="004A2A94"/>
    <w:rsid w:val="004A2C25"/>
    <w:rsid w:val="004A6688"/>
    <w:rsid w:val="004B0376"/>
    <w:rsid w:val="004B0A9B"/>
    <w:rsid w:val="004B27AD"/>
    <w:rsid w:val="004B3C37"/>
    <w:rsid w:val="004B50E8"/>
    <w:rsid w:val="004B7E52"/>
    <w:rsid w:val="004C0AF0"/>
    <w:rsid w:val="004C0CF8"/>
    <w:rsid w:val="004C4143"/>
    <w:rsid w:val="004C58CF"/>
    <w:rsid w:val="004C603E"/>
    <w:rsid w:val="004D35AB"/>
    <w:rsid w:val="004D6AD9"/>
    <w:rsid w:val="004D741A"/>
    <w:rsid w:val="004E05F5"/>
    <w:rsid w:val="004E465D"/>
    <w:rsid w:val="004E62FB"/>
    <w:rsid w:val="004E71BB"/>
    <w:rsid w:val="004E7B2E"/>
    <w:rsid w:val="004F07E4"/>
    <w:rsid w:val="004F2FC3"/>
    <w:rsid w:val="00501CBC"/>
    <w:rsid w:val="005037F4"/>
    <w:rsid w:val="0050414A"/>
    <w:rsid w:val="00504539"/>
    <w:rsid w:val="00505D03"/>
    <w:rsid w:val="005066FC"/>
    <w:rsid w:val="00510D09"/>
    <w:rsid w:val="0051336A"/>
    <w:rsid w:val="00513916"/>
    <w:rsid w:val="005148E0"/>
    <w:rsid w:val="005167AB"/>
    <w:rsid w:val="0052040A"/>
    <w:rsid w:val="0052409E"/>
    <w:rsid w:val="0052651C"/>
    <w:rsid w:val="00527373"/>
    <w:rsid w:val="0053227C"/>
    <w:rsid w:val="00533F63"/>
    <w:rsid w:val="00546424"/>
    <w:rsid w:val="0054722A"/>
    <w:rsid w:val="00550D9E"/>
    <w:rsid w:val="00550F27"/>
    <w:rsid w:val="00562372"/>
    <w:rsid w:val="00576771"/>
    <w:rsid w:val="00577B26"/>
    <w:rsid w:val="0058138F"/>
    <w:rsid w:val="00582237"/>
    <w:rsid w:val="00587E32"/>
    <w:rsid w:val="00593321"/>
    <w:rsid w:val="0059407E"/>
    <w:rsid w:val="005953C1"/>
    <w:rsid w:val="005956E7"/>
    <w:rsid w:val="005A100F"/>
    <w:rsid w:val="005A2907"/>
    <w:rsid w:val="005A4F4A"/>
    <w:rsid w:val="005B1123"/>
    <w:rsid w:val="005B19E4"/>
    <w:rsid w:val="005B60B3"/>
    <w:rsid w:val="005C6B14"/>
    <w:rsid w:val="005D1818"/>
    <w:rsid w:val="005D1EE0"/>
    <w:rsid w:val="005D3E5A"/>
    <w:rsid w:val="005E02B4"/>
    <w:rsid w:val="005E0991"/>
    <w:rsid w:val="005E0FAD"/>
    <w:rsid w:val="005E3F10"/>
    <w:rsid w:val="005F0626"/>
    <w:rsid w:val="005F5FAB"/>
    <w:rsid w:val="005F76F7"/>
    <w:rsid w:val="00604706"/>
    <w:rsid w:val="00605C8E"/>
    <w:rsid w:val="006076E2"/>
    <w:rsid w:val="0062360C"/>
    <w:rsid w:val="00623F1C"/>
    <w:rsid w:val="00626040"/>
    <w:rsid w:val="006272FD"/>
    <w:rsid w:val="00627B0C"/>
    <w:rsid w:val="006334C7"/>
    <w:rsid w:val="0063692C"/>
    <w:rsid w:val="006431D7"/>
    <w:rsid w:val="00644107"/>
    <w:rsid w:val="00647D2F"/>
    <w:rsid w:val="00653D6C"/>
    <w:rsid w:val="006562B3"/>
    <w:rsid w:val="00665447"/>
    <w:rsid w:val="00673F7F"/>
    <w:rsid w:val="0067595B"/>
    <w:rsid w:val="006816B6"/>
    <w:rsid w:val="0068307A"/>
    <w:rsid w:val="00683702"/>
    <w:rsid w:val="00687402"/>
    <w:rsid w:val="00692671"/>
    <w:rsid w:val="006979F8"/>
    <w:rsid w:val="006A09A4"/>
    <w:rsid w:val="006A131B"/>
    <w:rsid w:val="006A4788"/>
    <w:rsid w:val="006A63E7"/>
    <w:rsid w:val="006B1534"/>
    <w:rsid w:val="006B2089"/>
    <w:rsid w:val="006B4EBB"/>
    <w:rsid w:val="006C23F1"/>
    <w:rsid w:val="006C34C6"/>
    <w:rsid w:val="006C7A00"/>
    <w:rsid w:val="006D10C5"/>
    <w:rsid w:val="006D1B9F"/>
    <w:rsid w:val="006D1DE1"/>
    <w:rsid w:val="006D218D"/>
    <w:rsid w:val="006E30B8"/>
    <w:rsid w:val="006E3FDE"/>
    <w:rsid w:val="006E44A2"/>
    <w:rsid w:val="006E5D88"/>
    <w:rsid w:val="006E677F"/>
    <w:rsid w:val="006E7865"/>
    <w:rsid w:val="006F260C"/>
    <w:rsid w:val="006F6DEA"/>
    <w:rsid w:val="00701BD8"/>
    <w:rsid w:val="00702F19"/>
    <w:rsid w:val="00702F42"/>
    <w:rsid w:val="0070394E"/>
    <w:rsid w:val="00706D07"/>
    <w:rsid w:val="007107BB"/>
    <w:rsid w:val="007123DC"/>
    <w:rsid w:val="00714CDA"/>
    <w:rsid w:val="00714EE6"/>
    <w:rsid w:val="00723ADF"/>
    <w:rsid w:val="00726BF5"/>
    <w:rsid w:val="00734CBA"/>
    <w:rsid w:val="00736666"/>
    <w:rsid w:val="0074088D"/>
    <w:rsid w:val="00740ED0"/>
    <w:rsid w:val="00743077"/>
    <w:rsid w:val="00743BD1"/>
    <w:rsid w:val="00746EDA"/>
    <w:rsid w:val="00747AA7"/>
    <w:rsid w:val="00753224"/>
    <w:rsid w:val="00754021"/>
    <w:rsid w:val="007606D7"/>
    <w:rsid w:val="00762619"/>
    <w:rsid w:val="00762DB0"/>
    <w:rsid w:val="007634C1"/>
    <w:rsid w:val="00763587"/>
    <w:rsid w:val="00781670"/>
    <w:rsid w:val="00781FEB"/>
    <w:rsid w:val="00784CD8"/>
    <w:rsid w:val="00784F9B"/>
    <w:rsid w:val="00785002"/>
    <w:rsid w:val="00786585"/>
    <w:rsid w:val="0079051B"/>
    <w:rsid w:val="00792D28"/>
    <w:rsid w:val="007930A3"/>
    <w:rsid w:val="0079388E"/>
    <w:rsid w:val="00793BEA"/>
    <w:rsid w:val="0079460E"/>
    <w:rsid w:val="007A494E"/>
    <w:rsid w:val="007A6C11"/>
    <w:rsid w:val="007B3EF7"/>
    <w:rsid w:val="007B4BE6"/>
    <w:rsid w:val="007B626B"/>
    <w:rsid w:val="007B6B9F"/>
    <w:rsid w:val="007B77D9"/>
    <w:rsid w:val="007C088D"/>
    <w:rsid w:val="007C0A77"/>
    <w:rsid w:val="007D3A74"/>
    <w:rsid w:val="007E110F"/>
    <w:rsid w:val="007E2D34"/>
    <w:rsid w:val="007E5FC1"/>
    <w:rsid w:val="007E6B12"/>
    <w:rsid w:val="007F03EF"/>
    <w:rsid w:val="007F0C81"/>
    <w:rsid w:val="007F35F4"/>
    <w:rsid w:val="007F73FC"/>
    <w:rsid w:val="007F7682"/>
    <w:rsid w:val="00801F96"/>
    <w:rsid w:val="00806777"/>
    <w:rsid w:val="00810BFA"/>
    <w:rsid w:val="00825C40"/>
    <w:rsid w:val="0082608F"/>
    <w:rsid w:val="00826F13"/>
    <w:rsid w:val="00827CB0"/>
    <w:rsid w:val="00830F6F"/>
    <w:rsid w:val="008318FA"/>
    <w:rsid w:val="00831BA4"/>
    <w:rsid w:val="00853656"/>
    <w:rsid w:val="008537F8"/>
    <w:rsid w:val="00855645"/>
    <w:rsid w:val="00856E54"/>
    <w:rsid w:val="00863EBE"/>
    <w:rsid w:val="008746D9"/>
    <w:rsid w:val="008773F5"/>
    <w:rsid w:val="008853BF"/>
    <w:rsid w:val="00887E78"/>
    <w:rsid w:val="00890500"/>
    <w:rsid w:val="008924F9"/>
    <w:rsid w:val="00895D98"/>
    <w:rsid w:val="00896AE6"/>
    <w:rsid w:val="00896C38"/>
    <w:rsid w:val="00897167"/>
    <w:rsid w:val="008A11D4"/>
    <w:rsid w:val="008A38AC"/>
    <w:rsid w:val="008A7179"/>
    <w:rsid w:val="008B2255"/>
    <w:rsid w:val="008B2740"/>
    <w:rsid w:val="008B5F3F"/>
    <w:rsid w:val="008C01FF"/>
    <w:rsid w:val="008C1225"/>
    <w:rsid w:val="008D3876"/>
    <w:rsid w:val="008D743D"/>
    <w:rsid w:val="008E3119"/>
    <w:rsid w:val="008E5021"/>
    <w:rsid w:val="008E611E"/>
    <w:rsid w:val="008F3F92"/>
    <w:rsid w:val="008F696C"/>
    <w:rsid w:val="008F7746"/>
    <w:rsid w:val="0090474C"/>
    <w:rsid w:val="009054BA"/>
    <w:rsid w:val="00911DC8"/>
    <w:rsid w:val="009132B8"/>
    <w:rsid w:val="00914005"/>
    <w:rsid w:val="00916252"/>
    <w:rsid w:val="009209A1"/>
    <w:rsid w:val="00920C31"/>
    <w:rsid w:val="0092183E"/>
    <w:rsid w:val="00936EED"/>
    <w:rsid w:val="0093767B"/>
    <w:rsid w:val="00937EEE"/>
    <w:rsid w:val="00940E42"/>
    <w:rsid w:val="00943AEF"/>
    <w:rsid w:val="00944A07"/>
    <w:rsid w:val="00945D8D"/>
    <w:rsid w:val="00946B82"/>
    <w:rsid w:val="009530C8"/>
    <w:rsid w:val="00956223"/>
    <w:rsid w:val="00962789"/>
    <w:rsid w:val="00962B55"/>
    <w:rsid w:val="009666AD"/>
    <w:rsid w:val="00966AB0"/>
    <w:rsid w:val="009746B1"/>
    <w:rsid w:val="00987AEB"/>
    <w:rsid w:val="009903D1"/>
    <w:rsid w:val="00992FAB"/>
    <w:rsid w:val="00995A50"/>
    <w:rsid w:val="00997A73"/>
    <w:rsid w:val="009A59EF"/>
    <w:rsid w:val="009A5F36"/>
    <w:rsid w:val="009B1CA7"/>
    <w:rsid w:val="009B3CDF"/>
    <w:rsid w:val="009C10EF"/>
    <w:rsid w:val="009C549E"/>
    <w:rsid w:val="009C5E5D"/>
    <w:rsid w:val="009D0AA0"/>
    <w:rsid w:val="009E1E32"/>
    <w:rsid w:val="009E69E7"/>
    <w:rsid w:val="009E6CF0"/>
    <w:rsid w:val="009F2D21"/>
    <w:rsid w:val="009F43E2"/>
    <w:rsid w:val="009F6532"/>
    <w:rsid w:val="00A07F33"/>
    <w:rsid w:val="00A12050"/>
    <w:rsid w:val="00A217A4"/>
    <w:rsid w:val="00A22DDE"/>
    <w:rsid w:val="00A3120A"/>
    <w:rsid w:val="00A34140"/>
    <w:rsid w:val="00A349A0"/>
    <w:rsid w:val="00A3547C"/>
    <w:rsid w:val="00A356B4"/>
    <w:rsid w:val="00A356CC"/>
    <w:rsid w:val="00A42ECE"/>
    <w:rsid w:val="00A52711"/>
    <w:rsid w:val="00A537BE"/>
    <w:rsid w:val="00A563F9"/>
    <w:rsid w:val="00A56718"/>
    <w:rsid w:val="00A623B3"/>
    <w:rsid w:val="00A65D6B"/>
    <w:rsid w:val="00A6759C"/>
    <w:rsid w:val="00A70DD9"/>
    <w:rsid w:val="00A71EE2"/>
    <w:rsid w:val="00A73E4B"/>
    <w:rsid w:val="00A7679D"/>
    <w:rsid w:val="00A804F2"/>
    <w:rsid w:val="00A80B26"/>
    <w:rsid w:val="00A81732"/>
    <w:rsid w:val="00A93D9C"/>
    <w:rsid w:val="00A94B24"/>
    <w:rsid w:val="00A94FD5"/>
    <w:rsid w:val="00AA325B"/>
    <w:rsid w:val="00AA6C97"/>
    <w:rsid w:val="00AB1470"/>
    <w:rsid w:val="00AB2549"/>
    <w:rsid w:val="00AB79FE"/>
    <w:rsid w:val="00AC39C7"/>
    <w:rsid w:val="00AD2F1D"/>
    <w:rsid w:val="00AD4EDA"/>
    <w:rsid w:val="00AD636C"/>
    <w:rsid w:val="00AF19DF"/>
    <w:rsid w:val="00AF5994"/>
    <w:rsid w:val="00AF5AD2"/>
    <w:rsid w:val="00B0276F"/>
    <w:rsid w:val="00B11516"/>
    <w:rsid w:val="00B11D45"/>
    <w:rsid w:val="00B11FE8"/>
    <w:rsid w:val="00B13DCC"/>
    <w:rsid w:val="00B15D9C"/>
    <w:rsid w:val="00B161C7"/>
    <w:rsid w:val="00B1671A"/>
    <w:rsid w:val="00B25D95"/>
    <w:rsid w:val="00B26745"/>
    <w:rsid w:val="00B341C5"/>
    <w:rsid w:val="00B35526"/>
    <w:rsid w:val="00B41F43"/>
    <w:rsid w:val="00B427BD"/>
    <w:rsid w:val="00B4291C"/>
    <w:rsid w:val="00B45B80"/>
    <w:rsid w:val="00B56EE2"/>
    <w:rsid w:val="00B652B7"/>
    <w:rsid w:val="00B655B9"/>
    <w:rsid w:val="00B71921"/>
    <w:rsid w:val="00B72DC7"/>
    <w:rsid w:val="00B76BEA"/>
    <w:rsid w:val="00B7797B"/>
    <w:rsid w:val="00B81275"/>
    <w:rsid w:val="00B81367"/>
    <w:rsid w:val="00B83AA9"/>
    <w:rsid w:val="00B85638"/>
    <w:rsid w:val="00B92F2D"/>
    <w:rsid w:val="00B94CC2"/>
    <w:rsid w:val="00B959EF"/>
    <w:rsid w:val="00B9636A"/>
    <w:rsid w:val="00BA07FE"/>
    <w:rsid w:val="00BA3B2F"/>
    <w:rsid w:val="00BA5CB7"/>
    <w:rsid w:val="00BB2867"/>
    <w:rsid w:val="00BC3756"/>
    <w:rsid w:val="00BC7C17"/>
    <w:rsid w:val="00BC7F93"/>
    <w:rsid w:val="00BD437C"/>
    <w:rsid w:val="00BE10E2"/>
    <w:rsid w:val="00BE3DAC"/>
    <w:rsid w:val="00BE4018"/>
    <w:rsid w:val="00BE6C6E"/>
    <w:rsid w:val="00BE7182"/>
    <w:rsid w:val="00BF1C56"/>
    <w:rsid w:val="00BF30A6"/>
    <w:rsid w:val="00BF3137"/>
    <w:rsid w:val="00BF4C67"/>
    <w:rsid w:val="00BF729C"/>
    <w:rsid w:val="00BF74BC"/>
    <w:rsid w:val="00C004FA"/>
    <w:rsid w:val="00C021A7"/>
    <w:rsid w:val="00C05B65"/>
    <w:rsid w:val="00C06298"/>
    <w:rsid w:val="00C11342"/>
    <w:rsid w:val="00C13067"/>
    <w:rsid w:val="00C152A1"/>
    <w:rsid w:val="00C17CEB"/>
    <w:rsid w:val="00C17DEF"/>
    <w:rsid w:val="00C2417B"/>
    <w:rsid w:val="00C24D9D"/>
    <w:rsid w:val="00C318FD"/>
    <w:rsid w:val="00C4445F"/>
    <w:rsid w:val="00C50C67"/>
    <w:rsid w:val="00C51FF1"/>
    <w:rsid w:val="00C5272D"/>
    <w:rsid w:val="00C537E5"/>
    <w:rsid w:val="00C53CBF"/>
    <w:rsid w:val="00C55573"/>
    <w:rsid w:val="00C56640"/>
    <w:rsid w:val="00C57E16"/>
    <w:rsid w:val="00C67C63"/>
    <w:rsid w:val="00C743B9"/>
    <w:rsid w:val="00C75966"/>
    <w:rsid w:val="00C77774"/>
    <w:rsid w:val="00C81332"/>
    <w:rsid w:val="00C90B9F"/>
    <w:rsid w:val="00C919F9"/>
    <w:rsid w:val="00C92186"/>
    <w:rsid w:val="00C92963"/>
    <w:rsid w:val="00C956FC"/>
    <w:rsid w:val="00C96BC7"/>
    <w:rsid w:val="00C96FE2"/>
    <w:rsid w:val="00CA7B98"/>
    <w:rsid w:val="00CC5591"/>
    <w:rsid w:val="00CC675C"/>
    <w:rsid w:val="00CD3942"/>
    <w:rsid w:val="00CD674F"/>
    <w:rsid w:val="00CE751B"/>
    <w:rsid w:val="00CF4185"/>
    <w:rsid w:val="00CF4C93"/>
    <w:rsid w:val="00CF7B71"/>
    <w:rsid w:val="00D04368"/>
    <w:rsid w:val="00D11020"/>
    <w:rsid w:val="00D11341"/>
    <w:rsid w:val="00D1367D"/>
    <w:rsid w:val="00D13ED8"/>
    <w:rsid w:val="00D15968"/>
    <w:rsid w:val="00D21FD8"/>
    <w:rsid w:val="00D22728"/>
    <w:rsid w:val="00D23381"/>
    <w:rsid w:val="00D3386A"/>
    <w:rsid w:val="00D34BED"/>
    <w:rsid w:val="00D34D3E"/>
    <w:rsid w:val="00D364FE"/>
    <w:rsid w:val="00D423C6"/>
    <w:rsid w:val="00D44FEF"/>
    <w:rsid w:val="00D46FC5"/>
    <w:rsid w:val="00D54E3B"/>
    <w:rsid w:val="00D54F6A"/>
    <w:rsid w:val="00D57F26"/>
    <w:rsid w:val="00D65490"/>
    <w:rsid w:val="00D676A9"/>
    <w:rsid w:val="00D67C4B"/>
    <w:rsid w:val="00D71E19"/>
    <w:rsid w:val="00D816F0"/>
    <w:rsid w:val="00D877F9"/>
    <w:rsid w:val="00D907FE"/>
    <w:rsid w:val="00D914D4"/>
    <w:rsid w:val="00D94692"/>
    <w:rsid w:val="00D94E87"/>
    <w:rsid w:val="00DA0377"/>
    <w:rsid w:val="00DA195D"/>
    <w:rsid w:val="00DA2953"/>
    <w:rsid w:val="00DA3BB4"/>
    <w:rsid w:val="00DA3E20"/>
    <w:rsid w:val="00DA6E11"/>
    <w:rsid w:val="00DA7C2B"/>
    <w:rsid w:val="00DB7514"/>
    <w:rsid w:val="00DC2470"/>
    <w:rsid w:val="00DC3F78"/>
    <w:rsid w:val="00DD32E6"/>
    <w:rsid w:val="00DD4785"/>
    <w:rsid w:val="00DE1294"/>
    <w:rsid w:val="00DE3692"/>
    <w:rsid w:val="00DE4541"/>
    <w:rsid w:val="00DE57DA"/>
    <w:rsid w:val="00DE677F"/>
    <w:rsid w:val="00DF230E"/>
    <w:rsid w:val="00E00DE2"/>
    <w:rsid w:val="00E072BC"/>
    <w:rsid w:val="00E23DA0"/>
    <w:rsid w:val="00E30134"/>
    <w:rsid w:val="00E3186E"/>
    <w:rsid w:val="00E31C31"/>
    <w:rsid w:val="00E327B9"/>
    <w:rsid w:val="00E369AE"/>
    <w:rsid w:val="00E42FD0"/>
    <w:rsid w:val="00E51062"/>
    <w:rsid w:val="00E514AA"/>
    <w:rsid w:val="00E539C2"/>
    <w:rsid w:val="00E542B3"/>
    <w:rsid w:val="00E5482D"/>
    <w:rsid w:val="00E54E60"/>
    <w:rsid w:val="00E55E59"/>
    <w:rsid w:val="00E62A31"/>
    <w:rsid w:val="00E6325E"/>
    <w:rsid w:val="00E63704"/>
    <w:rsid w:val="00E64B59"/>
    <w:rsid w:val="00E6714F"/>
    <w:rsid w:val="00E7176D"/>
    <w:rsid w:val="00E74E1E"/>
    <w:rsid w:val="00E774D1"/>
    <w:rsid w:val="00E8011E"/>
    <w:rsid w:val="00E815C8"/>
    <w:rsid w:val="00E85CD9"/>
    <w:rsid w:val="00E85D85"/>
    <w:rsid w:val="00E91C6F"/>
    <w:rsid w:val="00E968B3"/>
    <w:rsid w:val="00EA0807"/>
    <w:rsid w:val="00EA1696"/>
    <w:rsid w:val="00EA1E15"/>
    <w:rsid w:val="00EA5B5B"/>
    <w:rsid w:val="00EA5CFD"/>
    <w:rsid w:val="00EB1452"/>
    <w:rsid w:val="00EB5111"/>
    <w:rsid w:val="00EB6C38"/>
    <w:rsid w:val="00EC19AE"/>
    <w:rsid w:val="00ED6D30"/>
    <w:rsid w:val="00EE1B56"/>
    <w:rsid w:val="00EE2B5A"/>
    <w:rsid w:val="00EE5384"/>
    <w:rsid w:val="00EE599F"/>
    <w:rsid w:val="00EE779B"/>
    <w:rsid w:val="00EF29C5"/>
    <w:rsid w:val="00EF2F3A"/>
    <w:rsid w:val="00EF586E"/>
    <w:rsid w:val="00EF7D16"/>
    <w:rsid w:val="00EF7E8F"/>
    <w:rsid w:val="00F02E80"/>
    <w:rsid w:val="00F0366D"/>
    <w:rsid w:val="00F053E6"/>
    <w:rsid w:val="00F06525"/>
    <w:rsid w:val="00F12BF0"/>
    <w:rsid w:val="00F15561"/>
    <w:rsid w:val="00F15615"/>
    <w:rsid w:val="00F17559"/>
    <w:rsid w:val="00F179F1"/>
    <w:rsid w:val="00F42552"/>
    <w:rsid w:val="00F43032"/>
    <w:rsid w:val="00F50895"/>
    <w:rsid w:val="00F51689"/>
    <w:rsid w:val="00F54156"/>
    <w:rsid w:val="00F60FD2"/>
    <w:rsid w:val="00F812A3"/>
    <w:rsid w:val="00F81944"/>
    <w:rsid w:val="00F8644B"/>
    <w:rsid w:val="00F90222"/>
    <w:rsid w:val="00F90FC4"/>
    <w:rsid w:val="00F93B67"/>
    <w:rsid w:val="00FA0B5C"/>
    <w:rsid w:val="00FA54C9"/>
    <w:rsid w:val="00FA7785"/>
    <w:rsid w:val="00FB3F30"/>
    <w:rsid w:val="00FB5252"/>
    <w:rsid w:val="00FC11AD"/>
    <w:rsid w:val="00FC5F76"/>
    <w:rsid w:val="00FC6E05"/>
    <w:rsid w:val="00FD38F3"/>
    <w:rsid w:val="00FD531C"/>
    <w:rsid w:val="00FF2449"/>
    <w:rsid w:val="00FF3101"/>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C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7FE8B-4F72-4D58-87F4-45CD51279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19489</Words>
  <Characters>111091</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 T. Benton</dc:creator>
  <cp:lastModifiedBy>Deon T. Benton</cp:lastModifiedBy>
  <cp:revision>2</cp:revision>
  <dcterms:created xsi:type="dcterms:W3CDTF">2018-11-27T20:17:00Z</dcterms:created>
  <dcterms:modified xsi:type="dcterms:W3CDTF">2018-11-27T20:17:00Z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